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5E0B0" w14:textId="6DA473C2" w:rsidR="00D83924" w:rsidRPr="00423934" w:rsidRDefault="00D83924" w:rsidP="00D83924">
      <w:pPr>
        <w:pStyle w:val="Heading1"/>
      </w:pPr>
      <w:r w:rsidRPr="00423934">
        <w:t>I.  Premise</w:t>
      </w:r>
    </w:p>
    <w:p w14:paraId="1119C4B7" w14:textId="77777777" w:rsidR="00D83924" w:rsidRPr="00401A87" w:rsidRDefault="00D83924" w:rsidP="00D83924">
      <w:pPr>
        <w:ind w:firstLine="360"/>
        <w:rPr>
          <w:rFonts w:ascii="Times New Roman" w:hAnsi="Times New Roman" w:cs="Times New Roman"/>
          <w:sz w:val="24"/>
          <w:szCs w:val="24"/>
        </w:rPr>
      </w:pPr>
      <w:r>
        <w:rPr>
          <w:rFonts w:ascii="Times New Roman" w:hAnsi="Times New Roman" w:cs="Times New Roman"/>
          <w:sz w:val="24"/>
          <w:szCs w:val="24"/>
        </w:rPr>
        <w:t xml:space="preserve">My research interrogates the configuration and representation of </w:t>
      </w:r>
      <w:r w:rsidRPr="00401A87">
        <w:rPr>
          <w:rFonts w:ascii="Times New Roman" w:hAnsi="Times New Roman" w:cs="Times New Roman"/>
          <w:sz w:val="24"/>
          <w:szCs w:val="24"/>
        </w:rPr>
        <w:t>the concept</w:t>
      </w:r>
      <w:r>
        <w:rPr>
          <w:rFonts w:ascii="Times New Roman" w:hAnsi="Times New Roman" w:cs="Times New Roman"/>
          <w:sz w:val="24"/>
          <w:szCs w:val="24"/>
        </w:rPr>
        <w:t xml:space="preserve"> of the</w:t>
      </w:r>
      <w:r w:rsidRPr="00401A87">
        <w:rPr>
          <w:rFonts w:ascii="Times New Roman" w:hAnsi="Times New Roman" w:cs="Times New Roman"/>
          <w:sz w:val="24"/>
          <w:szCs w:val="24"/>
        </w:rPr>
        <w:t xml:space="preserve"> “zona </w:t>
      </w:r>
      <w:proofErr w:type="spellStart"/>
      <w:r w:rsidRPr="00401A87">
        <w:rPr>
          <w:rFonts w:ascii="Times New Roman" w:hAnsi="Times New Roman" w:cs="Times New Roman"/>
          <w:sz w:val="24"/>
          <w:szCs w:val="24"/>
        </w:rPr>
        <w:t>roja</w:t>
      </w:r>
      <w:proofErr w:type="spellEnd"/>
      <w:r>
        <w:rPr>
          <w:rFonts w:ascii="Times New Roman" w:hAnsi="Times New Roman" w:cs="Times New Roman"/>
          <w:sz w:val="24"/>
          <w:szCs w:val="24"/>
        </w:rPr>
        <w:t>,</w:t>
      </w:r>
      <w:r w:rsidRPr="00401A87">
        <w:rPr>
          <w:rFonts w:ascii="Times New Roman" w:hAnsi="Times New Roman" w:cs="Times New Roman"/>
          <w:sz w:val="24"/>
          <w:szCs w:val="24"/>
        </w:rPr>
        <w:t>”</w:t>
      </w:r>
      <w:r>
        <w:rPr>
          <w:rFonts w:ascii="Times New Roman" w:hAnsi="Times New Roman" w:cs="Times New Roman"/>
          <w:sz w:val="24"/>
          <w:szCs w:val="24"/>
        </w:rPr>
        <w:t xml:space="preserve"> and how</w:t>
      </w:r>
      <w:r w:rsidRPr="00401A87">
        <w:rPr>
          <w:rFonts w:ascii="Times New Roman" w:hAnsi="Times New Roman" w:cs="Times New Roman"/>
          <w:sz w:val="24"/>
          <w:szCs w:val="24"/>
        </w:rPr>
        <w:t xml:space="preserve"> Colombian </w:t>
      </w:r>
      <w:r>
        <w:rPr>
          <w:rFonts w:ascii="Times New Roman" w:hAnsi="Times New Roman" w:cs="Times New Roman"/>
          <w:sz w:val="24"/>
          <w:szCs w:val="24"/>
        </w:rPr>
        <w:t>21</w:t>
      </w:r>
      <w:r w:rsidRPr="006F309C">
        <w:rPr>
          <w:rFonts w:ascii="Times New Roman" w:hAnsi="Times New Roman" w:cs="Times New Roman"/>
          <w:sz w:val="24"/>
          <w:szCs w:val="24"/>
          <w:vertAlign w:val="superscript"/>
        </w:rPr>
        <w:t>st</w:t>
      </w:r>
      <w:r>
        <w:rPr>
          <w:rFonts w:ascii="Times New Roman" w:hAnsi="Times New Roman" w:cs="Times New Roman"/>
          <w:sz w:val="24"/>
          <w:szCs w:val="24"/>
        </w:rPr>
        <w:t>-</w:t>
      </w:r>
      <w:r w:rsidRPr="00401A87">
        <w:rPr>
          <w:rFonts w:ascii="Times New Roman" w:hAnsi="Times New Roman" w:cs="Times New Roman"/>
          <w:sz w:val="24"/>
          <w:szCs w:val="24"/>
        </w:rPr>
        <w:t xml:space="preserve">century testimonial narratives represent these zones’ </w:t>
      </w:r>
      <w:r>
        <w:rPr>
          <w:rFonts w:ascii="Times New Roman" w:hAnsi="Times New Roman" w:cs="Times New Roman"/>
          <w:sz w:val="24"/>
          <w:szCs w:val="24"/>
        </w:rPr>
        <w:t>territorial</w:t>
      </w:r>
      <w:r w:rsidRPr="00401A87">
        <w:rPr>
          <w:rFonts w:ascii="Times New Roman" w:hAnsi="Times New Roman" w:cs="Times New Roman"/>
          <w:sz w:val="24"/>
          <w:szCs w:val="24"/>
        </w:rPr>
        <w:t xml:space="preserve"> realit</w:t>
      </w:r>
      <w:r>
        <w:rPr>
          <w:rFonts w:ascii="Times New Roman" w:hAnsi="Times New Roman" w:cs="Times New Roman"/>
          <w:sz w:val="24"/>
          <w:szCs w:val="24"/>
        </w:rPr>
        <w:t>ies</w:t>
      </w:r>
      <w:r w:rsidRPr="00401A87">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401A87">
        <w:rPr>
          <w:rFonts w:ascii="Times New Roman" w:hAnsi="Times New Roman" w:cs="Times New Roman"/>
          <w:sz w:val="24"/>
          <w:szCs w:val="24"/>
        </w:rPr>
        <w:t>Colombian armed conflict</w:t>
      </w:r>
      <w:r>
        <w:rPr>
          <w:rFonts w:ascii="Times New Roman" w:hAnsi="Times New Roman" w:cs="Times New Roman"/>
          <w:sz w:val="24"/>
          <w:szCs w:val="24"/>
        </w:rPr>
        <w:t xml:space="preserve"> has</w:t>
      </w:r>
      <w:r w:rsidRPr="00401A87">
        <w:rPr>
          <w:rFonts w:ascii="Times New Roman" w:hAnsi="Times New Roman" w:cs="Times New Roman"/>
          <w:sz w:val="24"/>
          <w:szCs w:val="24"/>
        </w:rPr>
        <w:t xml:space="preserve"> a long and complex </w:t>
      </w:r>
      <w:r>
        <w:rPr>
          <w:rFonts w:ascii="Times New Roman" w:hAnsi="Times New Roman" w:cs="Times New Roman"/>
          <w:sz w:val="24"/>
          <w:szCs w:val="24"/>
        </w:rPr>
        <w:t xml:space="preserve">history dating from the </w:t>
      </w:r>
      <w:r w:rsidRPr="00401A87">
        <w:rPr>
          <w:rFonts w:ascii="Times New Roman" w:hAnsi="Times New Roman" w:cs="Times New Roman"/>
          <w:sz w:val="24"/>
          <w:szCs w:val="24"/>
        </w:rPr>
        <w:t xml:space="preserve">bipartisan civil war known as </w:t>
      </w:r>
      <w:r>
        <w:rPr>
          <w:rFonts w:ascii="Times New Roman" w:hAnsi="Times New Roman" w:cs="Times New Roman"/>
          <w:sz w:val="24"/>
          <w:szCs w:val="24"/>
        </w:rPr>
        <w:t>“</w:t>
      </w:r>
      <w:r w:rsidRPr="00401A87">
        <w:rPr>
          <w:rFonts w:ascii="Times New Roman" w:hAnsi="Times New Roman" w:cs="Times New Roman"/>
          <w:sz w:val="24"/>
          <w:szCs w:val="24"/>
        </w:rPr>
        <w:t xml:space="preserve">La </w:t>
      </w:r>
      <w:proofErr w:type="spellStart"/>
      <w:r w:rsidRPr="00401A87">
        <w:rPr>
          <w:rFonts w:ascii="Times New Roman" w:hAnsi="Times New Roman" w:cs="Times New Roman"/>
          <w:sz w:val="24"/>
          <w:szCs w:val="24"/>
        </w:rPr>
        <w:t>Violencia</w:t>
      </w:r>
      <w:proofErr w:type="spellEnd"/>
      <w:r>
        <w:rPr>
          <w:rFonts w:ascii="Times New Roman" w:hAnsi="Times New Roman" w:cs="Times New Roman"/>
          <w:sz w:val="24"/>
          <w:szCs w:val="24"/>
        </w:rPr>
        <w:t>”</w:t>
      </w:r>
      <w:r w:rsidRPr="00401A87">
        <w:rPr>
          <w:rFonts w:ascii="Times New Roman" w:hAnsi="Times New Roman" w:cs="Times New Roman"/>
          <w:sz w:val="24"/>
          <w:szCs w:val="24"/>
        </w:rPr>
        <w:t xml:space="preserve"> (1925-1958). Today, the armed conflict continues, but its agents are no longer</w:t>
      </w:r>
      <w:r>
        <w:rPr>
          <w:rFonts w:ascii="Times New Roman" w:hAnsi="Times New Roman" w:cs="Times New Roman"/>
          <w:sz w:val="24"/>
          <w:szCs w:val="24"/>
        </w:rPr>
        <w:t xml:space="preserve"> the</w:t>
      </w:r>
      <w:r w:rsidRPr="00401A87">
        <w:rPr>
          <w:rFonts w:ascii="Times New Roman" w:hAnsi="Times New Roman" w:cs="Times New Roman"/>
          <w:sz w:val="24"/>
          <w:szCs w:val="24"/>
        </w:rPr>
        <w:t xml:space="preserve"> two </w:t>
      </w:r>
      <w:r>
        <w:rPr>
          <w:rFonts w:ascii="Times New Roman" w:hAnsi="Times New Roman" w:cs="Times New Roman"/>
          <w:sz w:val="24"/>
          <w:szCs w:val="24"/>
        </w:rPr>
        <w:t xml:space="preserve">original and </w:t>
      </w:r>
      <w:r w:rsidRPr="00401A87">
        <w:rPr>
          <w:rFonts w:ascii="Times New Roman" w:hAnsi="Times New Roman" w:cs="Times New Roman"/>
          <w:sz w:val="24"/>
          <w:szCs w:val="24"/>
        </w:rPr>
        <w:t>distinct factions (</w:t>
      </w:r>
      <w:proofErr w:type="spellStart"/>
      <w:r w:rsidRPr="00401A87">
        <w:rPr>
          <w:rFonts w:ascii="Times New Roman" w:hAnsi="Times New Roman" w:cs="Times New Roman"/>
          <w:i/>
          <w:iCs/>
          <w:sz w:val="24"/>
          <w:szCs w:val="24"/>
        </w:rPr>
        <w:t>liberales</w:t>
      </w:r>
      <w:proofErr w:type="spellEnd"/>
      <w:r w:rsidRPr="00401A87">
        <w:rPr>
          <w:rFonts w:ascii="Times New Roman" w:hAnsi="Times New Roman" w:cs="Times New Roman"/>
          <w:i/>
          <w:iCs/>
          <w:sz w:val="24"/>
          <w:szCs w:val="24"/>
        </w:rPr>
        <w:t xml:space="preserve"> </w:t>
      </w:r>
      <w:r w:rsidRPr="00401A87">
        <w:rPr>
          <w:rFonts w:ascii="Times New Roman" w:hAnsi="Times New Roman" w:cs="Times New Roman"/>
          <w:sz w:val="24"/>
          <w:szCs w:val="24"/>
        </w:rPr>
        <w:t xml:space="preserve">y </w:t>
      </w:r>
      <w:proofErr w:type="spellStart"/>
      <w:r w:rsidRPr="00401A87">
        <w:rPr>
          <w:rFonts w:ascii="Times New Roman" w:hAnsi="Times New Roman" w:cs="Times New Roman"/>
          <w:i/>
          <w:iCs/>
          <w:sz w:val="24"/>
          <w:szCs w:val="24"/>
        </w:rPr>
        <w:t>conservadores</w:t>
      </w:r>
      <w:proofErr w:type="spellEnd"/>
      <w:r w:rsidRPr="00401A87">
        <w:rPr>
          <w:rFonts w:ascii="Times New Roman" w:hAnsi="Times New Roman" w:cs="Times New Roman"/>
          <w:sz w:val="24"/>
          <w:szCs w:val="24"/>
        </w:rPr>
        <w:t>)</w:t>
      </w:r>
      <w:r>
        <w:rPr>
          <w:rFonts w:ascii="Times New Roman" w:hAnsi="Times New Roman" w:cs="Times New Roman"/>
          <w:sz w:val="24"/>
          <w:szCs w:val="24"/>
        </w:rPr>
        <w:t xml:space="preserve"> motivated</w:t>
      </w:r>
      <w:r w:rsidRPr="00401A87">
        <w:rPr>
          <w:rFonts w:ascii="Times New Roman" w:hAnsi="Times New Roman" w:cs="Times New Roman"/>
          <w:sz w:val="24"/>
          <w:szCs w:val="24"/>
        </w:rPr>
        <w:t xml:space="preserve"> by opposing political ideologies.</w:t>
      </w:r>
      <w:r>
        <w:rPr>
          <w:rStyle w:val="EndnoteReference"/>
          <w:rFonts w:ascii="Times New Roman" w:hAnsi="Times New Roman" w:cs="Times New Roman"/>
          <w:sz w:val="24"/>
          <w:szCs w:val="24"/>
        </w:rPr>
        <w:endnoteReference w:id="1"/>
      </w:r>
      <w:r w:rsidRPr="00401A87">
        <w:rPr>
          <w:rFonts w:ascii="Times New Roman" w:eastAsiaTheme="minorEastAsia" w:hAnsi="Times New Roman" w:cs="Times New Roman"/>
          <w:bCs/>
          <w:color w:val="000000"/>
          <w:sz w:val="24"/>
          <w:szCs w:val="24"/>
          <w:vertAlign w:val="superscript"/>
          <w:lang w:eastAsia="ko-KR"/>
        </w:rPr>
        <w:t xml:space="preserve"> </w:t>
      </w:r>
      <w:r w:rsidRPr="00401A87">
        <w:rPr>
          <w:rFonts w:ascii="Times New Roman" w:hAnsi="Times New Roman" w:cs="Times New Roman"/>
          <w:sz w:val="24"/>
          <w:szCs w:val="24"/>
        </w:rPr>
        <w:t xml:space="preserve">Furthermore, as the country’s agricultural and economic centers have shifted, the agricultural frontiers have also moved, along with </w:t>
      </w:r>
      <w:r>
        <w:rPr>
          <w:rFonts w:ascii="Times New Roman" w:hAnsi="Times New Roman" w:cs="Times New Roman"/>
          <w:sz w:val="24"/>
          <w:szCs w:val="24"/>
        </w:rPr>
        <w:t xml:space="preserve">the </w:t>
      </w:r>
      <w:r w:rsidRPr="00401A87">
        <w:rPr>
          <w:rFonts w:ascii="Times New Roman" w:hAnsi="Times New Roman" w:cs="Times New Roman"/>
          <w:sz w:val="24"/>
          <w:szCs w:val="24"/>
        </w:rPr>
        <w:t>conflict’s geographic axis. Thus</w:t>
      </w:r>
      <w:r>
        <w:rPr>
          <w:rFonts w:ascii="Times New Roman" w:hAnsi="Times New Roman" w:cs="Times New Roman"/>
          <w:sz w:val="24"/>
          <w:szCs w:val="24"/>
        </w:rPr>
        <w:t xml:space="preserve">, the </w:t>
      </w:r>
      <w:r w:rsidRPr="00401A87">
        <w:rPr>
          <w:rFonts w:ascii="Times New Roman" w:hAnsi="Times New Roman" w:cs="Times New Roman"/>
          <w:sz w:val="24"/>
          <w:szCs w:val="24"/>
        </w:rPr>
        <w:t>conflict’s participants, setting</w:t>
      </w:r>
      <w:r>
        <w:rPr>
          <w:rFonts w:ascii="Times New Roman" w:hAnsi="Times New Roman" w:cs="Times New Roman"/>
          <w:sz w:val="24"/>
          <w:szCs w:val="24"/>
        </w:rPr>
        <w:t>s</w:t>
      </w:r>
      <w:r w:rsidRPr="00401A87">
        <w:rPr>
          <w:rFonts w:ascii="Times New Roman" w:hAnsi="Times New Roman" w:cs="Times New Roman"/>
          <w:sz w:val="24"/>
          <w:szCs w:val="24"/>
        </w:rPr>
        <w:t>, and intensity have changed throughout its unfolding</w:t>
      </w:r>
      <w:r>
        <w:rPr>
          <w:rFonts w:ascii="Times New Roman" w:hAnsi="Times New Roman" w:cs="Times New Roman"/>
          <w:sz w:val="24"/>
          <w:szCs w:val="24"/>
        </w:rPr>
        <w:t xml:space="preserve"> history</w:t>
      </w:r>
      <w:r w:rsidRPr="00401A87">
        <w:rPr>
          <w:rFonts w:ascii="Times New Roman" w:hAnsi="Times New Roman" w:cs="Times New Roman"/>
          <w:sz w:val="24"/>
          <w:szCs w:val="24"/>
        </w:rPr>
        <w:t xml:space="preserve">. One thing, however, remains the same: </w:t>
      </w:r>
      <w:r>
        <w:rPr>
          <w:rFonts w:ascii="Times New Roman" w:hAnsi="Times New Roman" w:cs="Times New Roman"/>
          <w:sz w:val="24"/>
          <w:szCs w:val="24"/>
        </w:rPr>
        <w:t xml:space="preserve">the </w:t>
      </w:r>
      <w:r w:rsidRPr="00401A87">
        <w:rPr>
          <w:rFonts w:ascii="Times New Roman" w:hAnsi="Times New Roman" w:cs="Times New Roman"/>
          <w:sz w:val="24"/>
          <w:szCs w:val="24"/>
        </w:rPr>
        <w:t>Colombian armed conflict takes place predominantly</w:t>
      </w:r>
      <w:r>
        <w:rPr>
          <w:rFonts w:ascii="Times New Roman" w:hAnsi="Times New Roman" w:cs="Times New Roman"/>
          <w:sz w:val="24"/>
          <w:szCs w:val="24"/>
        </w:rPr>
        <w:t xml:space="preserve"> on the fringes of </w:t>
      </w:r>
      <w:r w:rsidRPr="00401A87">
        <w:rPr>
          <w:rFonts w:ascii="Times New Roman" w:hAnsi="Times New Roman" w:cs="Times New Roman"/>
          <w:sz w:val="24"/>
          <w:szCs w:val="24"/>
        </w:rPr>
        <w:t xml:space="preserve">rural and urban </w:t>
      </w:r>
      <w:r>
        <w:rPr>
          <w:rFonts w:ascii="Times New Roman" w:hAnsi="Times New Roman" w:cs="Times New Roman"/>
          <w:sz w:val="24"/>
          <w:szCs w:val="24"/>
        </w:rPr>
        <w:t>areas (</w:t>
      </w:r>
      <w:proofErr w:type="spellStart"/>
      <w:r w:rsidRPr="000B4B33">
        <w:rPr>
          <w:rFonts w:ascii="Times New Roman" w:hAnsi="Times New Roman" w:cs="Times New Roman"/>
          <w:sz w:val="24"/>
          <w:szCs w:val="24"/>
        </w:rPr>
        <w:t>i</w:t>
      </w:r>
      <w:proofErr w:type="spellEnd"/>
      <w:r w:rsidRPr="000B4B33">
        <w:rPr>
          <w:rFonts w:ascii="Times New Roman" w:hAnsi="Times New Roman" w:cs="Times New Roman"/>
          <w:sz w:val="24"/>
          <w:szCs w:val="24"/>
        </w:rPr>
        <w:t>. e., in populated areas where State control is in dispute</w:t>
      </w:r>
      <w:r>
        <w:rPr>
          <w:rFonts w:ascii="Times New Roman" w:hAnsi="Times New Roman" w:cs="Times New Roman"/>
          <w:sz w:val="24"/>
          <w:szCs w:val="24"/>
        </w:rPr>
        <w:t>)</w:t>
      </w:r>
      <w:r w:rsidRPr="000B4B33">
        <w:rPr>
          <w:rFonts w:ascii="Times New Roman" w:hAnsi="Times New Roman" w:cs="Times New Roman"/>
          <w:sz w:val="24"/>
          <w:szCs w:val="24"/>
        </w:rPr>
        <w:t xml:space="preserve">. </w:t>
      </w:r>
      <w:r>
        <w:rPr>
          <w:rFonts w:ascii="Times" w:hAnsi="Times" w:cs="Times New Roman"/>
          <w:sz w:val="24"/>
          <w:szCs w:val="24"/>
        </w:rPr>
        <w:t>M</w:t>
      </w:r>
      <w:r w:rsidRPr="000D65F5">
        <w:rPr>
          <w:rFonts w:ascii="Times" w:hAnsi="Times" w:cs="Times New Roman"/>
          <w:sz w:val="24"/>
          <w:szCs w:val="24"/>
        </w:rPr>
        <w:t xml:space="preserve">ost victims </w:t>
      </w:r>
      <w:r>
        <w:rPr>
          <w:rFonts w:ascii="Times" w:hAnsi="Times" w:cs="Times New Roman"/>
          <w:sz w:val="24"/>
          <w:szCs w:val="24"/>
        </w:rPr>
        <w:t xml:space="preserve">of the conflict therefore </w:t>
      </w:r>
      <w:r w:rsidRPr="000D65F5">
        <w:rPr>
          <w:rFonts w:ascii="Times" w:hAnsi="Times" w:cs="Times New Roman"/>
          <w:sz w:val="24"/>
          <w:szCs w:val="24"/>
        </w:rPr>
        <w:t>come from communities in rural areas and urban outskirts</w:t>
      </w:r>
      <w:r>
        <w:rPr>
          <w:rFonts w:ascii="Times" w:hAnsi="Times" w:cs="Times New Roman"/>
          <w:sz w:val="24"/>
          <w:szCs w:val="24"/>
        </w:rPr>
        <w:t xml:space="preserve"> that have been classified by</w:t>
      </w:r>
      <w:r w:rsidRPr="000D65F5">
        <w:rPr>
          <w:rFonts w:ascii="Times" w:hAnsi="Times" w:cs="Times New Roman"/>
          <w:sz w:val="24"/>
          <w:szCs w:val="24"/>
        </w:rPr>
        <w:t xml:space="preserve"> the Stat</w:t>
      </w:r>
      <w:r>
        <w:rPr>
          <w:rFonts w:ascii="Times" w:hAnsi="Times" w:cs="Times New Roman"/>
          <w:sz w:val="24"/>
          <w:szCs w:val="24"/>
        </w:rPr>
        <w:t>e,</w:t>
      </w:r>
      <w:r w:rsidRPr="000D65F5">
        <w:rPr>
          <w:rFonts w:ascii="Times" w:hAnsi="Times" w:cs="Times New Roman"/>
          <w:sz w:val="24"/>
          <w:szCs w:val="24"/>
        </w:rPr>
        <w:t xml:space="preserve"> at different times</w:t>
      </w:r>
      <w:r>
        <w:rPr>
          <w:rFonts w:ascii="Times" w:hAnsi="Times" w:cs="Times New Roman"/>
          <w:sz w:val="24"/>
          <w:szCs w:val="24"/>
        </w:rPr>
        <w:t>,</w:t>
      </w:r>
      <w:r w:rsidRPr="000D65F5">
        <w:rPr>
          <w:rFonts w:ascii="Times" w:hAnsi="Times" w:cs="Times New Roman"/>
          <w:sz w:val="24"/>
          <w:szCs w:val="24"/>
        </w:rPr>
        <w:t xml:space="preserve"> as “</w:t>
      </w:r>
      <w:r w:rsidRPr="000D65F5">
        <w:rPr>
          <w:rFonts w:ascii="Times" w:hAnsi="Times" w:cs="Times New Roman"/>
          <w:i/>
          <w:iCs/>
          <w:sz w:val="24"/>
          <w:szCs w:val="24"/>
        </w:rPr>
        <w:t xml:space="preserve">Zonas </w:t>
      </w:r>
      <w:proofErr w:type="spellStart"/>
      <w:r w:rsidRPr="000D65F5">
        <w:rPr>
          <w:rFonts w:ascii="Times" w:hAnsi="Times" w:cs="Times New Roman"/>
          <w:i/>
          <w:iCs/>
          <w:sz w:val="24"/>
          <w:szCs w:val="24"/>
        </w:rPr>
        <w:t>Especiales</w:t>
      </w:r>
      <w:proofErr w:type="spellEnd"/>
      <w:r w:rsidRPr="000D65F5">
        <w:rPr>
          <w:rFonts w:ascii="Times" w:hAnsi="Times" w:cs="Times New Roman"/>
          <w:i/>
          <w:iCs/>
          <w:sz w:val="24"/>
          <w:szCs w:val="24"/>
        </w:rPr>
        <w:t xml:space="preserve"> de Orden </w:t>
      </w:r>
      <w:proofErr w:type="spellStart"/>
      <w:r w:rsidRPr="000D65F5">
        <w:rPr>
          <w:rFonts w:ascii="Times" w:hAnsi="Times" w:cs="Times New Roman"/>
          <w:i/>
          <w:iCs/>
          <w:sz w:val="24"/>
          <w:szCs w:val="24"/>
        </w:rPr>
        <w:t>Público</w:t>
      </w:r>
      <w:proofErr w:type="spellEnd"/>
      <w:r w:rsidRPr="000D65F5">
        <w:rPr>
          <w:rFonts w:ascii="Times" w:hAnsi="Times" w:cs="Times New Roman"/>
          <w:sz w:val="24"/>
          <w:szCs w:val="24"/>
        </w:rPr>
        <w:t>” (Law Enforcement Special Zones) or “</w:t>
      </w:r>
      <w:r w:rsidRPr="000D65F5">
        <w:rPr>
          <w:rFonts w:ascii="Times" w:eastAsiaTheme="minorEastAsia" w:hAnsi="Times" w:cs="Times New Roman"/>
          <w:bCs/>
          <w:i/>
          <w:iCs/>
          <w:color w:val="000000"/>
          <w:sz w:val="24"/>
          <w:szCs w:val="24"/>
          <w:lang w:eastAsia="ko-KR"/>
        </w:rPr>
        <w:t xml:space="preserve">Zonas </w:t>
      </w:r>
      <w:proofErr w:type="spellStart"/>
      <w:r w:rsidRPr="000D65F5">
        <w:rPr>
          <w:rFonts w:ascii="Times" w:eastAsiaTheme="minorEastAsia" w:hAnsi="Times" w:cs="Times New Roman"/>
          <w:bCs/>
          <w:i/>
          <w:iCs/>
          <w:color w:val="000000"/>
          <w:sz w:val="24"/>
          <w:szCs w:val="24"/>
          <w:lang w:eastAsia="ko-KR"/>
        </w:rPr>
        <w:t>Estratégicas</w:t>
      </w:r>
      <w:proofErr w:type="spellEnd"/>
      <w:r w:rsidRPr="000D65F5">
        <w:rPr>
          <w:rFonts w:ascii="Times" w:eastAsiaTheme="minorEastAsia" w:hAnsi="Times" w:cs="Times New Roman"/>
          <w:bCs/>
          <w:i/>
          <w:iCs/>
          <w:color w:val="000000"/>
          <w:sz w:val="24"/>
          <w:szCs w:val="24"/>
          <w:lang w:eastAsia="ko-KR"/>
        </w:rPr>
        <w:t xml:space="preserve"> de </w:t>
      </w:r>
      <w:proofErr w:type="spellStart"/>
      <w:r w:rsidRPr="000D65F5">
        <w:rPr>
          <w:rFonts w:ascii="Times" w:eastAsiaTheme="minorEastAsia" w:hAnsi="Times" w:cs="Times New Roman"/>
          <w:bCs/>
          <w:i/>
          <w:iCs/>
          <w:color w:val="000000"/>
          <w:sz w:val="24"/>
          <w:szCs w:val="24"/>
          <w:lang w:eastAsia="ko-KR"/>
        </w:rPr>
        <w:t>Intervención</w:t>
      </w:r>
      <w:proofErr w:type="spellEnd"/>
      <w:r w:rsidRPr="000D65F5">
        <w:rPr>
          <w:rFonts w:ascii="Times" w:eastAsiaTheme="minorEastAsia" w:hAnsi="Times" w:cs="Times New Roman"/>
          <w:bCs/>
          <w:i/>
          <w:iCs/>
          <w:color w:val="000000"/>
          <w:sz w:val="24"/>
          <w:szCs w:val="24"/>
          <w:lang w:eastAsia="ko-KR"/>
        </w:rPr>
        <w:t xml:space="preserve"> Integral</w:t>
      </w:r>
      <w:r w:rsidRPr="000D65F5">
        <w:rPr>
          <w:rFonts w:ascii="Times" w:eastAsiaTheme="minorEastAsia" w:hAnsi="Times" w:cs="Times New Roman"/>
          <w:bCs/>
          <w:color w:val="000000"/>
          <w:sz w:val="24"/>
          <w:szCs w:val="24"/>
          <w:lang w:eastAsia="ko-KR"/>
        </w:rPr>
        <w:t>”</w:t>
      </w:r>
      <w:r w:rsidRPr="000D65F5">
        <w:rPr>
          <w:rFonts w:ascii="Times" w:hAnsi="Times" w:cs="Times New Roman"/>
          <w:sz w:val="24"/>
          <w:szCs w:val="24"/>
        </w:rPr>
        <w:t xml:space="preserve"> (</w:t>
      </w:r>
      <w:bookmarkStart w:id="0" w:name="_Hlk64275469"/>
      <w:r w:rsidRPr="000D65F5">
        <w:rPr>
          <w:rFonts w:ascii="Times" w:hAnsi="Times" w:cs="Times New Roman"/>
          <w:sz w:val="24"/>
          <w:szCs w:val="24"/>
        </w:rPr>
        <w:t>Strategic Zones of Comprehensive Intervention</w:t>
      </w:r>
      <w:bookmarkEnd w:id="0"/>
      <w:r w:rsidRPr="000D65F5">
        <w:rPr>
          <w:rFonts w:ascii="Times" w:hAnsi="Times" w:cs="Times New Roman"/>
          <w:sz w:val="24"/>
          <w:szCs w:val="24"/>
        </w:rPr>
        <w:t>)</w:t>
      </w:r>
      <w:r>
        <w:rPr>
          <w:rFonts w:ascii="Times" w:hAnsi="Times" w:cs="Times New Roman"/>
          <w:sz w:val="24"/>
          <w:szCs w:val="24"/>
        </w:rPr>
        <w:t xml:space="preserve"> – or, as they are more </w:t>
      </w:r>
      <w:r w:rsidRPr="000D65F5">
        <w:rPr>
          <w:rFonts w:ascii="Times" w:hAnsi="Times" w:cs="Times New Roman"/>
          <w:sz w:val="24"/>
          <w:szCs w:val="24"/>
        </w:rPr>
        <w:t>commonly known</w:t>
      </w:r>
      <w:r>
        <w:rPr>
          <w:rFonts w:ascii="Times" w:hAnsi="Times" w:cs="Times New Roman"/>
          <w:sz w:val="24"/>
          <w:szCs w:val="24"/>
        </w:rPr>
        <w:t>,</w:t>
      </w:r>
      <w:r w:rsidRPr="000D65F5">
        <w:rPr>
          <w:rFonts w:ascii="Times" w:hAnsi="Times" w:cs="Times New Roman"/>
          <w:sz w:val="24"/>
          <w:szCs w:val="24"/>
        </w:rPr>
        <w:t xml:space="preserve"> “zonas </w:t>
      </w:r>
      <w:proofErr w:type="spellStart"/>
      <w:r w:rsidRPr="000D65F5">
        <w:rPr>
          <w:rFonts w:ascii="Times" w:hAnsi="Times" w:cs="Times New Roman"/>
          <w:sz w:val="24"/>
          <w:szCs w:val="24"/>
        </w:rPr>
        <w:t>rojas</w:t>
      </w:r>
      <w:proofErr w:type="spellEnd"/>
      <w:r w:rsidRPr="000D65F5">
        <w:rPr>
          <w:rFonts w:ascii="Times" w:hAnsi="Times" w:cs="Times New Roman"/>
          <w:sz w:val="24"/>
          <w:szCs w:val="24"/>
        </w:rPr>
        <w:t>” (</w:t>
      </w:r>
      <w:r>
        <w:rPr>
          <w:rFonts w:ascii="Times" w:hAnsi="Times" w:cs="Times New Roman"/>
          <w:sz w:val="24"/>
          <w:szCs w:val="24"/>
        </w:rPr>
        <w:t>r</w:t>
      </w:r>
      <w:r w:rsidRPr="000D65F5">
        <w:rPr>
          <w:rFonts w:ascii="Times" w:hAnsi="Times" w:cs="Times New Roman"/>
          <w:sz w:val="24"/>
          <w:szCs w:val="24"/>
        </w:rPr>
        <w:t xml:space="preserve">ed </w:t>
      </w:r>
      <w:proofErr w:type="spellStart"/>
      <w:r>
        <w:rPr>
          <w:rFonts w:ascii="Times" w:hAnsi="Times" w:cs="Times New Roman"/>
          <w:sz w:val="24"/>
          <w:szCs w:val="24"/>
        </w:rPr>
        <w:t>r</w:t>
      </w:r>
      <w:r w:rsidRPr="000D65F5">
        <w:rPr>
          <w:rFonts w:ascii="Times" w:hAnsi="Times" w:cs="Times New Roman"/>
          <w:sz w:val="24"/>
          <w:szCs w:val="24"/>
        </w:rPr>
        <w:t>ones</w:t>
      </w:r>
      <w:proofErr w:type="spellEnd"/>
      <w:r w:rsidRPr="000D65F5">
        <w:rPr>
          <w:rFonts w:ascii="Times" w:hAnsi="Times" w:cs="Times New Roman"/>
          <w:sz w:val="24"/>
          <w:szCs w:val="24"/>
        </w:rPr>
        <w:t>).</w:t>
      </w:r>
      <w:r w:rsidRPr="000D65F5">
        <w:rPr>
          <w:rFonts w:ascii="Times" w:eastAsiaTheme="minorEastAsia" w:hAnsi="Times" w:cs="Times New Roman"/>
          <w:bCs/>
          <w:color w:val="000000"/>
          <w:sz w:val="24"/>
          <w:szCs w:val="24"/>
          <w:vertAlign w:val="superscript"/>
          <w:lang w:eastAsia="ko-KR"/>
        </w:rPr>
        <w:t xml:space="preserve"> </w:t>
      </w:r>
      <w:r w:rsidRPr="000D65F5">
        <w:rPr>
          <w:rStyle w:val="EndnoteReference"/>
          <w:rFonts w:ascii="Times" w:eastAsiaTheme="minorEastAsia" w:hAnsi="Times" w:cs="Times New Roman"/>
          <w:bCs/>
          <w:color w:val="000000"/>
          <w:sz w:val="24"/>
          <w:szCs w:val="24"/>
          <w:lang w:eastAsia="ko-KR"/>
        </w:rPr>
        <w:endnoteReference w:id="2"/>
      </w:r>
      <w:r>
        <w:rPr>
          <w:rFonts w:ascii="Times" w:eastAsiaTheme="minorEastAsia" w:hAnsi="Times" w:cs="Times New Roman"/>
          <w:bCs/>
          <w:color w:val="000000"/>
          <w:sz w:val="24"/>
          <w:szCs w:val="24"/>
          <w:vertAlign w:val="superscript"/>
          <w:lang w:eastAsia="ko-KR"/>
        </w:rPr>
        <w:t xml:space="preserve"> </w:t>
      </w:r>
      <w:r w:rsidRPr="000D65F5">
        <w:rPr>
          <w:rFonts w:ascii="Times" w:hAnsi="Times" w:cs="Times New Roman"/>
          <w:sz w:val="24"/>
          <w:szCs w:val="24"/>
        </w:rPr>
        <w:t>This</w:t>
      </w:r>
      <w:r>
        <w:rPr>
          <w:rFonts w:ascii="Times" w:hAnsi="Times" w:cs="Times New Roman"/>
          <w:sz w:val="24"/>
          <w:szCs w:val="24"/>
        </w:rPr>
        <w:t xml:space="preserve"> </w:t>
      </w:r>
      <w:r w:rsidRPr="000D65F5">
        <w:rPr>
          <w:rFonts w:ascii="Times" w:hAnsi="Times" w:cs="Times New Roman"/>
          <w:sz w:val="24"/>
          <w:szCs w:val="24"/>
        </w:rPr>
        <w:t xml:space="preserve">representation of the “zonas </w:t>
      </w:r>
      <w:proofErr w:type="spellStart"/>
      <w:r w:rsidRPr="000D65F5">
        <w:rPr>
          <w:rFonts w:ascii="Times" w:hAnsi="Times" w:cs="Times New Roman"/>
          <w:sz w:val="24"/>
          <w:szCs w:val="24"/>
        </w:rPr>
        <w:t>rojas</w:t>
      </w:r>
      <w:proofErr w:type="spellEnd"/>
      <w:r w:rsidRPr="000D65F5">
        <w:rPr>
          <w:rFonts w:ascii="Times" w:hAnsi="Times" w:cs="Times New Roman"/>
          <w:sz w:val="24"/>
          <w:szCs w:val="24"/>
        </w:rPr>
        <w:t xml:space="preserve">” homogenizes the characterizations and problems </w:t>
      </w:r>
      <w:r w:rsidRPr="000D65F5">
        <w:rPr>
          <w:rFonts w:ascii="Times" w:hAnsi="Times" w:cs="Times"/>
          <w:bCs/>
          <w:color w:val="000000"/>
          <w:sz w:val="24"/>
          <w:szCs w:val="24"/>
        </w:rPr>
        <w:t xml:space="preserve">of the territories and populations most impacted by </w:t>
      </w:r>
      <w:r>
        <w:rPr>
          <w:rFonts w:ascii="Times" w:hAnsi="Times" w:cs="Times"/>
          <w:bCs/>
          <w:color w:val="000000"/>
          <w:sz w:val="24"/>
          <w:szCs w:val="24"/>
        </w:rPr>
        <w:t>the conflict</w:t>
      </w:r>
      <w:r w:rsidRPr="000D65F5">
        <w:rPr>
          <w:rFonts w:ascii="Times" w:hAnsi="Times" w:cs="Times New Roman"/>
          <w:sz w:val="24"/>
          <w:szCs w:val="24"/>
        </w:rPr>
        <w:t>, perpetuating the idea that war is the same everywhere</w:t>
      </w:r>
      <w:r>
        <w:rPr>
          <w:rFonts w:ascii="Times" w:hAnsi="Times" w:cs="Times New Roman"/>
          <w:sz w:val="24"/>
          <w:szCs w:val="24"/>
        </w:rPr>
        <w:t>, undifferentiated by local context</w:t>
      </w:r>
      <w:r w:rsidRPr="000D65F5">
        <w:rPr>
          <w:rFonts w:ascii="Times" w:hAnsi="Times" w:cs="Times New Roman"/>
          <w:sz w:val="24"/>
          <w:szCs w:val="24"/>
        </w:rPr>
        <w:t xml:space="preserve">. Moreover, the pervasive usage of this term fuels the discourse that claims </w:t>
      </w:r>
      <w:r>
        <w:rPr>
          <w:rFonts w:ascii="Times" w:hAnsi="Times" w:cs="Times New Roman"/>
          <w:sz w:val="24"/>
          <w:szCs w:val="24"/>
        </w:rPr>
        <w:t xml:space="preserve">that </w:t>
      </w:r>
      <w:r w:rsidRPr="000D65F5">
        <w:rPr>
          <w:rFonts w:ascii="Times" w:hAnsi="Times" w:cs="Times New Roman"/>
          <w:sz w:val="24"/>
          <w:szCs w:val="24"/>
        </w:rPr>
        <w:t xml:space="preserve">red zones lack State presence, and </w:t>
      </w:r>
      <w:r>
        <w:rPr>
          <w:rFonts w:ascii="Times" w:hAnsi="Times" w:cs="Times New Roman"/>
          <w:sz w:val="24"/>
          <w:szCs w:val="24"/>
        </w:rPr>
        <w:t xml:space="preserve">that </w:t>
      </w:r>
      <w:r w:rsidRPr="000D65F5">
        <w:rPr>
          <w:rFonts w:ascii="Times" w:hAnsi="Times" w:cs="Times New Roman"/>
          <w:sz w:val="24"/>
          <w:szCs w:val="24"/>
        </w:rPr>
        <w:t>both th</w:t>
      </w:r>
      <w:r>
        <w:rPr>
          <w:rFonts w:ascii="Times" w:hAnsi="Times" w:cs="Times New Roman"/>
          <w:sz w:val="24"/>
          <w:szCs w:val="24"/>
        </w:rPr>
        <w:t>e</w:t>
      </w:r>
      <w:r w:rsidRPr="000D65F5">
        <w:rPr>
          <w:rFonts w:ascii="Times" w:hAnsi="Times" w:cs="Times New Roman"/>
          <w:sz w:val="24"/>
          <w:szCs w:val="24"/>
        </w:rPr>
        <w:t xml:space="preserve"> territories and </w:t>
      </w:r>
      <w:r>
        <w:rPr>
          <w:rFonts w:ascii="Times" w:hAnsi="Times" w:cs="Times New Roman"/>
          <w:sz w:val="24"/>
          <w:szCs w:val="24"/>
        </w:rPr>
        <w:t xml:space="preserve">their </w:t>
      </w:r>
      <w:r w:rsidRPr="00237D72">
        <w:rPr>
          <w:rFonts w:ascii="Times" w:hAnsi="Times" w:cs="Times New Roman"/>
          <w:sz w:val="24"/>
          <w:szCs w:val="24"/>
        </w:rPr>
        <w:t xml:space="preserve">inhabitants are </w:t>
      </w:r>
      <w:r w:rsidRPr="00237D72">
        <w:rPr>
          <w:rFonts w:ascii="Times" w:hAnsi="Times" w:cs="Times"/>
          <w:bCs/>
          <w:color w:val="000000"/>
          <w:sz w:val="24"/>
          <w:szCs w:val="24"/>
        </w:rPr>
        <w:t xml:space="preserve">irremediably </w:t>
      </w:r>
      <w:r w:rsidRPr="00237D72">
        <w:rPr>
          <w:rFonts w:ascii="Times" w:hAnsi="Times" w:cs="Times New Roman"/>
          <w:sz w:val="24"/>
          <w:szCs w:val="24"/>
        </w:rPr>
        <w:t>“violent,”</w:t>
      </w:r>
      <w:r w:rsidRPr="000D65F5">
        <w:rPr>
          <w:rFonts w:ascii="Times" w:hAnsi="Times" w:cs="Times New Roman"/>
          <w:sz w:val="24"/>
          <w:szCs w:val="24"/>
        </w:rPr>
        <w:t xml:space="preserve"> “disorganized,” and “uncivilized</w:t>
      </w:r>
      <w:r w:rsidRPr="000D65F5">
        <w:rPr>
          <w:rFonts w:ascii="Times" w:eastAsiaTheme="minorEastAsia" w:hAnsi="Times" w:cs="Times New Roman"/>
          <w:bCs/>
          <w:color w:val="000000"/>
          <w:sz w:val="24"/>
          <w:szCs w:val="24"/>
          <w:lang w:eastAsia="ko-KR"/>
        </w:rPr>
        <w:t>.”</w:t>
      </w:r>
      <w:r w:rsidRPr="000D65F5">
        <w:rPr>
          <w:rStyle w:val="EndnoteReference"/>
          <w:rFonts w:ascii="Times" w:eastAsiaTheme="minorEastAsia" w:hAnsi="Times" w:cs="Times New Roman"/>
          <w:bCs/>
          <w:color w:val="000000"/>
          <w:sz w:val="24"/>
          <w:szCs w:val="24"/>
          <w:lang w:eastAsia="ko-KR"/>
        </w:rPr>
        <w:endnoteReference w:id="3"/>
      </w:r>
      <w:r w:rsidRPr="00401A87">
        <w:rPr>
          <w:rFonts w:ascii="Times New Roman" w:eastAsiaTheme="minorEastAsia" w:hAnsi="Times New Roman" w:cs="Times New Roman"/>
          <w:bCs/>
          <w:color w:val="000000"/>
          <w:sz w:val="24"/>
          <w:szCs w:val="24"/>
          <w:lang w:eastAsia="ko-KR"/>
        </w:rPr>
        <w:t xml:space="preserve"> </w:t>
      </w:r>
    </w:p>
    <w:p w14:paraId="249C4EDD" w14:textId="77777777" w:rsidR="00D83924" w:rsidRPr="00401A87" w:rsidRDefault="00D83924" w:rsidP="00D83924">
      <w:pPr>
        <w:ind w:firstLine="360"/>
        <w:rPr>
          <w:rFonts w:ascii="Times New Roman" w:hAnsi="Times New Roman" w:cs="Times New Roman"/>
          <w:bCs/>
          <w:color w:val="000000"/>
          <w:sz w:val="24"/>
          <w:szCs w:val="24"/>
        </w:rPr>
      </w:pPr>
      <w:r w:rsidRPr="00401A87">
        <w:rPr>
          <w:rFonts w:ascii="Times New Roman" w:hAnsi="Times New Roman" w:cs="Times New Roman"/>
          <w:bCs/>
          <w:color w:val="000000"/>
          <w:sz w:val="24"/>
          <w:szCs w:val="24"/>
        </w:rPr>
        <w:t xml:space="preserve">The armed conflict has not been foreign to representation. In fact, historians, journalists, sociologists, and victims have documented and fictionalized </w:t>
      </w:r>
      <w:r>
        <w:rPr>
          <w:rFonts w:ascii="Times New Roman" w:hAnsi="Times New Roman" w:cs="Times New Roman"/>
          <w:bCs/>
          <w:color w:val="000000"/>
          <w:sz w:val="24"/>
          <w:szCs w:val="24"/>
        </w:rPr>
        <w:t>the struggle</w:t>
      </w:r>
      <w:r w:rsidRPr="00401A87">
        <w:rPr>
          <w:rFonts w:ascii="Times New Roman" w:hAnsi="Times New Roman" w:cs="Times New Roman"/>
          <w:bCs/>
          <w:color w:val="000000"/>
          <w:sz w:val="24"/>
          <w:szCs w:val="24"/>
        </w:rPr>
        <w:t xml:space="preserve"> in historical novels, </w:t>
      </w:r>
      <w:r w:rsidRPr="00401A87">
        <w:rPr>
          <w:rFonts w:ascii="Times New Roman" w:hAnsi="Times New Roman" w:cs="Times New Roman"/>
          <w:bCs/>
          <w:color w:val="000000"/>
          <w:sz w:val="24"/>
          <w:szCs w:val="24"/>
        </w:rPr>
        <w:lastRenderedPageBreak/>
        <w:t xml:space="preserve">articles, </w:t>
      </w:r>
      <w:r>
        <w:rPr>
          <w:rFonts w:ascii="Times New Roman" w:hAnsi="Times New Roman" w:cs="Times New Roman"/>
          <w:bCs/>
          <w:color w:val="000000"/>
          <w:sz w:val="24"/>
          <w:szCs w:val="24"/>
        </w:rPr>
        <w:t>chronicles</w:t>
      </w:r>
      <w:r w:rsidRPr="00401A87">
        <w:rPr>
          <w:rFonts w:ascii="Times New Roman" w:hAnsi="Times New Roman" w:cs="Times New Roman"/>
          <w:bCs/>
          <w:color w:val="000000"/>
          <w:sz w:val="24"/>
          <w:szCs w:val="24"/>
        </w:rPr>
        <w:t xml:space="preserve">, and </w:t>
      </w:r>
      <w:r w:rsidRPr="0082201C">
        <w:rPr>
          <w:rFonts w:ascii="Times New Roman" w:hAnsi="Times New Roman" w:cs="Times New Roman"/>
          <w:bCs/>
          <w:i/>
          <w:iCs/>
          <w:color w:val="000000"/>
          <w:sz w:val="24"/>
          <w:szCs w:val="24"/>
        </w:rPr>
        <w:t>testimonios</w:t>
      </w:r>
      <w:r w:rsidRPr="00401A87">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To date,</w:t>
      </w:r>
      <w:r w:rsidRPr="00401A87">
        <w:rPr>
          <w:rFonts w:ascii="Times New Roman" w:hAnsi="Times New Roman" w:cs="Times New Roman"/>
          <w:bCs/>
          <w:color w:val="000000"/>
          <w:sz w:val="24"/>
          <w:szCs w:val="24"/>
        </w:rPr>
        <w:t xml:space="preserve"> studies on such texts </w:t>
      </w:r>
      <w:r>
        <w:rPr>
          <w:rFonts w:ascii="Times New Roman" w:hAnsi="Times New Roman" w:cs="Times New Roman"/>
          <w:bCs/>
          <w:color w:val="000000"/>
          <w:sz w:val="24"/>
          <w:szCs w:val="24"/>
        </w:rPr>
        <w:t xml:space="preserve">have </w:t>
      </w:r>
      <w:r w:rsidRPr="00401A87">
        <w:rPr>
          <w:rFonts w:ascii="Times New Roman" w:hAnsi="Times New Roman" w:cs="Times New Roman"/>
          <w:bCs/>
          <w:color w:val="000000"/>
          <w:sz w:val="24"/>
          <w:szCs w:val="24"/>
        </w:rPr>
        <w:t>focused</w:t>
      </w:r>
      <w:r>
        <w:rPr>
          <w:rFonts w:ascii="Times New Roman" w:hAnsi="Times New Roman" w:cs="Times New Roman"/>
          <w:bCs/>
          <w:color w:val="000000"/>
          <w:sz w:val="24"/>
          <w:szCs w:val="24"/>
        </w:rPr>
        <w:t>,</w:t>
      </w:r>
      <w:r w:rsidRPr="00401A87">
        <w:rPr>
          <w:rFonts w:ascii="Times New Roman" w:hAnsi="Times New Roman" w:cs="Times New Roman"/>
          <w:bCs/>
          <w:color w:val="000000"/>
          <w:sz w:val="24"/>
          <w:szCs w:val="24"/>
        </w:rPr>
        <w:t xml:space="preserve"> with good reason, on how the</w:t>
      </w:r>
      <w:r>
        <w:rPr>
          <w:rFonts w:ascii="Times New Roman" w:hAnsi="Times New Roman" w:cs="Times New Roman"/>
          <w:bCs/>
          <w:color w:val="000000"/>
          <w:sz w:val="24"/>
          <w:szCs w:val="24"/>
        </w:rPr>
        <w:t>se accounts</w:t>
      </w:r>
      <w:r w:rsidRPr="00401A87">
        <w:rPr>
          <w:rFonts w:ascii="Times New Roman" w:hAnsi="Times New Roman" w:cs="Times New Roman"/>
          <w:bCs/>
          <w:color w:val="000000"/>
          <w:sz w:val="24"/>
          <w:szCs w:val="24"/>
        </w:rPr>
        <w:t xml:space="preserve"> represent, document, and divulge the facts </w:t>
      </w:r>
      <w:r>
        <w:rPr>
          <w:rFonts w:ascii="Times New Roman" w:hAnsi="Times New Roman" w:cs="Times New Roman"/>
          <w:bCs/>
          <w:color w:val="000000"/>
          <w:sz w:val="24"/>
          <w:szCs w:val="24"/>
        </w:rPr>
        <w:t xml:space="preserve">of what </w:t>
      </w:r>
      <w:r w:rsidRPr="00401A87">
        <w:rPr>
          <w:rFonts w:ascii="Times New Roman" w:hAnsi="Times New Roman" w:cs="Times New Roman"/>
          <w:bCs/>
          <w:color w:val="000000"/>
          <w:sz w:val="24"/>
          <w:szCs w:val="24"/>
        </w:rPr>
        <w:t xml:space="preserve">occurred during </w:t>
      </w:r>
      <w:r>
        <w:rPr>
          <w:rFonts w:ascii="Times New Roman" w:hAnsi="Times New Roman" w:cs="Times New Roman"/>
          <w:bCs/>
          <w:color w:val="000000"/>
          <w:sz w:val="24"/>
          <w:szCs w:val="24"/>
        </w:rPr>
        <w:t xml:space="preserve">the </w:t>
      </w:r>
      <w:r w:rsidRPr="00401A87">
        <w:rPr>
          <w:rFonts w:ascii="Times New Roman" w:hAnsi="Times New Roman" w:cs="Times New Roman"/>
          <w:bCs/>
          <w:color w:val="000000"/>
          <w:sz w:val="24"/>
          <w:szCs w:val="24"/>
        </w:rPr>
        <w:t xml:space="preserve">conflict. </w:t>
      </w:r>
      <w:r>
        <w:rPr>
          <w:rFonts w:ascii="Times New Roman" w:hAnsi="Times New Roman" w:cs="Times New Roman"/>
          <w:bCs/>
          <w:color w:val="000000"/>
          <w:sz w:val="24"/>
          <w:szCs w:val="24"/>
        </w:rPr>
        <w:t>These studies</w:t>
      </w:r>
      <w:r w:rsidRPr="00401A87">
        <w:rPr>
          <w:rFonts w:ascii="Times New Roman" w:hAnsi="Times New Roman" w:cs="Times New Roman"/>
          <w:bCs/>
          <w:color w:val="000000"/>
          <w:sz w:val="24"/>
          <w:szCs w:val="24"/>
        </w:rPr>
        <w:t xml:space="preserve"> </w:t>
      </w:r>
      <w:r w:rsidRPr="009875CB">
        <w:rPr>
          <w:rFonts w:ascii="Times New Roman" w:hAnsi="Times New Roman" w:cs="Times New Roman"/>
          <w:bCs/>
          <w:color w:val="000000"/>
          <w:sz w:val="24"/>
          <w:szCs w:val="24"/>
        </w:rPr>
        <w:t>about</w:t>
      </w:r>
      <w:r>
        <w:rPr>
          <w:rFonts w:ascii="Times New Roman" w:hAnsi="Times New Roman" w:cs="Times New Roman"/>
          <w:bCs/>
          <w:color w:val="000000"/>
          <w:sz w:val="24"/>
          <w:szCs w:val="24"/>
        </w:rPr>
        <w:t xml:space="preserve"> </w:t>
      </w:r>
      <w:r w:rsidRPr="00401A87">
        <w:rPr>
          <w:rFonts w:ascii="Times New Roman" w:hAnsi="Times New Roman" w:cs="Times New Roman"/>
          <w:bCs/>
          <w:color w:val="000000"/>
          <w:sz w:val="24"/>
          <w:szCs w:val="24"/>
        </w:rPr>
        <w:t xml:space="preserve">contemporary testimonial narratives allow us to have a better perspective </w:t>
      </w:r>
      <w:r>
        <w:rPr>
          <w:rFonts w:ascii="Times New Roman" w:hAnsi="Times New Roman" w:cs="Times New Roman"/>
          <w:bCs/>
          <w:color w:val="000000"/>
          <w:sz w:val="24"/>
          <w:szCs w:val="24"/>
        </w:rPr>
        <w:t>of the</w:t>
      </w:r>
      <w:r w:rsidRPr="00401A87">
        <w:rPr>
          <w:rFonts w:ascii="Times New Roman" w:hAnsi="Times New Roman" w:cs="Times New Roman"/>
          <w:bCs/>
          <w:color w:val="000000"/>
          <w:sz w:val="24"/>
          <w:szCs w:val="24"/>
        </w:rPr>
        <w:t xml:space="preserve"> armed conflict in Colombia</w:t>
      </w:r>
      <w:r>
        <w:rPr>
          <w:rFonts w:ascii="Times New Roman" w:hAnsi="Times New Roman" w:cs="Times New Roman"/>
          <w:bCs/>
          <w:color w:val="000000"/>
          <w:sz w:val="24"/>
          <w:szCs w:val="24"/>
        </w:rPr>
        <w:t>, and the regions in which it has taken place</w:t>
      </w:r>
      <w:r w:rsidRPr="00401A87">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Beginning from an </w:t>
      </w:r>
      <w:r w:rsidRPr="00401A87">
        <w:rPr>
          <w:rFonts w:ascii="Times New Roman" w:hAnsi="Times New Roman" w:cs="Times New Roman"/>
          <w:bCs/>
          <w:color w:val="000000"/>
          <w:sz w:val="24"/>
          <w:szCs w:val="24"/>
        </w:rPr>
        <w:t>understand</w:t>
      </w:r>
      <w:r>
        <w:rPr>
          <w:rFonts w:ascii="Times New Roman" w:hAnsi="Times New Roman" w:cs="Times New Roman"/>
          <w:bCs/>
          <w:color w:val="000000"/>
          <w:sz w:val="24"/>
          <w:szCs w:val="24"/>
        </w:rPr>
        <w:t>ing</w:t>
      </w:r>
      <w:r w:rsidRPr="00401A87">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of </w:t>
      </w:r>
      <w:r w:rsidRPr="0082201C">
        <w:rPr>
          <w:rFonts w:ascii="Times New Roman" w:hAnsi="Times New Roman" w:cs="Times New Roman"/>
          <w:bCs/>
          <w:color w:val="000000"/>
          <w:sz w:val="24"/>
          <w:szCs w:val="24"/>
        </w:rPr>
        <w:t>space</w:t>
      </w:r>
      <w:r w:rsidRPr="00401A87">
        <w:rPr>
          <w:rFonts w:ascii="Times New Roman" w:hAnsi="Times New Roman" w:cs="Times New Roman"/>
          <w:bCs/>
          <w:i/>
          <w:iCs/>
          <w:color w:val="000000"/>
          <w:sz w:val="24"/>
          <w:szCs w:val="24"/>
        </w:rPr>
        <w:t xml:space="preserve"> </w:t>
      </w:r>
      <w:r w:rsidRPr="00401A87">
        <w:rPr>
          <w:rFonts w:ascii="Times New Roman" w:hAnsi="Times New Roman" w:cs="Times New Roman"/>
          <w:bCs/>
          <w:color w:val="000000"/>
          <w:sz w:val="24"/>
          <w:szCs w:val="24"/>
        </w:rPr>
        <w:t xml:space="preserve">as a socially and discursively constructed entity (Lefebvre, </w:t>
      </w:r>
      <w:r w:rsidRPr="00401A87">
        <w:rPr>
          <w:rFonts w:ascii="Times New Roman" w:hAnsi="Times New Roman" w:cs="Times New Roman"/>
          <w:bCs/>
          <w:i/>
          <w:iCs/>
          <w:color w:val="000000"/>
          <w:sz w:val="24"/>
          <w:szCs w:val="24"/>
        </w:rPr>
        <w:t>The Production of Space</w:t>
      </w:r>
      <w:r w:rsidRPr="00401A87">
        <w:rPr>
          <w:rFonts w:ascii="Times New Roman" w:hAnsi="Times New Roman" w:cs="Times New Roman"/>
          <w:bCs/>
          <w:color w:val="000000"/>
          <w:sz w:val="24"/>
          <w:szCs w:val="24"/>
        </w:rPr>
        <w:t xml:space="preserve">), I intend to examine a group of testimonial narratives about war in Colombia published in the last twenty years, emphasizing their portrayal of space and </w:t>
      </w:r>
      <w:r>
        <w:rPr>
          <w:rFonts w:ascii="Times New Roman" w:hAnsi="Times New Roman" w:cs="Times New Roman"/>
          <w:bCs/>
          <w:color w:val="000000"/>
          <w:sz w:val="24"/>
          <w:szCs w:val="24"/>
        </w:rPr>
        <w:t xml:space="preserve">how the </w:t>
      </w:r>
      <w:r w:rsidRPr="00401A87">
        <w:rPr>
          <w:rFonts w:ascii="Times New Roman" w:hAnsi="Times New Roman" w:cs="Times New Roman"/>
          <w:bCs/>
          <w:color w:val="000000"/>
          <w:sz w:val="24"/>
          <w:szCs w:val="24"/>
        </w:rPr>
        <w:t xml:space="preserve">armed conflict and its representations </w:t>
      </w:r>
      <w:r>
        <w:rPr>
          <w:rFonts w:ascii="Times New Roman" w:hAnsi="Times New Roman" w:cs="Times New Roman"/>
          <w:bCs/>
          <w:color w:val="000000"/>
          <w:sz w:val="24"/>
          <w:szCs w:val="24"/>
        </w:rPr>
        <w:t xml:space="preserve">have affected </w:t>
      </w:r>
      <w:r w:rsidRPr="00401A87">
        <w:rPr>
          <w:rFonts w:ascii="Times New Roman" w:hAnsi="Times New Roman" w:cs="Times New Roman"/>
          <w:bCs/>
          <w:color w:val="000000"/>
          <w:sz w:val="24"/>
          <w:szCs w:val="24"/>
        </w:rPr>
        <w:t xml:space="preserve">the relationship between </w:t>
      </w:r>
      <w:r>
        <w:rPr>
          <w:rFonts w:ascii="Times New Roman" w:hAnsi="Times New Roman" w:cs="Times New Roman"/>
          <w:bCs/>
          <w:color w:val="000000"/>
          <w:sz w:val="24"/>
          <w:szCs w:val="24"/>
        </w:rPr>
        <w:t>certain territories</w:t>
      </w:r>
      <w:r w:rsidRPr="00401A87">
        <w:rPr>
          <w:rFonts w:ascii="Times New Roman" w:hAnsi="Times New Roman" w:cs="Times New Roman"/>
          <w:bCs/>
          <w:color w:val="000000"/>
          <w:sz w:val="24"/>
          <w:szCs w:val="24"/>
        </w:rPr>
        <w:t xml:space="preserve"> and </w:t>
      </w:r>
      <w:r>
        <w:rPr>
          <w:rFonts w:ascii="Times New Roman" w:hAnsi="Times New Roman" w:cs="Times New Roman"/>
          <w:bCs/>
          <w:color w:val="000000"/>
          <w:sz w:val="24"/>
          <w:szCs w:val="24"/>
        </w:rPr>
        <w:t>their</w:t>
      </w:r>
      <w:r w:rsidRPr="00401A87">
        <w:rPr>
          <w:rFonts w:ascii="Times New Roman" w:hAnsi="Times New Roman" w:cs="Times New Roman"/>
          <w:bCs/>
          <w:color w:val="000000"/>
          <w:sz w:val="24"/>
          <w:szCs w:val="24"/>
        </w:rPr>
        <w:t xml:space="preserve"> inhabitants. My goal is to quest</w:t>
      </w:r>
      <w:r w:rsidRPr="00E12A51">
        <w:rPr>
          <w:rFonts w:ascii="Times New Roman" w:hAnsi="Times New Roman" w:cs="Times New Roman"/>
          <w:bCs/>
          <w:color w:val="000000"/>
          <w:sz w:val="24"/>
          <w:szCs w:val="24"/>
        </w:rPr>
        <w:t xml:space="preserve">ion the uses, </w:t>
      </w:r>
      <w:proofErr w:type="gramStart"/>
      <w:r w:rsidRPr="00E12A51">
        <w:rPr>
          <w:rFonts w:ascii="Times New Roman" w:hAnsi="Times New Roman" w:cs="Times New Roman"/>
          <w:bCs/>
          <w:color w:val="000000"/>
          <w:sz w:val="24"/>
          <w:szCs w:val="24"/>
        </w:rPr>
        <w:t>meanings</w:t>
      </w:r>
      <w:proofErr w:type="gramEnd"/>
      <w:r w:rsidRPr="00E12A51">
        <w:rPr>
          <w:rFonts w:ascii="Times New Roman" w:hAnsi="Times New Roman" w:cs="Times New Roman"/>
          <w:bCs/>
          <w:color w:val="000000"/>
          <w:sz w:val="24"/>
          <w:szCs w:val="24"/>
        </w:rPr>
        <w:t xml:space="preserve"> and pervasiveness of the term “zona </w:t>
      </w:r>
      <w:proofErr w:type="spellStart"/>
      <w:r w:rsidRPr="00E12A51">
        <w:rPr>
          <w:rFonts w:ascii="Times New Roman" w:hAnsi="Times New Roman" w:cs="Times New Roman"/>
          <w:bCs/>
          <w:color w:val="000000"/>
          <w:sz w:val="24"/>
          <w:szCs w:val="24"/>
        </w:rPr>
        <w:t>roja</w:t>
      </w:r>
      <w:proofErr w:type="spellEnd"/>
      <w:r w:rsidRPr="00E12A51">
        <w:rPr>
          <w:rFonts w:ascii="Times New Roman" w:hAnsi="Times New Roman" w:cs="Times New Roman"/>
          <w:bCs/>
          <w:color w:val="000000"/>
          <w:sz w:val="24"/>
          <w:szCs w:val="24"/>
        </w:rPr>
        <w:t xml:space="preserve">” in Colombia, and to contest </w:t>
      </w:r>
      <w:r w:rsidRPr="00EB7216">
        <w:rPr>
          <w:rFonts w:ascii="Times New Roman" w:hAnsi="Times New Roman" w:cs="Times New Roman"/>
          <w:bCs/>
          <w:color w:val="000000"/>
          <w:sz w:val="24"/>
          <w:szCs w:val="24"/>
        </w:rPr>
        <w:t>the importance</w:t>
      </w:r>
      <w:r>
        <w:rPr>
          <w:rFonts w:ascii="Times New Roman" w:hAnsi="Times New Roman" w:cs="Times New Roman"/>
          <w:bCs/>
          <w:color w:val="000000"/>
          <w:sz w:val="24"/>
          <w:szCs w:val="24"/>
        </w:rPr>
        <w:t xml:space="preserve"> of the term in shaping</w:t>
      </w:r>
      <w:r w:rsidRPr="00401A87">
        <w:rPr>
          <w:rFonts w:ascii="Times New Roman" w:hAnsi="Times New Roman" w:cs="Times New Roman"/>
          <w:bCs/>
          <w:color w:val="000000"/>
          <w:sz w:val="24"/>
          <w:szCs w:val="24"/>
        </w:rPr>
        <w:t xml:space="preserve"> the views</w:t>
      </w:r>
      <w:r>
        <w:rPr>
          <w:rFonts w:ascii="Times New Roman" w:hAnsi="Times New Roman" w:cs="Times New Roman"/>
          <w:bCs/>
          <w:color w:val="000000"/>
          <w:sz w:val="24"/>
          <w:szCs w:val="24"/>
        </w:rPr>
        <w:t xml:space="preserve"> held by</w:t>
      </w:r>
      <w:r w:rsidRPr="00401A87">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the </w:t>
      </w:r>
      <w:r w:rsidRPr="00401A87">
        <w:rPr>
          <w:rFonts w:ascii="Times New Roman" w:hAnsi="Times New Roman" w:cs="Times New Roman"/>
          <w:bCs/>
          <w:color w:val="000000"/>
          <w:sz w:val="24"/>
          <w:szCs w:val="24"/>
        </w:rPr>
        <w:t xml:space="preserve">general population about regions affected by </w:t>
      </w:r>
      <w:r>
        <w:rPr>
          <w:rFonts w:ascii="Times New Roman" w:hAnsi="Times New Roman" w:cs="Times New Roman"/>
          <w:bCs/>
          <w:color w:val="000000"/>
          <w:sz w:val="24"/>
          <w:szCs w:val="24"/>
        </w:rPr>
        <w:t xml:space="preserve">the </w:t>
      </w:r>
      <w:r w:rsidRPr="00401A87">
        <w:rPr>
          <w:rFonts w:ascii="Times New Roman" w:hAnsi="Times New Roman" w:cs="Times New Roman"/>
          <w:bCs/>
          <w:color w:val="000000"/>
          <w:sz w:val="24"/>
          <w:szCs w:val="24"/>
        </w:rPr>
        <w:t xml:space="preserve">armed conflict. Especially, I </w:t>
      </w:r>
      <w:r>
        <w:rPr>
          <w:rFonts w:ascii="Times New Roman" w:hAnsi="Times New Roman" w:cs="Times New Roman"/>
          <w:bCs/>
          <w:color w:val="000000"/>
          <w:sz w:val="24"/>
          <w:szCs w:val="24"/>
        </w:rPr>
        <w:t xml:space="preserve">aim </w:t>
      </w:r>
      <w:r w:rsidRPr="00401A87">
        <w:rPr>
          <w:rFonts w:ascii="Times New Roman" w:hAnsi="Times New Roman" w:cs="Times New Roman"/>
          <w:bCs/>
          <w:color w:val="000000"/>
          <w:sz w:val="24"/>
          <w:szCs w:val="24"/>
        </w:rPr>
        <w:t>to analyze change</w:t>
      </w:r>
      <w:r>
        <w:rPr>
          <w:rFonts w:ascii="Times New Roman" w:hAnsi="Times New Roman" w:cs="Times New Roman"/>
          <w:bCs/>
          <w:color w:val="000000"/>
          <w:sz w:val="24"/>
          <w:szCs w:val="24"/>
        </w:rPr>
        <w:t>s</w:t>
      </w:r>
      <w:r w:rsidRPr="00401A87">
        <w:rPr>
          <w:rFonts w:ascii="Times New Roman" w:hAnsi="Times New Roman" w:cs="Times New Roman"/>
          <w:bCs/>
          <w:color w:val="000000"/>
          <w:sz w:val="24"/>
          <w:szCs w:val="24"/>
        </w:rPr>
        <w:t xml:space="preserve"> in testimonial narratives between the first and </w:t>
      </w:r>
      <w:r>
        <w:rPr>
          <w:rFonts w:ascii="Times New Roman" w:hAnsi="Times New Roman" w:cs="Times New Roman"/>
          <w:bCs/>
          <w:color w:val="000000"/>
          <w:sz w:val="24"/>
          <w:szCs w:val="24"/>
        </w:rPr>
        <w:t xml:space="preserve">the </w:t>
      </w:r>
      <w:r w:rsidRPr="00401A87">
        <w:rPr>
          <w:rFonts w:ascii="Times New Roman" w:hAnsi="Times New Roman" w:cs="Times New Roman"/>
          <w:bCs/>
          <w:color w:val="000000"/>
          <w:sz w:val="24"/>
          <w:szCs w:val="24"/>
        </w:rPr>
        <w:t>second decade of twenty-first century</w:t>
      </w:r>
      <w:r>
        <w:rPr>
          <w:rFonts w:ascii="Times New Roman" w:hAnsi="Times New Roman" w:cs="Times New Roman"/>
          <w:bCs/>
          <w:color w:val="000000"/>
          <w:sz w:val="24"/>
          <w:szCs w:val="24"/>
        </w:rPr>
        <w:t xml:space="preserve">: how these works localize and represent the </w:t>
      </w:r>
      <w:r w:rsidRPr="00401A87">
        <w:rPr>
          <w:rFonts w:ascii="Times New Roman" w:hAnsi="Times New Roman" w:cs="Times New Roman"/>
          <w:bCs/>
          <w:color w:val="000000"/>
          <w:sz w:val="24"/>
          <w:szCs w:val="24"/>
        </w:rPr>
        <w:t xml:space="preserve">spaces where armed conflict </w:t>
      </w:r>
      <w:r>
        <w:rPr>
          <w:rFonts w:ascii="Times New Roman" w:hAnsi="Times New Roman" w:cs="Times New Roman"/>
          <w:bCs/>
          <w:color w:val="000000"/>
          <w:sz w:val="24"/>
          <w:szCs w:val="24"/>
        </w:rPr>
        <w:t>has taken place</w:t>
      </w:r>
      <w:r w:rsidRPr="00401A87">
        <w:rPr>
          <w:rFonts w:ascii="Times New Roman" w:hAnsi="Times New Roman" w:cs="Times New Roman"/>
          <w:bCs/>
          <w:color w:val="000000"/>
          <w:sz w:val="24"/>
          <w:szCs w:val="24"/>
        </w:rPr>
        <w:t xml:space="preserve">. I intend to examine </w:t>
      </w:r>
      <w:r>
        <w:rPr>
          <w:rFonts w:ascii="Times New Roman" w:hAnsi="Times New Roman" w:cs="Times New Roman"/>
          <w:bCs/>
          <w:color w:val="000000"/>
          <w:sz w:val="24"/>
          <w:szCs w:val="24"/>
        </w:rPr>
        <w:t xml:space="preserve">the </w:t>
      </w:r>
      <w:r w:rsidRPr="00401A87">
        <w:rPr>
          <w:rFonts w:ascii="Times New Roman" w:hAnsi="Times New Roman" w:cs="Times New Roman"/>
          <w:bCs/>
          <w:color w:val="000000"/>
          <w:sz w:val="24"/>
          <w:szCs w:val="24"/>
        </w:rPr>
        <w:t xml:space="preserve">political, social, and cultural factors that may have contributed to </w:t>
      </w:r>
      <w:r>
        <w:rPr>
          <w:rFonts w:ascii="Times New Roman" w:hAnsi="Times New Roman" w:cs="Times New Roman"/>
          <w:bCs/>
          <w:color w:val="000000"/>
          <w:sz w:val="24"/>
          <w:szCs w:val="24"/>
        </w:rPr>
        <w:t xml:space="preserve">these changes and </w:t>
      </w:r>
      <w:r w:rsidRPr="00401A87">
        <w:rPr>
          <w:rFonts w:ascii="Times New Roman" w:hAnsi="Times New Roman" w:cs="Times New Roman"/>
          <w:bCs/>
          <w:color w:val="000000"/>
          <w:sz w:val="24"/>
          <w:szCs w:val="24"/>
        </w:rPr>
        <w:t xml:space="preserve">whether </w:t>
      </w:r>
      <w:r>
        <w:rPr>
          <w:rFonts w:ascii="Times New Roman" w:hAnsi="Times New Roman" w:cs="Times New Roman"/>
          <w:bCs/>
          <w:color w:val="000000"/>
          <w:sz w:val="24"/>
          <w:szCs w:val="24"/>
        </w:rPr>
        <w:t>r</w:t>
      </w:r>
      <w:r w:rsidRPr="00401A87">
        <w:rPr>
          <w:rFonts w:ascii="Times New Roman" w:hAnsi="Times New Roman" w:cs="Times New Roman"/>
          <w:bCs/>
          <w:color w:val="000000"/>
          <w:sz w:val="24"/>
          <w:szCs w:val="24"/>
        </w:rPr>
        <w:t>eaders</w:t>
      </w:r>
      <w:r>
        <w:rPr>
          <w:rFonts w:ascii="Times New Roman" w:hAnsi="Times New Roman" w:cs="Times New Roman"/>
          <w:bCs/>
          <w:color w:val="000000"/>
          <w:sz w:val="24"/>
          <w:szCs w:val="24"/>
        </w:rPr>
        <w:t>’</w:t>
      </w:r>
      <w:r w:rsidRPr="00401A87">
        <w:rPr>
          <w:rFonts w:ascii="Times New Roman" w:hAnsi="Times New Roman" w:cs="Times New Roman"/>
          <w:bCs/>
          <w:color w:val="000000"/>
          <w:sz w:val="24"/>
          <w:szCs w:val="24"/>
        </w:rPr>
        <w:t xml:space="preserve"> understand</w:t>
      </w:r>
      <w:r>
        <w:rPr>
          <w:rFonts w:ascii="Times New Roman" w:hAnsi="Times New Roman" w:cs="Times New Roman"/>
          <w:bCs/>
          <w:color w:val="000000"/>
          <w:sz w:val="24"/>
          <w:szCs w:val="24"/>
        </w:rPr>
        <w:t>ing of</w:t>
      </w:r>
      <w:r w:rsidRPr="00401A87">
        <w:rPr>
          <w:rFonts w:ascii="Times New Roman" w:hAnsi="Times New Roman" w:cs="Times New Roman"/>
          <w:bCs/>
          <w:color w:val="000000"/>
          <w:sz w:val="24"/>
          <w:szCs w:val="24"/>
        </w:rPr>
        <w:t xml:space="preserve"> the so-called </w:t>
      </w:r>
      <w:r>
        <w:rPr>
          <w:rFonts w:ascii="Times New Roman" w:hAnsi="Times New Roman" w:cs="Times New Roman"/>
          <w:bCs/>
          <w:color w:val="000000"/>
          <w:sz w:val="24"/>
          <w:szCs w:val="24"/>
        </w:rPr>
        <w:t xml:space="preserve">“zonas </w:t>
      </w:r>
      <w:proofErr w:type="spellStart"/>
      <w:r>
        <w:rPr>
          <w:rFonts w:ascii="Times New Roman" w:hAnsi="Times New Roman" w:cs="Times New Roman"/>
          <w:bCs/>
          <w:color w:val="000000"/>
          <w:sz w:val="24"/>
          <w:szCs w:val="24"/>
        </w:rPr>
        <w:t>rojas</w:t>
      </w:r>
      <w:proofErr w:type="spellEnd"/>
      <w:r>
        <w:rPr>
          <w:rFonts w:ascii="Times New Roman" w:hAnsi="Times New Roman" w:cs="Times New Roman"/>
          <w:bCs/>
          <w:color w:val="000000"/>
          <w:sz w:val="24"/>
          <w:szCs w:val="24"/>
        </w:rPr>
        <w:t>”</w:t>
      </w:r>
      <w:r w:rsidRPr="00401A87">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have been influenced by these testimonial accounts.</w:t>
      </w:r>
      <w:ins w:id="1" w:author="Author">
        <w:r>
          <w:rPr>
            <w:rFonts w:ascii="Times New Roman" w:hAnsi="Times New Roman" w:cs="Times New Roman"/>
            <w:bCs/>
            <w:color w:val="000000"/>
            <w:sz w:val="24"/>
            <w:szCs w:val="24"/>
          </w:rPr>
          <w:t xml:space="preserve"> </w:t>
        </w:r>
      </w:ins>
    </w:p>
    <w:sectPr w:rsidR="00D83924" w:rsidRPr="00401A87" w:rsidSect="009E1A76">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A4628" w14:textId="77777777" w:rsidR="00667B73" w:rsidRDefault="00667B73" w:rsidP="00D83924">
      <w:pPr>
        <w:spacing w:line="240" w:lineRule="auto"/>
      </w:pPr>
      <w:r>
        <w:separator/>
      </w:r>
    </w:p>
  </w:endnote>
  <w:endnote w:type="continuationSeparator" w:id="0">
    <w:p w14:paraId="2CF07A1E" w14:textId="77777777" w:rsidR="00667B73" w:rsidRDefault="00667B73" w:rsidP="00D83924">
      <w:pPr>
        <w:spacing w:line="240" w:lineRule="auto"/>
      </w:pPr>
      <w:r>
        <w:continuationSeparator/>
      </w:r>
    </w:p>
  </w:endnote>
  <w:endnote w:id="1">
    <w:p w14:paraId="63A7A6CB" w14:textId="77777777" w:rsidR="00D83924" w:rsidRPr="00F16C2E" w:rsidRDefault="00D83924" w:rsidP="00D83924">
      <w:pPr>
        <w:pStyle w:val="EndnoteText"/>
        <w:spacing w:line="480" w:lineRule="auto"/>
        <w:rPr>
          <w:rFonts w:ascii="Times" w:hAnsi="Times"/>
          <w:sz w:val="24"/>
          <w:szCs w:val="24"/>
        </w:rPr>
      </w:pPr>
      <w:r w:rsidRPr="00F16C2E">
        <w:rPr>
          <w:rStyle w:val="EndnoteReference"/>
          <w:rFonts w:ascii="Times" w:hAnsi="Times"/>
          <w:sz w:val="24"/>
          <w:szCs w:val="24"/>
        </w:rPr>
        <w:endnoteRef/>
      </w:r>
      <w:r w:rsidRPr="00F16C2E">
        <w:rPr>
          <w:rFonts w:ascii="Times" w:hAnsi="Times"/>
          <w:sz w:val="24"/>
          <w:szCs w:val="24"/>
        </w:rPr>
        <w:t xml:space="preserve"> </w:t>
      </w:r>
      <w:r w:rsidRPr="00F16C2E">
        <w:rPr>
          <w:rFonts w:ascii="Times" w:hAnsi="Times" w:cs="Times New Roman"/>
          <w:sz w:val="24"/>
          <w:szCs w:val="24"/>
        </w:rPr>
        <w:t xml:space="preserve">Due to its length and </w:t>
      </w:r>
      <w:r>
        <w:rPr>
          <w:rFonts w:ascii="Times" w:hAnsi="Times" w:cs="Times New Roman"/>
          <w:sz w:val="24"/>
          <w:szCs w:val="24"/>
        </w:rPr>
        <w:t>diverse</w:t>
      </w:r>
      <w:r w:rsidRPr="00F16C2E">
        <w:rPr>
          <w:rFonts w:ascii="Times" w:hAnsi="Times" w:cs="Times New Roman"/>
          <w:sz w:val="24"/>
          <w:szCs w:val="24"/>
        </w:rPr>
        <w:t xml:space="preserve"> causes and </w:t>
      </w:r>
      <w:r>
        <w:rPr>
          <w:rFonts w:ascii="Times" w:hAnsi="Times" w:cs="Times New Roman"/>
          <w:sz w:val="24"/>
          <w:szCs w:val="24"/>
        </w:rPr>
        <w:t>actors</w:t>
      </w:r>
      <w:r w:rsidRPr="00F16C2E">
        <w:rPr>
          <w:rFonts w:ascii="Times" w:hAnsi="Times" w:cs="Times New Roman"/>
          <w:sz w:val="24"/>
          <w:szCs w:val="24"/>
        </w:rPr>
        <w:t xml:space="preserve">, </w:t>
      </w:r>
      <w:r>
        <w:rPr>
          <w:rFonts w:ascii="Times" w:hAnsi="Times" w:cs="Times New Roman"/>
          <w:sz w:val="24"/>
          <w:szCs w:val="24"/>
        </w:rPr>
        <w:t xml:space="preserve">the </w:t>
      </w:r>
      <w:r w:rsidRPr="00F16C2E">
        <w:rPr>
          <w:rFonts w:ascii="Times" w:hAnsi="Times" w:cs="Times New Roman"/>
          <w:sz w:val="24"/>
          <w:szCs w:val="24"/>
        </w:rPr>
        <w:t xml:space="preserve">Colombian armed conflict </w:t>
      </w:r>
      <w:r>
        <w:rPr>
          <w:rFonts w:ascii="Times" w:hAnsi="Times" w:cs="Times New Roman"/>
          <w:sz w:val="24"/>
          <w:szCs w:val="24"/>
        </w:rPr>
        <w:t>has been</w:t>
      </w:r>
      <w:r w:rsidRPr="00F16C2E">
        <w:rPr>
          <w:rFonts w:ascii="Times" w:hAnsi="Times" w:cs="Times New Roman"/>
          <w:sz w:val="24"/>
          <w:szCs w:val="24"/>
        </w:rPr>
        <w:t xml:space="preserve"> an interpretive and representational battlefield. There is no consensus </w:t>
      </w:r>
      <w:r>
        <w:rPr>
          <w:rFonts w:ascii="Times" w:hAnsi="Times" w:cs="Times New Roman"/>
          <w:sz w:val="24"/>
          <w:szCs w:val="24"/>
        </w:rPr>
        <w:t xml:space="preserve">about </w:t>
      </w:r>
      <w:r w:rsidRPr="00F16C2E">
        <w:rPr>
          <w:rFonts w:ascii="Times" w:hAnsi="Times" w:cs="Times New Roman"/>
          <w:sz w:val="24"/>
          <w:szCs w:val="24"/>
        </w:rPr>
        <w:t xml:space="preserve">when the conflict began nor its timeline. In this project, I side with those traditional interpretations that place the beginnings of the armed conflict </w:t>
      </w:r>
      <w:r>
        <w:rPr>
          <w:rFonts w:ascii="Times" w:hAnsi="Times" w:cs="Times New Roman"/>
          <w:sz w:val="24"/>
          <w:szCs w:val="24"/>
        </w:rPr>
        <w:t xml:space="preserve">during the </w:t>
      </w:r>
      <w:r w:rsidRPr="00F16C2E">
        <w:rPr>
          <w:rFonts w:ascii="Times" w:hAnsi="Times" w:cs="Times New Roman"/>
          <w:sz w:val="24"/>
          <w:szCs w:val="24"/>
        </w:rPr>
        <w:t xml:space="preserve">time of </w:t>
      </w:r>
      <w:r>
        <w:rPr>
          <w:rFonts w:ascii="Times" w:hAnsi="Times" w:cs="Times New Roman"/>
          <w:sz w:val="24"/>
          <w:szCs w:val="24"/>
        </w:rPr>
        <w:t>“</w:t>
      </w:r>
      <w:r w:rsidRPr="00F16C2E">
        <w:rPr>
          <w:rFonts w:ascii="Times" w:hAnsi="Times" w:cs="Times New Roman"/>
          <w:sz w:val="24"/>
          <w:szCs w:val="24"/>
        </w:rPr>
        <w:t xml:space="preserve">La </w:t>
      </w:r>
      <w:proofErr w:type="spellStart"/>
      <w:r w:rsidRPr="00F16C2E">
        <w:rPr>
          <w:rFonts w:ascii="Times" w:hAnsi="Times" w:cs="Times New Roman"/>
          <w:sz w:val="24"/>
          <w:szCs w:val="24"/>
        </w:rPr>
        <w:t>Violencia</w:t>
      </w:r>
      <w:proofErr w:type="spellEnd"/>
      <w:r w:rsidRPr="00F16C2E">
        <w:rPr>
          <w:rFonts w:ascii="Times" w:hAnsi="Times" w:cs="Times New Roman"/>
          <w:sz w:val="24"/>
          <w:szCs w:val="24"/>
        </w:rPr>
        <w:t>.</w:t>
      </w:r>
      <w:r>
        <w:rPr>
          <w:rFonts w:ascii="Times" w:hAnsi="Times" w:cs="Times New Roman"/>
          <w:sz w:val="24"/>
          <w:szCs w:val="24"/>
        </w:rPr>
        <w:t>”</w:t>
      </w:r>
    </w:p>
  </w:endnote>
  <w:endnote w:id="2">
    <w:p w14:paraId="31B6B0CF" w14:textId="77777777" w:rsidR="00D83924" w:rsidRPr="00512515" w:rsidRDefault="00D83924" w:rsidP="00D83924">
      <w:pPr>
        <w:pStyle w:val="EndnoteText"/>
        <w:spacing w:line="480" w:lineRule="auto"/>
        <w:rPr>
          <w:rFonts w:ascii="Times" w:hAnsi="Times"/>
          <w:sz w:val="24"/>
          <w:szCs w:val="24"/>
          <w:lang w:val="es-ES"/>
        </w:rPr>
      </w:pPr>
      <w:r w:rsidRPr="00F16C2E">
        <w:rPr>
          <w:rStyle w:val="EndnoteReference"/>
          <w:rFonts w:ascii="Times" w:hAnsi="Times"/>
          <w:sz w:val="24"/>
          <w:szCs w:val="24"/>
        </w:rPr>
        <w:endnoteRef/>
      </w:r>
      <w:r w:rsidRPr="00F16C2E">
        <w:rPr>
          <w:rFonts w:ascii="Times" w:hAnsi="Times"/>
          <w:sz w:val="24"/>
          <w:szCs w:val="24"/>
        </w:rPr>
        <w:t xml:space="preserve"> </w:t>
      </w:r>
      <w:r w:rsidRPr="00F16C2E">
        <w:rPr>
          <w:rFonts w:ascii="Times" w:hAnsi="Times"/>
          <w:color w:val="000000" w:themeColor="text1"/>
          <w:sz w:val="24"/>
          <w:szCs w:val="24"/>
        </w:rPr>
        <w:t>By Decree 0717 of 1996, President Ernesto Samper declared a state of internal disturbance and gave himself the power to establish as Law Enforcement Special Areas “those geographic areas where it is necessary to apply one or more of the exceptional measures referred to in the following articles (...), to restore the security and coexistence of affected citizens due to the actions of criminal and terrorist organizations</w:t>
      </w:r>
      <w:r>
        <w:rPr>
          <w:rFonts w:ascii="Times" w:hAnsi="Times"/>
          <w:color w:val="000000" w:themeColor="text1"/>
          <w:sz w:val="24"/>
          <w:szCs w:val="24"/>
        </w:rPr>
        <w:t xml:space="preserve">.” </w:t>
      </w:r>
      <w:r>
        <w:rPr>
          <w:rFonts w:ascii="Times" w:hAnsi="Times"/>
          <w:color w:val="000000" w:themeColor="text1"/>
          <w:sz w:val="24"/>
          <w:szCs w:val="24"/>
          <w:lang w:val="es-ES"/>
        </w:rPr>
        <w:t>‘</w:t>
      </w:r>
      <w:r w:rsidRPr="00512515">
        <w:rPr>
          <w:rFonts w:ascii="Times" w:hAnsi="Times"/>
          <w:color w:val="000000" w:themeColor="text1"/>
          <w:sz w:val="24"/>
          <w:szCs w:val="24"/>
          <w:lang w:val="es-ES"/>
        </w:rPr>
        <w:t xml:space="preserve">… </w:t>
      </w:r>
      <w:r>
        <w:rPr>
          <w:rFonts w:ascii="Times" w:hAnsi="Times"/>
          <w:color w:val="000000" w:themeColor="text1"/>
          <w:sz w:val="24"/>
          <w:szCs w:val="24"/>
          <w:lang w:val="es-ES"/>
        </w:rPr>
        <w:t>[A]</w:t>
      </w:r>
      <w:proofErr w:type="spellStart"/>
      <w:r w:rsidRPr="00512515">
        <w:rPr>
          <w:rFonts w:ascii="Times" w:hAnsi="Times"/>
          <w:color w:val="000000" w:themeColor="text1"/>
          <w:sz w:val="24"/>
          <w:szCs w:val="24"/>
          <w:lang w:val="es-ES"/>
        </w:rPr>
        <w:t>quellas</w:t>
      </w:r>
      <w:proofErr w:type="spellEnd"/>
      <w:r w:rsidRPr="00512515">
        <w:rPr>
          <w:rFonts w:ascii="Times" w:hAnsi="Times"/>
          <w:color w:val="000000" w:themeColor="text1"/>
          <w:sz w:val="24"/>
          <w:szCs w:val="24"/>
          <w:lang w:val="es-ES"/>
        </w:rPr>
        <w:t xml:space="preserve"> áreas geográficas en las que con el fin de restablecer la seguridad y la convivencia ciudadanas afectadas por las acciones de las organizaciones criminales y terroristas, sea necesaria la aplicación de una o más de las medidas excepcionales de que tratan los siguientes artículos…</w:t>
      </w:r>
      <w:r>
        <w:rPr>
          <w:rFonts w:ascii="Times" w:hAnsi="Times"/>
          <w:color w:val="000000" w:themeColor="text1"/>
          <w:sz w:val="24"/>
          <w:szCs w:val="24"/>
          <w:lang w:val="es-ES"/>
        </w:rPr>
        <w:t>’</w:t>
      </w:r>
      <w:r w:rsidRPr="0025233A">
        <w:rPr>
          <w:rFonts w:ascii="Times" w:hAnsi="Times"/>
          <w:color w:val="000000" w:themeColor="text1"/>
          <w:sz w:val="24"/>
          <w:szCs w:val="24"/>
          <w:lang w:val="es-ES"/>
        </w:rPr>
        <w:t xml:space="preserve"> </w:t>
      </w:r>
      <w:r w:rsidRPr="0025233A">
        <w:rPr>
          <w:rFonts w:ascii="Times" w:hAnsi="Times"/>
          <w:color w:val="000000" w:themeColor="text1"/>
          <w:sz w:val="24"/>
          <w:szCs w:val="24"/>
        </w:rPr>
        <w:t>(</w:t>
      </w:r>
      <w:r w:rsidRPr="005F4E53">
        <w:rPr>
          <w:rFonts w:ascii="Times" w:hAnsi="Times"/>
          <w:color w:val="000000" w:themeColor="text1"/>
          <w:sz w:val="24"/>
          <w:szCs w:val="24"/>
        </w:rPr>
        <w:t>my trans</w:t>
      </w:r>
      <w:r>
        <w:rPr>
          <w:rFonts w:ascii="Times" w:hAnsi="Times"/>
          <w:color w:val="000000" w:themeColor="text1"/>
          <w:sz w:val="24"/>
          <w:szCs w:val="24"/>
        </w:rPr>
        <w:t>).</w:t>
      </w:r>
      <w:r w:rsidRPr="0025233A">
        <w:rPr>
          <w:rFonts w:ascii="Times" w:hAnsi="Times"/>
          <w:color w:val="000000" w:themeColor="text1"/>
          <w:sz w:val="24"/>
          <w:szCs w:val="24"/>
        </w:rPr>
        <w:t xml:space="preserve"> </w:t>
      </w:r>
      <w:r w:rsidRPr="00F16C2E">
        <w:rPr>
          <w:rFonts w:ascii="Times" w:hAnsi="Times"/>
          <w:color w:val="000000" w:themeColor="text1"/>
          <w:sz w:val="24"/>
          <w:szCs w:val="24"/>
        </w:rPr>
        <w:t>Subsequently, Law 941 of 2018 states that “The National Security Council may declare Strategic Zones of Comprehensive Intervention those regions where crime affects national security, to protect the population and guarantee that State actions is unified, coordinated, interagency, sustained and comprehensive.”</w:t>
      </w:r>
      <w:r>
        <w:rPr>
          <w:rFonts w:ascii="Times" w:hAnsi="Times"/>
          <w:color w:val="000000" w:themeColor="text1"/>
          <w:sz w:val="24"/>
          <w:szCs w:val="24"/>
        </w:rPr>
        <w:t xml:space="preserve"> </w:t>
      </w:r>
      <w:r>
        <w:rPr>
          <w:rFonts w:ascii="Times" w:hAnsi="Times"/>
          <w:color w:val="000000" w:themeColor="text1"/>
          <w:sz w:val="24"/>
          <w:szCs w:val="24"/>
          <w:lang w:val="es-ES"/>
        </w:rPr>
        <w:t>‘</w:t>
      </w:r>
      <w:r w:rsidRPr="00512515">
        <w:rPr>
          <w:rFonts w:ascii="Times" w:hAnsi="Times"/>
          <w:color w:val="000000" w:themeColor="text1"/>
          <w:sz w:val="24"/>
          <w:szCs w:val="24"/>
          <w:lang w:val="es-ES"/>
        </w:rPr>
        <w:t>El Consejo de Seguridad Nacional p</w:t>
      </w:r>
      <w:r w:rsidRPr="00F15F8D">
        <w:rPr>
          <w:rFonts w:ascii="Times" w:hAnsi="Times"/>
          <w:color w:val="000000" w:themeColor="text1"/>
          <w:sz w:val="24"/>
          <w:szCs w:val="24"/>
          <w:lang w:val="es-ES"/>
        </w:rPr>
        <w:t>o</w:t>
      </w:r>
      <w:r w:rsidRPr="00512515">
        <w:rPr>
          <w:rFonts w:ascii="Times" w:hAnsi="Times"/>
          <w:color w:val="000000" w:themeColor="text1"/>
          <w:sz w:val="24"/>
          <w:szCs w:val="24"/>
          <w:lang w:val="es-ES"/>
        </w:rPr>
        <w:t xml:space="preserve">drá declarar zonas estratégicas de intervención integral a regiones afectadas por la criminalidad que afecte la seguridad nacional, con el fin de proteger a la población y garantizar una </w:t>
      </w:r>
      <w:proofErr w:type="spellStart"/>
      <w:r w:rsidRPr="00512515">
        <w:rPr>
          <w:rFonts w:ascii="Times" w:hAnsi="Times"/>
          <w:color w:val="000000" w:themeColor="text1"/>
          <w:sz w:val="24"/>
          <w:szCs w:val="24"/>
          <w:lang w:val="es-ES"/>
        </w:rPr>
        <w:t>acción</w:t>
      </w:r>
      <w:proofErr w:type="spellEnd"/>
      <w:r w:rsidRPr="00512515">
        <w:rPr>
          <w:rFonts w:ascii="Times" w:hAnsi="Times"/>
          <w:color w:val="000000" w:themeColor="text1"/>
          <w:sz w:val="24"/>
          <w:szCs w:val="24"/>
          <w:lang w:val="es-ES"/>
        </w:rPr>
        <w:t xml:space="preserve"> unificada, coordinada, </w:t>
      </w:r>
      <w:proofErr w:type="spellStart"/>
      <w:r w:rsidRPr="00512515">
        <w:rPr>
          <w:rFonts w:ascii="Times" w:hAnsi="Times"/>
          <w:color w:val="000000" w:themeColor="text1"/>
          <w:sz w:val="24"/>
          <w:szCs w:val="24"/>
          <w:lang w:val="es-ES"/>
        </w:rPr>
        <w:t>interagencial</w:t>
      </w:r>
      <w:proofErr w:type="spellEnd"/>
      <w:r w:rsidRPr="00512515">
        <w:rPr>
          <w:rFonts w:ascii="Times" w:hAnsi="Times"/>
          <w:color w:val="000000" w:themeColor="text1"/>
          <w:sz w:val="24"/>
          <w:szCs w:val="24"/>
          <w:lang w:val="es-ES"/>
        </w:rPr>
        <w:t>, sostenida e integral del Estado</w:t>
      </w:r>
      <w:r>
        <w:rPr>
          <w:rFonts w:ascii="Times" w:hAnsi="Times"/>
          <w:color w:val="000000" w:themeColor="text1"/>
          <w:sz w:val="24"/>
          <w:szCs w:val="24"/>
          <w:lang w:val="es-ES"/>
        </w:rPr>
        <w:t>’ (</w:t>
      </w:r>
      <w:proofErr w:type="spellStart"/>
      <w:r>
        <w:rPr>
          <w:rFonts w:ascii="Times" w:hAnsi="Times"/>
          <w:color w:val="000000" w:themeColor="text1"/>
          <w:sz w:val="24"/>
          <w:szCs w:val="24"/>
          <w:lang w:val="es-ES"/>
        </w:rPr>
        <w:t>my</w:t>
      </w:r>
      <w:proofErr w:type="spellEnd"/>
      <w:r>
        <w:rPr>
          <w:rFonts w:ascii="Times" w:hAnsi="Times"/>
          <w:color w:val="000000" w:themeColor="text1"/>
          <w:sz w:val="24"/>
          <w:szCs w:val="24"/>
          <w:lang w:val="es-ES"/>
        </w:rPr>
        <w:t xml:space="preserve"> </w:t>
      </w:r>
      <w:proofErr w:type="spellStart"/>
      <w:r>
        <w:rPr>
          <w:rFonts w:ascii="Times" w:hAnsi="Times"/>
          <w:color w:val="000000" w:themeColor="text1"/>
          <w:sz w:val="24"/>
          <w:szCs w:val="24"/>
          <w:lang w:val="es-ES"/>
        </w:rPr>
        <w:t>trans</w:t>
      </w:r>
      <w:proofErr w:type="spellEnd"/>
      <w:r>
        <w:rPr>
          <w:rFonts w:ascii="Times" w:hAnsi="Times"/>
          <w:color w:val="000000" w:themeColor="text1"/>
          <w:sz w:val="24"/>
          <w:szCs w:val="24"/>
          <w:lang w:val="es-ES"/>
        </w:rPr>
        <w:t>).</w:t>
      </w:r>
      <w:r w:rsidRPr="00512515">
        <w:rPr>
          <w:rFonts w:ascii="Times" w:hAnsi="Times"/>
          <w:color w:val="000000" w:themeColor="text1"/>
          <w:sz w:val="24"/>
          <w:szCs w:val="24"/>
          <w:lang w:val="es-ES"/>
        </w:rPr>
        <w:t xml:space="preserve"> </w:t>
      </w:r>
    </w:p>
  </w:endnote>
  <w:endnote w:id="3">
    <w:p w14:paraId="48A9C0BA" w14:textId="77777777" w:rsidR="00D83924" w:rsidRPr="00512515" w:rsidRDefault="00D83924" w:rsidP="00D83924">
      <w:pPr>
        <w:pStyle w:val="EndnoteText"/>
        <w:spacing w:line="480" w:lineRule="auto"/>
        <w:rPr>
          <w:rFonts w:ascii="Times" w:hAnsi="Times"/>
          <w:sz w:val="24"/>
          <w:szCs w:val="24"/>
          <w:lang w:val="es-ES"/>
        </w:rPr>
      </w:pPr>
      <w:r w:rsidRPr="00F16C2E">
        <w:rPr>
          <w:rStyle w:val="EndnoteReference"/>
          <w:rFonts w:ascii="Times" w:hAnsi="Times"/>
          <w:sz w:val="24"/>
          <w:szCs w:val="24"/>
        </w:rPr>
        <w:endnoteRef/>
      </w:r>
      <w:r w:rsidRPr="00512515">
        <w:rPr>
          <w:rFonts w:ascii="Times" w:hAnsi="Times"/>
          <w:sz w:val="24"/>
          <w:szCs w:val="24"/>
          <w:lang w:val="es-ES"/>
        </w:rPr>
        <w:t xml:space="preserve"> </w:t>
      </w:r>
      <w:r w:rsidRPr="00512515">
        <w:rPr>
          <w:rFonts w:ascii="Times" w:hAnsi="Times" w:cs="Times New Roman"/>
          <w:sz w:val="24"/>
          <w:szCs w:val="24"/>
          <w:lang w:val="es-ES"/>
        </w:rPr>
        <w:t xml:space="preserve">In </w:t>
      </w:r>
      <w:proofErr w:type="spellStart"/>
      <w:r w:rsidRPr="00512515">
        <w:rPr>
          <w:rFonts w:ascii="Times" w:hAnsi="Times" w:cs="Times New Roman"/>
          <w:sz w:val="24"/>
          <w:szCs w:val="24"/>
          <w:lang w:val="es-ES"/>
        </w:rPr>
        <w:t>her</w:t>
      </w:r>
      <w:proofErr w:type="spellEnd"/>
      <w:r w:rsidRPr="00512515">
        <w:rPr>
          <w:rFonts w:ascii="Times" w:hAnsi="Times" w:cs="Times New Roman"/>
          <w:sz w:val="24"/>
          <w:szCs w:val="24"/>
          <w:lang w:val="es-ES"/>
        </w:rPr>
        <w:t xml:space="preserve"> </w:t>
      </w:r>
      <w:proofErr w:type="spellStart"/>
      <w:r w:rsidRPr="00512515">
        <w:rPr>
          <w:rFonts w:ascii="Times" w:hAnsi="Times" w:cs="Times New Roman"/>
          <w:sz w:val="24"/>
          <w:szCs w:val="24"/>
          <w:lang w:val="es-ES"/>
        </w:rPr>
        <w:t>book</w:t>
      </w:r>
      <w:proofErr w:type="spellEnd"/>
      <w:r w:rsidRPr="00512515">
        <w:rPr>
          <w:rFonts w:ascii="Times" w:hAnsi="Times" w:cs="Times New Roman"/>
          <w:sz w:val="24"/>
          <w:szCs w:val="24"/>
          <w:lang w:val="es-ES"/>
        </w:rPr>
        <w:t xml:space="preserve"> </w:t>
      </w:r>
      <w:r w:rsidRPr="00512515">
        <w:rPr>
          <w:rFonts w:ascii="Times" w:hAnsi="Times" w:cs="Times New Roman"/>
          <w:i/>
          <w:iCs/>
          <w:sz w:val="24"/>
          <w:szCs w:val="24"/>
          <w:lang w:val="es-ES"/>
        </w:rPr>
        <w:t xml:space="preserve">El revés de la nación. </w:t>
      </w:r>
      <w:r w:rsidRPr="00F16C2E">
        <w:rPr>
          <w:rFonts w:ascii="Times" w:hAnsi="Times" w:cs="Times New Roman"/>
          <w:i/>
          <w:iCs/>
          <w:sz w:val="24"/>
          <w:szCs w:val="24"/>
          <w:lang w:val="es-ES"/>
        </w:rPr>
        <w:t>Territorios salvajes, fronteras y tierras de nadie</w:t>
      </w:r>
      <w:r w:rsidRPr="00F16C2E">
        <w:rPr>
          <w:rFonts w:ascii="Times" w:hAnsi="Times" w:cs="Times New Roman"/>
          <w:sz w:val="24"/>
          <w:szCs w:val="24"/>
          <w:lang w:val="es-ES"/>
        </w:rPr>
        <w:t xml:space="preserve"> (2011) </w:t>
      </w:r>
      <w:r w:rsidRPr="00CD4C2A">
        <w:rPr>
          <w:rFonts w:ascii="Times" w:hAnsi="Times" w:cs="Times New Roman"/>
          <w:sz w:val="24"/>
          <w:szCs w:val="24"/>
          <w:lang w:val="es-ES"/>
        </w:rPr>
        <w:t xml:space="preserve">Margarita </w:t>
      </w:r>
      <w:proofErr w:type="spellStart"/>
      <w:r w:rsidRPr="00CD4C2A">
        <w:rPr>
          <w:rFonts w:ascii="Times" w:hAnsi="Times" w:cs="Times New Roman"/>
          <w:sz w:val="24"/>
          <w:szCs w:val="24"/>
          <w:lang w:val="es-ES"/>
        </w:rPr>
        <w:t>Serje</w:t>
      </w:r>
      <w:proofErr w:type="spellEnd"/>
      <w:r w:rsidRPr="00CD4C2A">
        <w:rPr>
          <w:rFonts w:ascii="Times" w:hAnsi="Times" w:cs="Times New Roman"/>
          <w:sz w:val="24"/>
          <w:szCs w:val="24"/>
          <w:lang w:val="es-ES"/>
        </w:rPr>
        <w:t xml:space="preserve"> </w:t>
      </w:r>
      <w:proofErr w:type="spellStart"/>
      <w:r w:rsidRPr="00CD4C2A">
        <w:rPr>
          <w:rFonts w:ascii="Times" w:hAnsi="Times" w:cs="Times New Roman"/>
          <w:sz w:val="24"/>
          <w:szCs w:val="24"/>
          <w:lang w:val="es-ES"/>
        </w:rPr>
        <w:t>claims</w:t>
      </w:r>
      <w:proofErr w:type="spellEnd"/>
      <w:r w:rsidRPr="00CD4C2A">
        <w:rPr>
          <w:rFonts w:ascii="Times" w:hAnsi="Times" w:cs="Times New Roman"/>
          <w:sz w:val="24"/>
          <w:szCs w:val="24"/>
          <w:lang w:val="es-ES"/>
        </w:rPr>
        <w:t xml:space="preserve"> </w:t>
      </w:r>
      <w:proofErr w:type="spellStart"/>
      <w:r w:rsidRPr="00CD4C2A">
        <w:rPr>
          <w:rFonts w:ascii="Times" w:hAnsi="Times" w:cs="Times New Roman"/>
          <w:sz w:val="24"/>
          <w:szCs w:val="24"/>
          <w:lang w:val="es-ES"/>
        </w:rPr>
        <w:t>these</w:t>
      </w:r>
      <w:proofErr w:type="spellEnd"/>
      <w:r w:rsidRPr="00CD4C2A">
        <w:rPr>
          <w:rFonts w:ascii="Times" w:hAnsi="Times" w:cs="Times New Roman"/>
          <w:sz w:val="24"/>
          <w:szCs w:val="24"/>
          <w:lang w:val="es-ES"/>
        </w:rPr>
        <w:t xml:space="preserve"> </w:t>
      </w:r>
      <w:proofErr w:type="spellStart"/>
      <w:r w:rsidRPr="00CD4C2A">
        <w:rPr>
          <w:rFonts w:ascii="Times" w:hAnsi="Times" w:cs="Times New Roman"/>
          <w:sz w:val="24"/>
          <w:szCs w:val="24"/>
          <w:lang w:val="es-ES"/>
        </w:rPr>
        <w:t>areas</w:t>
      </w:r>
      <w:proofErr w:type="spellEnd"/>
      <w:r w:rsidRPr="00CD4C2A">
        <w:rPr>
          <w:rFonts w:ascii="Times" w:hAnsi="Times" w:cs="Times New Roman"/>
          <w:sz w:val="24"/>
          <w:szCs w:val="24"/>
          <w:lang w:val="es-ES"/>
        </w:rPr>
        <w:t xml:space="preserve"> “… </w:t>
      </w:r>
      <w:r w:rsidRPr="00F16C2E">
        <w:rPr>
          <w:rFonts w:ascii="Times" w:hAnsi="Times" w:cs="Times New Roman"/>
          <w:sz w:val="24"/>
          <w:szCs w:val="24"/>
        </w:rPr>
        <w:t>[today] are known as ‘law enforcement areas</w:t>
      </w:r>
      <w:r w:rsidRPr="00574CE3">
        <w:rPr>
          <w:rFonts w:ascii="Times" w:hAnsi="Times" w:cs="Times New Roman"/>
          <w:sz w:val="24"/>
          <w:szCs w:val="24"/>
        </w:rPr>
        <w:t>,’</w:t>
      </w:r>
      <w:r w:rsidRPr="00F16C2E">
        <w:rPr>
          <w:rFonts w:ascii="Times" w:hAnsi="Times" w:cs="Times New Roman"/>
          <w:sz w:val="24"/>
          <w:szCs w:val="24"/>
        </w:rPr>
        <w:t xml:space="preserve"> where law is not enforced, the</w:t>
      </w:r>
      <w:r>
        <w:rPr>
          <w:rFonts w:ascii="Times" w:hAnsi="Times" w:cs="Times New Roman"/>
          <w:sz w:val="24"/>
          <w:szCs w:val="24"/>
        </w:rPr>
        <w:t>y are perceived as the</w:t>
      </w:r>
      <w:r w:rsidRPr="00F16C2E">
        <w:rPr>
          <w:rFonts w:ascii="Times" w:hAnsi="Times" w:cs="Times New Roman"/>
          <w:sz w:val="24"/>
          <w:szCs w:val="24"/>
        </w:rPr>
        <w:t xml:space="preserve"> least national among national territories. They are the ‘internal borders’ in the eye of the storm of today’s intense armed conflict. </w:t>
      </w:r>
      <w:proofErr w:type="spellStart"/>
      <w:r w:rsidRPr="00512515">
        <w:rPr>
          <w:rFonts w:ascii="Times" w:hAnsi="Times" w:cs="Times New Roman"/>
          <w:sz w:val="24"/>
          <w:szCs w:val="24"/>
          <w:lang w:val="es-ES"/>
        </w:rPr>
        <w:t>These</w:t>
      </w:r>
      <w:proofErr w:type="spellEnd"/>
      <w:r w:rsidRPr="00512515">
        <w:rPr>
          <w:rFonts w:ascii="Times" w:hAnsi="Times" w:cs="Times New Roman"/>
          <w:sz w:val="24"/>
          <w:szCs w:val="24"/>
          <w:lang w:val="es-ES"/>
        </w:rPr>
        <w:t xml:space="preserve"> </w:t>
      </w:r>
      <w:proofErr w:type="spellStart"/>
      <w:r w:rsidRPr="00512515">
        <w:rPr>
          <w:rFonts w:ascii="Times" w:hAnsi="Times" w:cs="Times New Roman"/>
          <w:sz w:val="24"/>
          <w:szCs w:val="24"/>
          <w:lang w:val="es-ES"/>
        </w:rPr>
        <w:t>areas</w:t>
      </w:r>
      <w:proofErr w:type="spellEnd"/>
      <w:r w:rsidRPr="00512515">
        <w:rPr>
          <w:rFonts w:ascii="Times" w:hAnsi="Times" w:cs="Times New Roman"/>
          <w:sz w:val="24"/>
          <w:szCs w:val="24"/>
          <w:lang w:val="es-ES"/>
        </w:rPr>
        <w:t xml:space="preserve">’ </w:t>
      </w:r>
      <w:proofErr w:type="spellStart"/>
      <w:r w:rsidRPr="00512515">
        <w:rPr>
          <w:rFonts w:ascii="Times" w:hAnsi="Times" w:cs="Times New Roman"/>
          <w:sz w:val="24"/>
          <w:szCs w:val="24"/>
          <w:lang w:val="es-ES"/>
        </w:rPr>
        <w:t>landscapes</w:t>
      </w:r>
      <w:proofErr w:type="spellEnd"/>
      <w:r w:rsidRPr="00512515">
        <w:rPr>
          <w:rFonts w:ascii="Times" w:hAnsi="Times" w:cs="Times New Roman"/>
          <w:sz w:val="24"/>
          <w:szCs w:val="24"/>
          <w:lang w:val="es-ES"/>
        </w:rPr>
        <w:t xml:space="preserve"> and </w:t>
      </w:r>
      <w:proofErr w:type="spellStart"/>
      <w:r w:rsidRPr="00512515">
        <w:rPr>
          <w:rFonts w:ascii="Times" w:hAnsi="Times" w:cs="Times New Roman"/>
          <w:sz w:val="24"/>
          <w:szCs w:val="24"/>
          <w:lang w:val="es-ES"/>
        </w:rPr>
        <w:t>inhabitants</w:t>
      </w:r>
      <w:proofErr w:type="spellEnd"/>
      <w:r w:rsidRPr="00512515">
        <w:rPr>
          <w:rFonts w:ascii="Times" w:hAnsi="Times" w:cs="Times New Roman"/>
          <w:sz w:val="24"/>
          <w:szCs w:val="24"/>
          <w:lang w:val="es-ES"/>
        </w:rPr>
        <w:t xml:space="preserve"> </w:t>
      </w:r>
      <w:proofErr w:type="spellStart"/>
      <w:r w:rsidRPr="00512515">
        <w:rPr>
          <w:rFonts w:ascii="Times" w:hAnsi="Times" w:cs="Times New Roman"/>
          <w:sz w:val="24"/>
          <w:szCs w:val="24"/>
          <w:lang w:val="es-ES"/>
        </w:rPr>
        <w:t>have</w:t>
      </w:r>
      <w:proofErr w:type="spellEnd"/>
      <w:r w:rsidRPr="00512515">
        <w:rPr>
          <w:rFonts w:ascii="Times" w:hAnsi="Times" w:cs="Times New Roman"/>
          <w:sz w:val="24"/>
          <w:szCs w:val="24"/>
          <w:lang w:val="es-ES"/>
        </w:rPr>
        <w:t xml:space="preserve"> </w:t>
      </w:r>
      <w:proofErr w:type="spellStart"/>
      <w:r w:rsidRPr="00512515">
        <w:rPr>
          <w:rFonts w:ascii="Times" w:hAnsi="Times" w:cs="Times New Roman"/>
          <w:sz w:val="24"/>
          <w:szCs w:val="24"/>
          <w:lang w:val="es-ES"/>
        </w:rPr>
        <w:t>been</w:t>
      </w:r>
      <w:proofErr w:type="spellEnd"/>
      <w:r w:rsidRPr="00512515">
        <w:rPr>
          <w:rFonts w:ascii="Times" w:hAnsi="Times" w:cs="Times New Roman"/>
          <w:sz w:val="24"/>
          <w:szCs w:val="24"/>
          <w:lang w:val="es-ES"/>
        </w:rPr>
        <w:t xml:space="preserve"> </w:t>
      </w:r>
      <w:proofErr w:type="spellStart"/>
      <w:r w:rsidRPr="00512515">
        <w:rPr>
          <w:rFonts w:ascii="Times" w:hAnsi="Times" w:cs="Times New Roman"/>
          <w:sz w:val="24"/>
          <w:szCs w:val="24"/>
          <w:lang w:val="es-ES"/>
        </w:rPr>
        <w:t>reduced</w:t>
      </w:r>
      <w:proofErr w:type="spellEnd"/>
      <w:r w:rsidRPr="00512515">
        <w:rPr>
          <w:rFonts w:ascii="Times" w:hAnsi="Times" w:cs="Times New Roman"/>
          <w:sz w:val="24"/>
          <w:szCs w:val="24"/>
          <w:lang w:val="es-ES"/>
        </w:rPr>
        <w:t xml:space="preserve"> to </w:t>
      </w:r>
      <w:proofErr w:type="spellStart"/>
      <w:r w:rsidRPr="00512515">
        <w:rPr>
          <w:rFonts w:ascii="Times" w:hAnsi="Times" w:cs="Times New Roman"/>
          <w:sz w:val="24"/>
          <w:szCs w:val="24"/>
          <w:lang w:val="es-ES"/>
        </w:rPr>
        <w:t>representation</w:t>
      </w:r>
      <w:proofErr w:type="spellEnd"/>
      <w:r w:rsidRPr="00512515">
        <w:rPr>
          <w:rFonts w:ascii="Times" w:hAnsi="Times" w:cs="Times New Roman"/>
          <w:sz w:val="24"/>
          <w:szCs w:val="24"/>
          <w:lang w:val="es-ES"/>
        </w:rPr>
        <w:t xml:space="preserve">” </w:t>
      </w:r>
      <w:r>
        <w:rPr>
          <w:rFonts w:ascii="Times" w:hAnsi="Times"/>
          <w:sz w:val="24"/>
          <w:szCs w:val="24"/>
          <w:lang w:val="es-ES"/>
        </w:rPr>
        <w:t>‘</w:t>
      </w:r>
      <w:r w:rsidRPr="00512515">
        <w:rPr>
          <w:rFonts w:ascii="Times" w:hAnsi="Times"/>
          <w:sz w:val="24"/>
          <w:szCs w:val="24"/>
          <w:lang w:val="es-ES"/>
        </w:rPr>
        <w:t>…</w:t>
      </w:r>
      <w:r w:rsidRPr="00F15F8D">
        <w:rPr>
          <w:rFonts w:ascii="Times" w:hAnsi="Times" w:cs="Arial"/>
          <w:color w:val="000000"/>
          <w:sz w:val="24"/>
          <w:szCs w:val="24"/>
          <w:lang w:val="es-ES"/>
        </w:rPr>
        <w:t>[</w:t>
      </w:r>
      <w:r>
        <w:rPr>
          <w:rFonts w:ascii="Times" w:hAnsi="Times" w:cs="Arial"/>
          <w:color w:val="000000"/>
          <w:sz w:val="24"/>
          <w:szCs w:val="24"/>
          <w:lang w:val="es-ES"/>
        </w:rPr>
        <w:t>H</w:t>
      </w:r>
      <w:r w:rsidRPr="00F15F8D">
        <w:rPr>
          <w:rFonts w:ascii="Times" w:hAnsi="Times" w:cs="Arial"/>
          <w:color w:val="000000"/>
          <w:sz w:val="24"/>
          <w:szCs w:val="24"/>
          <w:lang w:val="es-ES"/>
        </w:rPr>
        <w:t>]</w:t>
      </w:r>
      <w:proofErr w:type="spellStart"/>
      <w:r w:rsidRPr="00512515">
        <w:rPr>
          <w:rFonts w:ascii="Times" w:hAnsi="Times" w:cs="Arial"/>
          <w:color w:val="000000"/>
          <w:sz w:val="24"/>
          <w:szCs w:val="24"/>
          <w:lang w:val="es-ES"/>
        </w:rPr>
        <w:t>oy</w:t>
      </w:r>
      <w:proofErr w:type="spellEnd"/>
      <w:r w:rsidRPr="00512515">
        <w:rPr>
          <w:rFonts w:ascii="Times" w:hAnsi="Times" w:cs="Arial"/>
          <w:color w:val="000000"/>
          <w:sz w:val="24"/>
          <w:szCs w:val="24"/>
          <w:lang w:val="es-ES"/>
        </w:rPr>
        <w:t xml:space="preserve"> son conocidas como “zonas de orden público”, donde reina el desorden público, igual que durante muchos años fueron territorios nacionales, los menos nacionales de los territorios, las “fronteras internas” que están hoy en el ojo del huracán del intenso conflicto armado que vive el país. Sus paisajes y sus habitantes se han visto reducidos a pura representación</w:t>
      </w:r>
      <w:r>
        <w:rPr>
          <w:rFonts w:ascii="Times" w:hAnsi="Times" w:cs="Arial"/>
          <w:color w:val="000000"/>
          <w:sz w:val="24"/>
          <w:szCs w:val="24"/>
          <w:lang w:val="es-ES"/>
        </w:rPr>
        <w:t>’</w:t>
      </w:r>
      <w:r w:rsidRPr="00512515">
        <w:rPr>
          <w:rFonts w:ascii="Times" w:hAnsi="Times" w:cs="Times New Roman"/>
          <w:sz w:val="24"/>
          <w:szCs w:val="24"/>
          <w:lang w:val="es-ES"/>
        </w:rPr>
        <w:t xml:space="preserve"> (</w:t>
      </w:r>
      <w:proofErr w:type="spellStart"/>
      <w:r w:rsidRPr="00512515">
        <w:rPr>
          <w:rFonts w:ascii="Times" w:hAnsi="Times" w:cs="Times New Roman"/>
          <w:sz w:val="24"/>
          <w:szCs w:val="24"/>
          <w:lang w:val="es-ES"/>
        </w:rPr>
        <w:t>Serje</w:t>
      </w:r>
      <w:proofErr w:type="spellEnd"/>
      <w:r w:rsidRPr="00512515">
        <w:rPr>
          <w:rFonts w:ascii="Times" w:hAnsi="Times" w:cs="Times New Roman"/>
          <w:sz w:val="24"/>
          <w:szCs w:val="24"/>
          <w:lang w:val="es-ES"/>
        </w:rPr>
        <w:t xml:space="preserve"> 17</w:t>
      </w:r>
      <w:r>
        <w:rPr>
          <w:rFonts w:ascii="Times" w:hAnsi="Times" w:cs="Times New Roman"/>
          <w:sz w:val="24"/>
          <w:szCs w:val="24"/>
          <w:lang w:val="es-ES"/>
        </w:rPr>
        <w:t xml:space="preserve">; </w:t>
      </w:r>
      <w:proofErr w:type="spellStart"/>
      <w:r>
        <w:rPr>
          <w:rFonts w:ascii="Times" w:hAnsi="Times" w:cs="Times New Roman"/>
          <w:sz w:val="24"/>
          <w:szCs w:val="24"/>
          <w:lang w:val="es-ES"/>
        </w:rPr>
        <w:t>My</w:t>
      </w:r>
      <w:proofErr w:type="spellEnd"/>
      <w:r>
        <w:rPr>
          <w:rFonts w:ascii="Times" w:hAnsi="Times" w:cs="Times New Roman"/>
          <w:sz w:val="24"/>
          <w:szCs w:val="24"/>
          <w:lang w:val="es-ES"/>
        </w:rPr>
        <w:t xml:space="preserve"> </w:t>
      </w:r>
      <w:proofErr w:type="spellStart"/>
      <w:r>
        <w:rPr>
          <w:rFonts w:ascii="Times" w:hAnsi="Times" w:cs="Times New Roman"/>
          <w:sz w:val="24"/>
          <w:szCs w:val="24"/>
          <w:lang w:val="es-ES"/>
        </w:rPr>
        <w:t>trans</w:t>
      </w:r>
      <w:proofErr w:type="spellEnd"/>
      <w:r w:rsidRPr="00512515">
        <w:rPr>
          <w:rFonts w:ascii="Times" w:hAnsi="Times" w:cs="Times New Roman"/>
          <w:sz w:val="24"/>
          <w:szCs w:val="24"/>
          <w:lang w:val="es-ES"/>
        </w:rPr>
        <w:t>)</w:t>
      </w:r>
      <w:r>
        <w:rPr>
          <w:rFonts w:ascii="Times" w:hAnsi="Times" w:cs="Times New Roman"/>
          <w:sz w:val="24"/>
          <w:szCs w:val="24"/>
          <w:lang w:val="es-ES"/>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altName w:val="﷽﷽﷽﷽﷽﷽Ą"/>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de">
    <w:altName w:val="Code"/>
    <w:panose1 w:val="020B0604020202020204"/>
    <w:charset w:val="00"/>
    <w:family w:val="swiss"/>
    <w:pitch w:val="default"/>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652FC4" w14:textId="77777777" w:rsidR="00667B73" w:rsidRDefault="00667B73" w:rsidP="00D83924">
      <w:pPr>
        <w:spacing w:line="240" w:lineRule="auto"/>
      </w:pPr>
      <w:r>
        <w:separator/>
      </w:r>
    </w:p>
  </w:footnote>
  <w:footnote w:type="continuationSeparator" w:id="0">
    <w:p w14:paraId="26027103" w14:textId="77777777" w:rsidR="00667B73" w:rsidRDefault="00667B73" w:rsidP="00D839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D3568"/>
    <w:multiLevelType w:val="multilevel"/>
    <w:tmpl w:val="0B424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45624"/>
    <w:multiLevelType w:val="multilevel"/>
    <w:tmpl w:val="57828D94"/>
    <w:lvl w:ilvl="0">
      <w:start w:val="1"/>
      <w:numFmt w:val="decimal"/>
      <w:lvlText w:val="%1."/>
      <w:lvlJc w:val="left"/>
      <w:pPr>
        <w:ind w:left="720" w:hanging="360"/>
      </w:pPr>
      <w:rPr>
        <w:rFonts w:ascii="Times" w:eastAsiaTheme="minorEastAsia" w:hAnsi="Times" w:cstheme="minorBidi"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E742541"/>
    <w:multiLevelType w:val="multilevel"/>
    <w:tmpl w:val="D1A0A05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E21026"/>
    <w:multiLevelType w:val="multilevel"/>
    <w:tmpl w:val="57828D94"/>
    <w:lvl w:ilvl="0">
      <w:start w:val="1"/>
      <w:numFmt w:val="decimal"/>
      <w:lvlText w:val="%1."/>
      <w:lvlJc w:val="left"/>
      <w:pPr>
        <w:ind w:left="720" w:hanging="360"/>
      </w:pPr>
      <w:rPr>
        <w:rFonts w:ascii="Times" w:eastAsiaTheme="minorEastAsia" w:hAnsi="Times" w:cstheme="minorBidi"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1FF0E07"/>
    <w:multiLevelType w:val="hybridMultilevel"/>
    <w:tmpl w:val="B38EDCA4"/>
    <w:lvl w:ilvl="0" w:tplc="7262A800">
      <w:start w:val="2"/>
      <w:numFmt w:val="bullet"/>
      <w:lvlText w:val="-"/>
      <w:lvlJc w:val="left"/>
      <w:pPr>
        <w:ind w:left="720" w:hanging="360"/>
      </w:pPr>
      <w:rPr>
        <w:rFonts w:ascii="Times" w:eastAsia="Times New Roman" w:hAnsi="Time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34962"/>
    <w:multiLevelType w:val="multilevel"/>
    <w:tmpl w:val="F348A46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1500FA"/>
    <w:multiLevelType w:val="hybridMultilevel"/>
    <w:tmpl w:val="3FE23DFC"/>
    <w:lvl w:ilvl="0" w:tplc="205A66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A7032D"/>
    <w:multiLevelType w:val="multilevel"/>
    <w:tmpl w:val="0F14C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A51A14"/>
    <w:multiLevelType w:val="multilevel"/>
    <w:tmpl w:val="34EEE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F16ED0"/>
    <w:multiLevelType w:val="multilevel"/>
    <w:tmpl w:val="57828D94"/>
    <w:lvl w:ilvl="0">
      <w:start w:val="1"/>
      <w:numFmt w:val="decimal"/>
      <w:lvlText w:val="%1."/>
      <w:lvlJc w:val="left"/>
      <w:pPr>
        <w:ind w:left="720" w:hanging="360"/>
      </w:pPr>
      <w:rPr>
        <w:rFonts w:ascii="Times" w:eastAsiaTheme="minorEastAsia" w:hAnsi="Times" w:cstheme="minorBidi"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7434E63"/>
    <w:multiLevelType w:val="multilevel"/>
    <w:tmpl w:val="F602580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2E931F8"/>
    <w:multiLevelType w:val="multilevel"/>
    <w:tmpl w:val="46A0D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B62621"/>
    <w:multiLevelType w:val="multilevel"/>
    <w:tmpl w:val="57828D94"/>
    <w:lvl w:ilvl="0">
      <w:start w:val="1"/>
      <w:numFmt w:val="decimal"/>
      <w:lvlText w:val="%1."/>
      <w:lvlJc w:val="left"/>
      <w:pPr>
        <w:ind w:left="720" w:hanging="360"/>
      </w:pPr>
      <w:rPr>
        <w:rFonts w:ascii="Times" w:eastAsiaTheme="minorEastAsia" w:hAnsi="Times" w:cstheme="minorBidi"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7910CF8"/>
    <w:multiLevelType w:val="hybridMultilevel"/>
    <w:tmpl w:val="5884304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2"/>
  </w:num>
  <w:num w:numId="4">
    <w:abstractNumId w:val="4"/>
  </w:num>
  <w:num w:numId="5">
    <w:abstractNumId w:val="7"/>
  </w:num>
  <w:num w:numId="6">
    <w:abstractNumId w:val="0"/>
  </w:num>
  <w:num w:numId="7">
    <w:abstractNumId w:val="11"/>
  </w:num>
  <w:num w:numId="8">
    <w:abstractNumId w:val="8"/>
  </w:num>
  <w:num w:numId="9">
    <w:abstractNumId w:val="9"/>
  </w:num>
  <w:num w:numId="10">
    <w:abstractNumId w:val="13"/>
  </w:num>
  <w:num w:numId="11">
    <w:abstractNumId w:val="2"/>
  </w:num>
  <w:num w:numId="12">
    <w:abstractNumId w:val="10"/>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924"/>
    <w:rsid w:val="00667B73"/>
    <w:rsid w:val="009E1A76"/>
    <w:rsid w:val="00A36E36"/>
    <w:rsid w:val="00CE59BC"/>
    <w:rsid w:val="00D83924"/>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5C81DCC6"/>
  <w15:chartTrackingRefBased/>
  <w15:docId w15:val="{463DD0A5-3709-904F-9534-453414CEC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924"/>
    <w:pPr>
      <w:spacing w:line="480" w:lineRule="auto"/>
    </w:pPr>
    <w:rPr>
      <w:sz w:val="22"/>
      <w:szCs w:val="22"/>
      <w:lang w:val="en-US"/>
    </w:rPr>
  </w:style>
  <w:style w:type="paragraph" w:styleId="Heading1">
    <w:name w:val="heading 1"/>
    <w:basedOn w:val="Normal"/>
    <w:next w:val="Normal"/>
    <w:link w:val="Heading1Char"/>
    <w:uiPriority w:val="9"/>
    <w:qFormat/>
    <w:rsid w:val="00D8392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392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92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D83924"/>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D83924"/>
    <w:pPr>
      <w:spacing w:line="240" w:lineRule="auto"/>
      <w:ind w:left="720"/>
      <w:contextualSpacing/>
    </w:pPr>
    <w:rPr>
      <w:rFonts w:eastAsiaTheme="minorEastAsia"/>
      <w:sz w:val="24"/>
      <w:szCs w:val="24"/>
      <w:lang w:val="es-ES_tradnl" w:eastAsia="ko-KR"/>
    </w:rPr>
  </w:style>
  <w:style w:type="character" w:styleId="CommentReference">
    <w:name w:val="annotation reference"/>
    <w:basedOn w:val="DefaultParagraphFont"/>
    <w:uiPriority w:val="99"/>
    <w:semiHidden/>
    <w:unhideWhenUsed/>
    <w:rsid w:val="00D83924"/>
    <w:rPr>
      <w:sz w:val="16"/>
      <w:szCs w:val="16"/>
    </w:rPr>
  </w:style>
  <w:style w:type="paragraph" w:styleId="CommentText">
    <w:name w:val="annotation text"/>
    <w:basedOn w:val="Normal"/>
    <w:link w:val="CommentTextChar"/>
    <w:uiPriority w:val="99"/>
    <w:semiHidden/>
    <w:unhideWhenUsed/>
    <w:rsid w:val="00D83924"/>
    <w:pPr>
      <w:spacing w:line="240" w:lineRule="auto"/>
    </w:pPr>
    <w:rPr>
      <w:sz w:val="20"/>
      <w:szCs w:val="20"/>
    </w:rPr>
  </w:style>
  <w:style w:type="character" w:customStyle="1" w:styleId="CommentTextChar">
    <w:name w:val="Comment Text Char"/>
    <w:basedOn w:val="DefaultParagraphFont"/>
    <w:link w:val="CommentText"/>
    <w:uiPriority w:val="99"/>
    <w:semiHidden/>
    <w:rsid w:val="00D83924"/>
    <w:rPr>
      <w:sz w:val="20"/>
      <w:szCs w:val="20"/>
      <w:lang w:val="en-US"/>
    </w:rPr>
  </w:style>
  <w:style w:type="paragraph" w:styleId="CommentSubject">
    <w:name w:val="annotation subject"/>
    <w:basedOn w:val="CommentText"/>
    <w:next w:val="CommentText"/>
    <w:link w:val="CommentSubjectChar"/>
    <w:uiPriority w:val="99"/>
    <w:semiHidden/>
    <w:unhideWhenUsed/>
    <w:rsid w:val="00D83924"/>
    <w:rPr>
      <w:b/>
      <w:bCs/>
    </w:rPr>
  </w:style>
  <w:style w:type="character" w:customStyle="1" w:styleId="CommentSubjectChar">
    <w:name w:val="Comment Subject Char"/>
    <w:basedOn w:val="CommentTextChar"/>
    <w:link w:val="CommentSubject"/>
    <w:uiPriority w:val="99"/>
    <w:semiHidden/>
    <w:rsid w:val="00D83924"/>
    <w:rPr>
      <w:b/>
      <w:bCs/>
      <w:sz w:val="20"/>
      <w:szCs w:val="20"/>
      <w:lang w:val="en-US"/>
    </w:rPr>
  </w:style>
  <w:style w:type="paragraph" w:styleId="NormalWeb">
    <w:name w:val="Normal (Web)"/>
    <w:basedOn w:val="Normal"/>
    <w:uiPriority w:val="99"/>
    <w:unhideWhenUsed/>
    <w:rsid w:val="00D83924"/>
    <w:rPr>
      <w:rFonts w:ascii="Times New Roman" w:hAnsi="Times New Roman" w:cs="Times New Roman"/>
      <w:sz w:val="24"/>
      <w:szCs w:val="24"/>
    </w:rPr>
  </w:style>
  <w:style w:type="paragraph" w:styleId="FootnoteText">
    <w:name w:val="footnote text"/>
    <w:basedOn w:val="Normal"/>
    <w:link w:val="FootnoteTextChar"/>
    <w:uiPriority w:val="99"/>
    <w:unhideWhenUsed/>
    <w:rsid w:val="00D83924"/>
    <w:pPr>
      <w:spacing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D83924"/>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D83924"/>
    <w:rPr>
      <w:vertAlign w:val="superscript"/>
    </w:rPr>
  </w:style>
  <w:style w:type="paragraph" w:customStyle="1" w:styleId="Default">
    <w:name w:val="Default"/>
    <w:rsid w:val="00D83924"/>
    <w:pPr>
      <w:autoSpaceDE w:val="0"/>
      <w:autoSpaceDN w:val="0"/>
      <w:adjustRightInd w:val="0"/>
    </w:pPr>
    <w:rPr>
      <w:rFonts w:ascii="Code" w:hAnsi="Code" w:cs="Code"/>
      <w:color w:val="000000"/>
      <w:lang w:val="en-US"/>
    </w:rPr>
  </w:style>
  <w:style w:type="paragraph" w:styleId="EndnoteText">
    <w:name w:val="endnote text"/>
    <w:basedOn w:val="Normal"/>
    <w:link w:val="EndnoteTextChar"/>
    <w:uiPriority w:val="99"/>
    <w:semiHidden/>
    <w:unhideWhenUsed/>
    <w:rsid w:val="00D83924"/>
    <w:pPr>
      <w:spacing w:line="240" w:lineRule="auto"/>
    </w:pPr>
    <w:rPr>
      <w:sz w:val="20"/>
      <w:szCs w:val="20"/>
    </w:rPr>
  </w:style>
  <w:style w:type="character" w:customStyle="1" w:styleId="EndnoteTextChar">
    <w:name w:val="Endnote Text Char"/>
    <w:basedOn w:val="DefaultParagraphFont"/>
    <w:link w:val="EndnoteText"/>
    <w:uiPriority w:val="99"/>
    <w:semiHidden/>
    <w:rsid w:val="00D83924"/>
    <w:rPr>
      <w:sz w:val="20"/>
      <w:szCs w:val="20"/>
      <w:lang w:val="en-US"/>
    </w:rPr>
  </w:style>
  <w:style w:type="character" w:styleId="EndnoteReference">
    <w:name w:val="endnote reference"/>
    <w:basedOn w:val="DefaultParagraphFont"/>
    <w:uiPriority w:val="99"/>
    <w:semiHidden/>
    <w:unhideWhenUsed/>
    <w:rsid w:val="00D83924"/>
    <w:rPr>
      <w:vertAlign w:val="superscript"/>
    </w:rPr>
  </w:style>
  <w:style w:type="paragraph" w:styleId="Header">
    <w:name w:val="header"/>
    <w:basedOn w:val="Normal"/>
    <w:link w:val="HeaderChar"/>
    <w:uiPriority w:val="99"/>
    <w:unhideWhenUsed/>
    <w:rsid w:val="00D83924"/>
    <w:pPr>
      <w:tabs>
        <w:tab w:val="center" w:pos="4680"/>
        <w:tab w:val="right" w:pos="9360"/>
      </w:tabs>
      <w:spacing w:line="240" w:lineRule="auto"/>
    </w:pPr>
  </w:style>
  <w:style w:type="character" w:customStyle="1" w:styleId="HeaderChar">
    <w:name w:val="Header Char"/>
    <w:basedOn w:val="DefaultParagraphFont"/>
    <w:link w:val="Header"/>
    <w:uiPriority w:val="99"/>
    <w:rsid w:val="00D83924"/>
    <w:rPr>
      <w:sz w:val="22"/>
      <w:szCs w:val="22"/>
      <w:lang w:val="en-US"/>
    </w:rPr>
  </w:style>
  <w:style w:type="character" w:styleId="PageNumber">
    <w:name w:val="page number"/>
    <w:basedOn w:val="DefaultParagraphFont"/>
    <w:uiPriority w:val="99"/>
    <w:semiHidden/>
    <w:unhideWhenUsed/>
    <w:rsid w:val="00D83924"/>
  </w:style>
  <w:style w:type="paragraph" w:styleId="Footer">
    <w:name w:val="footer"/>
    <w:basedOn w:val="Normal"/>
    <w:link w:val="FooterChar"/>
    <w:uiPriority w:val="99"/>
    <w:unhideWhenUsed/>
    <w:rsid w:val="00D83924"/>
    <w:pPr>
      <w:tabs>
        <w:tab w:val="center" w:pos="4680"/>
        <w:tab w:val="right" w:pos="9360"/>
      </w:tabs>
      <w:spacing w:line="240" w:lineRule="auto"/>
    </w:pPr>
  </w:style>
  <w:style w:type="character" w:customStyle="1" w:styleId="FooterChar">
    <w:name w:val="Footer Char"/>
    <w:basedOn w:val="DefaultParagraphFont"/>
    <w:link w:val="Footer"/>
    <w:uiPriority w:val="99"/>
    <w:rsid w:val="00D83924"/>
    <w:rPr>
      <w:sz w:val="22"/>
      <w:szCs w:val="22"/>
      <w:lang w:val="en-US"/>
    </w:rPr>
  </w:style>
  <w:style w:type="paragraph" w:styleId="BalloonText">
    <w:name w:val="Balloon Text"/>
    <w:basedOn w:val="Normal"/>
    <w:link w:val="BalloonTextChar"/>
    <w:uiPriority w:val="99"/>
    <w:semiHidden/>
    <w:unhideWhenUsed/>
    <w:rsid w:val="00D8392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3924"/>
    <w:rPr>
      <w:rFonts w:ascii="Segoe UI" w:hAnsi="Segoe UI" w:cs="Segoe UI"/>
      <w:sz w:val="18"/>
      <w:szCs w:val="18"/>
      <w:lang w:val="en-US"/>
    </w:rPr>
  </w:style>
  <w:style w:type="paragraph" w:styleId="Revision">
    <w:name w:val="Revision"/>
    <w:hidden/>
    <w:uiPriority w:val="99"/>
    <w:semiHidden/>
    <w:rsid w:val="00D83924"/>
    <w:rPr>
      <w:sz w:val="22"/>
      <w:szCs w:val="22"/>
      <w:lang w:val="en-US"/>
    </w:rPr>
  </w:style>
  <w:style w:type="character" w:customStyle="1" w:styleId="apple-converted-space">
    <w:name w:val="apple-converted-space"/>
    <w:basedOn w:val="DefaultParagraphFont"/>
    <w:rsid w:val="00D83924"/>
  </w:style>
  <w:style w:type="paragraph" w:styleId="Subtitle">
    <w:name w:val="Subtitle"/>
    <w:basedOn w:val="Normal"/>
    <w:next w:val="Normal"/>
    <w:link w:val="SubtitleChar"/>
    <w:uiPriority w:val="11"/>
    <w:qFormat/>
    <w:rsid w:val="00D8392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3924"/>
    <w:rPr>
      <w:rFonts w:eastAsiaTheme="minorEastAsia"/>
      <w:color w:val="5A5A5A" w:themeColor="text1" w:themeTint="A5"/>
      <w:spacing w:val="15"/>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523</Words>
  <Characters>2985</Characters>
  <Application>Microsoft Office Word</Application>
  <DocSecurity>0</DocSecurity>
  <Lines>24</Lines>
  <Paragraphs>7</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Camila Palacio</dc:creator>
  <cp:keywords/>
  <dc:description/>
  <cp:lastModifiedBy>Maria Camila Palacio</cp:lastModifiedBy>
  <cp:revision>1</cp:revision>
  <dcterms:created xsi:type="dcterms:W3CDTF">2021-06-03T15:42:00Z</dcterms:created>
  <dcterms:modified xsi:type="dcterms:W3CDTF">2021-06-03T15:46:00Z</dcterms:modified>
</cp:coreProperties>
</file>