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C8871" w14:textId="5834D6B3" w:rsidR="00453F5F" w:rsidRPr="006F3F9A" w:rsidRDefault="00453F5F" w:rsidP="00453F5F">
      <w:pPr>
        <w:pStyle w:val="Heading1"/>
        <w:rPr>
          <w:bCs/>
        </w:rPr>
      </w:pPr>
      <w:r w:rsidRPr="006F3F9A">
        <w:t>II.  Scope</w:t>
      </w:r>
    </w:p>
    <w:p w14:paraId="211B560E" w14:textId="77777777" w:rsidR="00453F5F" w:rsidRDefault="00453F5F" w:rsidP="00453F5F">
      <w:pPr>
        <w:pStyle w:val="Heading2"/>
      </w:pPr>
      <w:r>
        <w:tab/>
        <w:t xml:space="preserve">A. </w:t>
      </w:r>
      <w:r w:rsidRPr="00D53459">
        <w:t xml:space="preserve"> Testimonial </w:t>
      </w:r>
      <w:r>
        <w:t>S</w:t>
      </w:r>
      <w:r w:rsidRPr="00D53459">
        <w:t>cope</w:t>
      </w:r>
    </w:p>
    <w:p w14:paraId="30C12C5B" w14:textId="77777777" w:rsidR="00453F5F" w:rsidRPr="00401A87" w:rsidRDefault="00453F5F" w:rsidP="00453F5F">
      <w:pPr>
        <w:rPr>
          <w:rFonts w:ascii="Times New Roman" w:hAnsi="Times New Roman" w:cs="Times New Roman"/>
          <w:color w:val="000000"/>
          <w:sz w:val="24"/>
          <w:szCs w:val="24"/>
        </w:rPr>
      </w:pPr>
      <w:r>
        <w:rPr>
          <w:rFonts w:ascii="Times New Roman" w:hAnsi="Times New Roman" w:cs="Times New Roman"/>
          <w:color w:val="000000"/>
          <w:sz w:val="24"/>
          <w:szCs w:val="24"/>
        </w:rPr>
        <w:tab/>
      </w:r>
      <w:r w:rsidRPr="00401A87">
        <w:rPr>
          <w:rFonts w:ascii="Times New Roman" w:hAnsi="Times New Roman" w:cs="Times New Roman"/>
          <w:color w:val="000000"/>
          <w:sz w:val="24"/>
          <w:szCs w:val="24"/>
        </w:rPr>
        <w:t>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w:t>
      </w:r>
      <w:r>
        <w:rPr>
          <w:rFonts w:ascii="Times New Roman" w:hAnsi="Times New Roman" w:cs="Times New Roman"/>
          <w:color w:val="000000"/>
          <w:sz w:val="24"/>
          <w:szCs w:val="24"/>
        </w:rPr>
        <w:t>es</w:t>
      </w:r>
      <w:r w:rsidRPr="00401A87">
        <w:rPr>
          <w:rFonts w:ascii="Times New Roman" w:hAnsi="Times New Roman" w:cs="Times New Roman"/>
          <w:color w:val="000000"/>
          <w:sz w:val="24"/>
          <w:szCs w:val="24"/>
        </w:rPr>
        <w:t xml:space="preserve"> who </w:t>
      </w:r>
      <w:r>
        <w:rPr>
          <w:rFonts w:ascii="Times New Roman" w:hAnsi="Times New Roman" w:cs="Times New Roman"/>
          <w:color w:val="000000"/>
          <w:sz w:val="24"/>
          <w:szCs w:val="24"/>
        </w:rPr>
        <w:t>account for</w:t>
      </w:r>
      <w:r w:rsidRPr="00401A87">
        <w:rPr>
          <w:rFonts w:ascii="Times New Roman" w:hAnsi="Times New Roman" w:cs="Times New Roman"/>
          <w:color w:val="000000"/>
          <w:sz w:val="24"/>
          <w:szCs w:val="24"/>
        </w:rPr>
        <w:t xml:space="preserve"> experiences related to events </w:t>
      </w:r>
      <w:r>
        <w:rPr>
          <w:rFonts w:ascii="Times New Roman" w:hAnsi="Times New Roman" w:cs="Times New Roman"/>
          <w:color w:val="000000"/>
          <w:sz w:val="24"/>
          <w:szCs w:val="24"/>
        </w:rPr>
        <w:t>with</w:t>
      </w:r>
      <w:r w:rsidRPr="00401A87">
        <w:rPr>
          <w:rFonts w:ascii="Times New Roman" w:hAnsi="Times New Roman" w:cs="Times New Roman"/>
          <w:color w:val="000000"/>
          <w:sz w:val="24"/>
          <w:szCs w:val="24"/>
        </w:rPr>
        <w:t>in the context of the Colombian armed conflict. By bearing witness to such experience</w:t>
      </w:r>
      <w:r>
        <w:rPr>
          <w:rFonts w:ascii="Times New Roman" w:hAnsi="Times New Roman" w:cs="Times New Roman"/>
          <w:color w:val="000000"/>
          <w:sz w:val="24"/>
          <w:szCs w:val="24"/>
        </w:rPr>
        <w:t>s</w:t>
      </w:r>
      <w:r w:rsidRPr="00401A87">
        <w:rPr>
          <w:rFonts w:ascii="Times New Roman" w:hAnsi="Times New Roman" w:cs="Times New Roman"/>
          <w:color w:val="000000"/>
          <w:sz w:val="24"/>
          <w:szCs w:val="24"/>
        </w:rPr>
        <w:t>, these texts presuppose a link between the testimonial account and the fact</w:t>
      </w:r>
      <w:r>
        <w:rPr>
          <w:rFonts w:ascii="Times New Roman" w:hAnsi="Times New Roman" w:cs="Times New Roman"/>
          <w:color w:val="000000"/>
          <w:sz w:val="24"/>
          <w:szCs w:val="24"/>
        </w:rPr>
        <w:t>s.</w:t>
      </w:r>
      <w:r w:rsidRPr="00401A87">
        <w:rPr>
          <w:rFonts w:ascii="Times New Roman" w:hAnsi="Times New Roman" w:cs="Times New Roman"/>
          <w:color w:val="000000"/>
          <w:sz w:val="24"/>
          <w:szCs w:val="24"/>
        </w:rPr>
        <w:t xml:space="preserve"> Therefore, one cannot study these testimonial narratives without </w:t>
      </w:r>
      <w:r w:rsidRPr="007E3754">
        <w:rPr>
          <w:rFonts w:ascii="Times New Roman" w:hAnsi="Times New Roman" w:cs="Times New Roman"/>
          <w:color w:val="000000"/>
          <w:sz w:val="24"/>
          <w:szCs w:val="24"/>
        </w:rPr>
        <w:t>considering how testimonial discourses produce a reality effect, how</w:t>
      </w:r>
      <w:r>
        <w:rPr>
          <w:rFonts w:ascii="Times New Roman" w:hAnsi="Times New Roman" w:cs="Times New Roman"/>
          <w:color w:val="000000"/>
          <w:sz w:val="24"/>
          <w:szCs w:val="24"/>
        </w:rPr>
        <w:t xml:space="preserve"> </w:t>
      </w:r>
      <w:r w:rsidRPr="007E3754">
        <w:rPr>
          <w:rFonts w:ascii="Times New Roman" w:hAnsi="Times New Roman" w:cs="Times New Roman"/>
          <w:color w:val="000000"/>
          <w:sz w:val="24"/>
          <w:szCs w:val="24"/>
        </w:rPr>
        <w:t xml:space="preserve">they relate to a real-life referent, and </w:t>
      </w:r>
      <w:r>
        <w:rPr>
          <w:rFonts w:ascii="Times New Roman" w:hAnsi="Times New Roman" w:cs="Times New Roman"/>
          <w:color w:val="000000"/>
          <w:sz w:val="24"/>
          <w:szCs w:val="24"/>
        </w:rPr>
        <w:t>what kind of mediations exist between the account of an experience and the experience itself.</w:t>
      </w:r>
      <w:r w:rsidRPr="007E3754">
        <w:rPr>
          <w:rFonts w:ascii="Times New Roman" w:hAnsi="Times New Roman" w:cs="Times New Roman"/>
          <w:color w:val="000000"/>
          <w:sz w:val="24"/>
          <w:szCs w:val="24"/>
        </w:rPr>
        <w:t xml:space="preserve"> </w:t>
      </w:r>
      <w:r w:rsidRPr="00401A87">
        <w:rPr>
          <w:rFonts w:ascii="Times New Roman" w:hAnsi="Times New Roman" w:cs="Times New Roman"/>
          <w:color w:val="000000"/>
          <w:sz w:val="24"/>
          <w:szCs w:val="24"/>
        </w:rPr>
        <w:t>While</w:t>
      </w:r>
      <w:r>
        <w:rPr>
          <w:rFonts w:ascii="Times New Roman" w:hAnsi="Times New Roman" w:cs="Times New Roman"/>
          <w:color w:val="000000"/>
          <w:sz w:val="24"/>
          <w:szCs w:val="24"/>
        </w:rPr>
        <w:t xml:space="preserve"> early on in discussions of testimonial narrative </w:t>
      </w:r>
      <w:r w:rsidRPr="00401A87">
        <w:rPr>
          <w:rFonts w:ascii="Times New Roman" w:hAnsi="Times New Roman" w:cs="Times New Roman"/>
          <w:color w:val="000000"/>
          <w:sz w:val="24"/>
          <w:szCs w:val="24"/>
        </w:rPr>
        <w:t xml:space="preserve">critics </w:t>
      </w:r>
      <w:r>
        <w:rPr>
          <w:rFonts w:ascii="Times New Roman" w:hAnsi="Times New Roman" w:cs="Times New Roman"/>
          <w:color w:val="000000"/>
          <w:sz w:val="24"/>
          <w:szCs w:val="24"/>
        </w:rPr>
        <w:t xml:space="preserve">such as </w:t>
      </w:r>
      <w:r w:rsidRPr="00401A87">
        <w:rPr>
          <w:rFonts w:ascii="Times New Roman" w:hAnsi="Times New Roman" w:cs="Times New Roman"/>
          <w:color w:val="000000"/>
          <w:sz w:val="24"/>
          <w:szCs w:val="24"/>
        </w:rPr>
        <w:t xml:space="preserve">John Beverley (“The Margin at the Center”, 1989) </w:t>
      </w:r>
      <w:r>
        <w:rPr>
          <w:rFonts w:ascii="Times New Roman" w:hAnsi="Times New Roman" w:cs="Times New Roman"/>
          <w:color w:val="000000"/>
          <w:sz w:val="24"/>
          <w:szCs w:val="24"/>
        </w:rPr>
        <w:t xml:space="preserve">considered as </w:t>
      </w:r>
      <w:r w:rsidRPr="00401A87">
        <w:rPr>
          <w:rFonts w:ascii="Times New Roman" w:hAnsi="Times New Roman" w:cs="Times New Roman"/>
          <w:color w:val="000000"/>
          <w:sz w:val="24"/>
          <w:szCs w:val="24"/>
        </w:rPr>
        <w:t>“</w:t>
      </w:r>
      <w:r w:rsidRPr="00EE1061">
        <w:rPr>
          <w:rFonts w:ascii="Times" w:hAnsi="Times" w:cs="Times New Roman"/>
          <w:color w:val="000000"/>
          <w:sz w:val="24"/>
          <w:szCs w:val="24"/>
        </w:rPr>
        <w:t xml:space="preserve">genuine </w:t>
      </w:r>
      <w:proofErr w:type="spellStart"/>
      <w:r w:rsidRPr="00EE1061">
        <w:rPr>
          <w:rFonts w:ascii="Times" w:hAnsi="Times" w:cs="Times New Roman"/>
          <w:i/>
          <w:iCs/>
          <w:color w:val="000000"/>
          <w:sz w:val="24"/>
          <w:szCs w:val="24"/>
        </w:rPr>
        <w:t>tesitmonios</w:t>
      </w:r>
      <w:proofErr w:type="spellEnd"/>
      <w:r>
        <w:rPr>
          <w:rFonts w:ascii="Times" w:hAnsi="Times" w:cs="Times New Roman"/>
          <w:color w:val="000000"/>
          <w:sz w:val="24"/>
          <w:szCs w:val="24"/>
        </w:rPr>
        <w:t>”</w:t>
      </w:r>
      <w:r w:rsidRPr="00EE1061">
        <w:rPr>
          <w:rFonts w:ascii="Times" w:hAnsi="Times" w:cs="Times New Roman"/>
          <w:color w:val="000000"/>
          <w:sz w:val="24"/>
          <w:szCs w:val="24"/>
        </w:rPr>
        <w:t xml:space="preserve"> </w:t>
      </w:r>
      <w:r>
        <w:rPr>
          <w:rFonts w:ascii="Times" w:hAnsi="Times" w:cs="Times New Roman"/>
          <w:color w:val="000000"/>
          <w:sz w:val="24"/>
          <w:szCs w:val="24"/>
        </w:rPr>
        <w:t>the</w:t>
      </w:r>
      <w:r w:rsidRPr="00EE1061">
        <w:rPr>
          <w:rFonts w:ascii="Times" w:hAnsi="Times" w:cs="Times New Roman"/>
          <w:color w:val="000000"/>
          <w:sz w:val="24"/>
          <w:szCs w:val="24"/>
        </w:rPr>
        <w:t xml:space="preserve"> </w:t>
      </w:r>
      <w:r>
        <w:rPr>
          <w:rFonts w:ascii="Times" w:hAnsi="Times" w:cs="Times"/>
          <w:bCs/>
          <w:color w:val="000000"/>
          <w:sz w:val="24"/>
          <w:szCs w:val="24"/>
        </w:rPr>
        <w:t>w</w:t>
      </w:r>
      <w:r w:rsidRPr="00EE1061">
        <w:rPr>
          <w:rFonts w:ascii="Times" w:hAnsi="Times" w:cs="Times"/>
          <w:bCs/>
          <w:color w:val="000000"/>
          <w:sz w:val="24"/>
          <w:szCs w:val="24"/>
        </w:rPr>
        <w:t>orks written or edited by a professional writer, narrated in the voice of a subaltern subject who was an actor in, and a witness to, the life experiences or events to which the text testifies</w:t>
      </w:r>
      <w:r w:rsidRPr="00EE1061">
        <w:rPr>
          <w:rFonts w:ascii="Times" w:hAnsi="Times" w:cs="Times New Roman"/>
          <w:color w:val="000000"/>
          <w:sz w:val="24"/>
          <w:szCs w:val="24"/>
        </w:rPr>
        <w:t xml:space="preserve"> (Beverley 32), </w:t>
      </w:r>
      <w:r>
        <w:rPr>
          <w:rFonts w:ascii="Times" w:hAnsi="Times" w:cs="Times New Roman"/>
          <w:color w:val="000000"/>
          <w:sz w:val="24"/>
          <w:szCs w:val="24"/>
        </w:rPr>
        <w:t xml:space="preserve">other scholars such as </w:t>
      </w:r>
      <w:proofErr w:type="spellStart"/>
      <w:r w:rsidRPr="00EE1061">
        <w:rPr>
          <w:rFonts w:ascii="Times" w:hAnsi="Times" w:cs="Times New Roman"/>
          <w:color w:val="000000"/>
          <w:sz w:val="24"/>
          <w:szCs w:val="24"/>
        </w:rPr>
        <w:t>Elzbieta</w:t>
      </w:r>
      <w:proofErr w:type="spellEnd"/>
      <w:r w:rsidRPr="00EE1061">
        <w:rPr>
          <w:rFonts w:ascii="Times" w:hAnsi="Times" w:cs="Times New Roman"/>
          <w:color w:val="000000"/>
          <w:sz w:val="24"/>
          <w:szCs w:val="24"/>
        </w:rPr>
        <w:t xml:space="preserve"> </w:t>
      </w:r>
      <w:proofErr w:type="spellStart"/>
      <w:r w:rsidRPr="00EE1061">
        <w:rPr>
          <w:rFonts w:ascii="Times" w:hAnsi="Times" w:cs="Times New Roman"/>
          <w:color w:val="000000"/>
          <w:sz w:val="24"/>
          <w:szCs w:val="24"/>
        </w:rPr>
        <w:t>Sklodowska</w:t>
      </w:r>
      <w:proofErr w:type="spellEnd"/>
      <w:r w:rsidRPr="00EE1061">
        <w:rPr>
          <w:rFonts w:ascii="Times" w:hAnsi="Times" w:cs="Times New Roman"/>
          <w:color w:val="000000"/>
          <w:sz w:val="24"/>
          <w:szCs w:val="24"/>
        </w:rPr>
        <w:t xml:space="preserve"> (“</w:t>
      </w:r>
      <w:proofErr w:type="spellStart"/>
      <w:r w:rsidRPr="00EE1061">
        <w:rPr>
          <w:rFonts w:ascii="Times" w:hAnsi="Times" w:cs="Times New Roman"/>
          <w:color w:val="000000"/>
          <w:sz w:val="24"/>
          <w:szCs w:val="24"/>
        </w:rPr>
        <w:t>Hacia</w:t>
      </w:r>
      <w:proofErr w:type="spellEnd"/>
      <w:r w:rsidRPr="00EE1061">
        <w:rPr>
          <w:rFonts w:ascii="Times" w:hAnsi="Times" w:cs="Times New Roman"/>
          <w:color w:val="000000"/>
          <w:sz w:val="24"/>
          <w:szCs w:val="24"/>
        </w:rPr>
        <w:t xml:space="preserve"> una </w:t>
      </w:r>
      <w:proofErr w:type="spellStart"/>
      <w:r w:rsidRPr="00EE1061">
        <w:rPr>
          <w:rFonts w:ascii="Times" w:hAnsi="Times" w:cs="Times New Roman"/>
          <w:color w:val="000000"/>
          <w:sz w:val="24"/>
          <w:szCs w:val="24"/>
        </w:rPr>
        <w:t>tipología</w:t>
      </w:r>
      <w:proofErr w:type="spellEnd"/>
      <w:r w:rsidRPr="00EE1061">
        <w:rPr>
          <w:rFonts w:ascii="Times" w:hAnsi="Times" w:cs="Times New Roman"/>
          <w:color w:val="000000"/>
          <w:sz w:val="24"/>
          <w:szCs w:val="24"/>
        </w:rPr>
        <w:t xml:space="preserve"> del testimonio </w:t>
      </w:r>
      <w:proofErr w:type="spellStart"/>
      <w:r w:rsidRPr="00EE1061">
        <w:rPr>
          <w:rFonts w:ascii="Times" w:hAnsi="Times" w:cs="Times New Roman"/>
          <w:color w:val="000000"/>
          <w:sz w:val="24"/>
          <w:szCs w:val="24"/>
        </w:rPr>
        <w:t>latinoamericano</w:t>
      </w:r>
      <w:proofErr w:type="spellEnd"/>
      <w:r w:rsidRPr="00EE1061">
        <w:rPr>
          <w:rFonts w:ascii="Times" w:hAnsi="Times" w:cs="Times New Roman"/>
          <w:color w:val="000000"/>
          <w:sz w:val="24"/>
          <w:szCs w:val="24"/>
        </w:rPr>
        <w:t>”, 1990) suggest</w:t>
      </w:r>
      <w:r>
        <w:rPr>
          <w:rFonts w:ascii="Times" w:hAnsi="Times" w:cs="Times New Roman"/>
          <w:color w:val="000000"/>
          <w:sz w:val="24"/>
          <w:szCs w:val="24"/>
        </w:rPr>
        <w:t>ed</w:t>
      </w:r>
      <w:r w:rsidRPr="00EE1061">
        <w:rPr>
          <w:rFonts w:ascii="Times" w:hAnsi="Times" w:cs="Times New Roman"/>
          <w:color w:val="000000"/>
          <w:sz w:val="24"/>
          <w:szCs w:val="24"/>
        </w:rPr>
        <w:t xml:space="preserve"> that testimonial discourse </w:t>
      </w:r>
      <w:r>
        <w:rPr>
          <w:rFonts w:ascii="Times" w:hAnsi="Times" w:cs="Times New Roman"/>
          <w:color w:val="000000"/>
          <w:sz w:val="24"/>
          <w:szCs w:val="24"/>
        </w:rPr>
        <w:t>has</w:t>
      </w:r>
      <w:r w:rsidRPr="00EE1061">
        <w:rPr>
          <w:rFonts w:ascii="Times" w:hAnsi="Times" w:cs="Times New Roman"/>
          <w:color w:val="000000"/>
          <w:sz w:val="24"/>
          <w:szCs w:val="24"/>
        </w:rPr>
        <w:t xml:space="preserve"> different </w:t>
      </w:r>
      <w:r w:rsidRPr="009A7C55">
        <w:rPr>
          <w:rFonts w:ascii="Times" w:hAnsi="Times" w:cs="Times New Roman"/>
          <w:color w:val="000000"/>
          <w:sz w:val="24"/>
          <w:szCs w:val="24"/>
        </w:rPr>
        <w:t>modalities</w:t>
      </w:r>
      <w:r>
        <w:rPr>
          <w:rFonts w:ascii="Times" w:hAnsi="Times" w:cs="Times New Roman"/>
          <w:color w:val="000000"/>
          <w:sz w:val="24"/>
          <w:szCs w:val="24"/>
        </w:rPr>
        <w:t xml:space="preserve"> and that works can be categorized by placing them in a range </w:t>
      </w:r>
      <w:r w:rsidRPr="009A7C55">
        <w:rPr>
          <w:rFonts w:ascii="Times" w:hAnsi="Times" w:cs="Times New Roman"/>
          <w:color w:val="000000"/>
          <w:sz w:val="24"/>
          <w:szCs w:val="24"/>
        </w:rPr>
        <w:t xml:space="preserve">that goes from </w:t>
      </w:r>
      <w:r w:rsidRPr="006F3F9A">
        <w:rPr>
          <w:rFonts w:ascii="Times" w:hAnsi="Times" w:cs="Times New Roman"/>
          <w:color w:val="000000"/>
          <w:sz w:val="24"/>
          <w:szCs w:val="24"/>
        </w:rPr>
        <w:t>the</w:t>
      </w:r>
      <w:r>
        <w:rPr>
          <w:rFonts w:ascii="Times" w:hAnsi="Times" w:cs="Times New Roman"/>
          <w:color w:val="000000"/>
          <w:sz w:val="24"/>
          <w:szCs w:val="24"/>
        </w:rPr>
        <w:t xml:space="preserve"> </w:t>
      </w:r>
      <w:r w:rsidRPr="009A7C55">
        <w:rPr>
          <w:rFonts w:ascii="Times" w:hAnsi="Times" w:cs="Times"/>
          <w:bCs/>
          <w:color w:val="000000"/>
          <w:sz w:val="24"/>
          <w:szCs w:val="24"/>
        </w:rPr>
        <w:t xml:space="preserve">most fictional-least referential to the least fictional-most referential </w:t>
      </w:r>
      <w:r>
        <w:rPr>
          <w:rFonts w:ascii="Times" w:hAnsi="Times" w:cs="Times"/>
          <w:bCs/>
          <w:color w:val="000000"/>
          <w:sz w:val="24"/>
          <w:szCs w:val="24"/>
        </w:rPr>
        <w:t>(</w:t>
      </w:r>
      <w:proofErr w:type="spellStart"/>
      <w:r w:rsidRPr="009A7C55">
        <w:rPr>
          <w:rFonts w:ascii="Times" w:hAnsi="Times" w:cs="Times New Roman"/>
          <w:color w:val="000000"/>
          <w:sz w:val="24"/>
          <w:szCs w:val="24"/>
        </w:rPr>
        <w:t>Sklodowska</w:t>
      </w:r>
      <w:proofErr w:type="spellEnd"/>
      <w:r w:rsidRPr="009A7C55">
        <w:rPr>
          <w:rFonts w:ascii="Times" w:hAnsi="Times" w:cs="Times New Roman"/>
          <w:color w:val="000000"/>
          <w:sz w:val="24"/>
          <w:szCs w:val="24"/>
        </w:rPr>
        <w:t xml:space="preserve"> 109).</w:t>
      </w:r>
      <w:r w:rsidRPr="00401A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My selection of testimonial materials has followed </w:t>
      </w:r>
      <w:proofErr w:type="spellStart"/>
      <w:r w:rsidRPr="00401A87">
        <w:rPr>
          <w:rFonts w:ascii="Times New Roman" w:hAnsi="Times New Roman" w:cs="Times New Roman"/>
          <w:color w:val="000000"/>
          <w:sz w:val="24"/>
          <w:szCs w:val="24"/>
        </w:rPr>
        <w:t>Sklodowska’s</w:t>
      </w:r>
      <w:proofErr w:type="spellEnd"/>
      <w:r>
        <w:rPr>
          <w:rFonts w:ascii="Times New Roman" w:hAnsi="Times New Roman" w:cs="Times New Roman"/>
          <w:color w:val="000000"/>
          <w:sz w:val="24"/>
          <w:szCs w:val="24"/>
        </w:rPr>
        <w:t xml:space="preserve"> proposal: the dissertation’s corpus comprises diverse modalities</w:t>
      </w:r>
      <w:r w:rsidRPr="00401A87">
        <w:rPr>
          <w:rFonts w:ascii="Times New Roman" w:hAnsi="Times New Roman" w:cs="Times New Roman"/>
          <w:color w:val="000000"/>
          <w:sz w:val="24"/>
          <w:szCs w:val="24"/>
        </w:rPr>
        <w:t xml:space="preserve"> of Colombian testimonial discourse</w:t>
      </w:r>
      <w:r>
        <w:rPr>
          <w:rFonts w:ascii="Times New Roman" w:hAnsi="Times New Roman" w:cs="Times New Roman"/>
          <w:color w:val="000000"/>
          <w:sz w:val="24"/>
          <w:szCs w:val="24"/>
        </w:rPr>
        <w:t xml:space="preserve">, which I have classified under </w:t>
      </w:r>
      <w:r w:rsidRPr="00401A87">
        <w:rPr>
          <w:rFonts w:ascii="Times New Roman" w:hAnsi="Times New Roman" w:cs="Times New Roman"/>
          <w:color w:val="000000"/>
          <w:sz w:val="24"/>
          <w:szCs w:val="24"/>
        </w:rPr>
        <w:t xml:space="preserve">five </w:t>
      </w:r>
      <w:r>
        <w:rPr>
          <w:rFonts w:ascii="Times New Roman" w:hAnsi="Times New Roman" w:cs="Times New Roman"/>
          <w:color w:val="000000"/>
          <w:sz w:val="24"/>
          <w:szCs w:val="24"/>
        </w:rPr>
        <w:t>c</w:t>
      </w:r>
      <w:r w:rsidRPr="00401A87">
        <w:rPr>
          <w:rFonts w:ascii="Times New Roman" w:hAnsi="Times New Roman" w:cs="Times New Roman"/>
          <w:color w:val="000000"/>
          <w:sz w:val="24"/>
          <w:szCs w:val="24"/>
        </w:rPr>
        <w:t xml:space="preserve">ategories. </w:t>
      </w:r>
    </w:p>
    <w:p w14:paraId="7DCF6DA8" w14:textId="77777777" w:rsidR="00453F5F" w:rsidRPr="00834D76" w:rsidRDefault="00453F5F" w:rsidP="00453F5F">
      <w:pPr>
        <w:rPr>
          <w:rFonts w:ascii="Times New Roman" w:hAnsi="Times New Roman" w:cs="Times New Roman"/>
          <w:color w:val="000000"/>
        </w:rPr>
      </w:pPr>
      <w:r>
        <w:rPr>
          <w:rFonts w:ascii="Times New Roman" w:hAnsi="Times New Roman" w:cs="Times New Roman"/>
          <w:color w:val="000000"/>
        </w:rPr>
        <w:lastRenderedPageBreak/>
        <w:tab/>
      </w:r>
      <w:r>
        <w:rPr>
          <w:rFonts w:ascii="Times New Roman" w:hAnsi="Times New Roman" w:cs="Times New Roman"/>
          <w:color w:val="000000"/>
        </w:rPr>
        <w:tab/>
      </w:r>
      <w:r w:rsidRPr="00453F5F">
        <w:rPr>
          <w:rStyle w:val="SubtitleChar"/>
        </w:rPr>
        <w:t>1.  Testimonial fictions:</w:t>
      </w:r>
      <w:r w:rsidRPr="00834D76">
        <w:rPr>
          <w:rFonts w:ascii="Times New Roman" w:hAnsi="Times New Roman" w:cs="Times New Roman"/>
          <w:color w:val="000000"/>
        </w:rPr>
        <w:t xml:space="preserve"> works of fiction that refer to historical events or </w:t>
      </w:r>
      <w:r>
        <w:rPr>
          <w:rFonts w:ascii="Times New Roman" w:hAnsi="Times New Roman" w:cs="Times New Roman"/>
          <w:color w:val="000000"/>
        </w:rPr>
        <w:t>real</w:t>
      </w:r>
      <w:r w:rsidRPr="00076431">
        <w:rPr>
          <w:rFonts w:ascii="Times New Roman" w:hAnsi="Times New Roman" w:cs="Times New Roman"/>
          <w:color w:val="000000"/>
        </w:rPr>
        <w:t xml:space="preserve"> places. For example, María </w:t>
      </w:r>
      <w:r w:rsidRPr="00834D76">
        <w:rPr>
          <w:rFonts w:ascii="Times" w:hAnsi="Times" w:cs="Times New Roman"/>
          <w:color w:val="000000"/>
        </w:rPr>
        <w:t xml:space="preserve">Ospina </w:t>
      </w:r>
      <w:proofErr w:type="spellStart"/>
      <w:r w:rsidRPr="00834D76">
        <w:rPr>
          <w:rFonts w:ascii="Times" w:hAnsi="Times" w:cs="Times New Roman"/>
          <w:color w:val="000000"/>
        </w:rPr>
        <w:t>Pizano’s</w:t>
      </w:r>
      <w:proofErr w:type="spellEnd"/>
      <w:r w:rsidRPr="00834D76">
        <w:rPr>
          <w:rFonts w:ascii="Times" w:hAnsi="Times" w:cs="Times New Roman"/>
          <w:color w:val="000000"/>
        </w:rPr>
        <w:t xml:space="preserve"> short story titled “</w:t>
      </w:r>
      <w:proofErr w:type="spellStart"/>
      <w:r w:rsidRPr="00834D76">
        <w:rPr>
          <w:rFonts w:ascii="Times" w:hAnsi="Times" w:cs="Times New Roman"/>
          <w:color w:val="000000"/>
        </w:rPr>
        <w:t>Policarpa</w:t>
      </w:r>
      <w:proofErr w:type="spellEnd"/>
      <w:r w:rsidRPr="00834D76">
        <w:rPr>
          <w:rFonts w:ascii="Times" w:hAnsi="Times" w:cs="Times New Roman"/>
          <w:color w:val="000000"/>
        </w:rPr>
        <w:t xml:space="preserve">” (2015) </w:t>
      </w:r>
      <w:r w:rsidRPr="00834D76">
        <w:rPr>
          <w:rFonts w:ascii="Times" w:hAnsi="Times" w:cs="Times New Roman"/>
        </w:rPr>
        <w:t>–</w:t>
      </w:r>
      <w:r w:rsidRPr="00834D76">
        <w:rPr>
          <w:rFonts w:ascii="Times" w:hAnsi="Times" w:cs="Times New Roman"/>
          <w:color w:val="000000"/>
        </w:rPr>
        <w:t>which fictionalizes the writing process of a former guerrilla woman’s testimony</w:t>
      </w:r>
      <w:r w:rsidRPr="00834D76">
        <w:rPr>
          <w:rFonts w:ascii="Times" w:hAnsi="Times" w:cs="Times New Roman"/>
        </w:rPr>
        <w:t xml:space="preserve">– </w:t>
      </w:r>
      <w:r w:rsidRPr="00834D76">
        <w:rPr>
          <w:rFonts w:ascii="Times" w:hAnsi="Times" w:cs="Times New Roman"/>
          <w:color w:val="000000"/>
        </w:rPr>
        <w:t xml:space="preserve">or </w:t>
      </w:r>
      <w:r w:rsidRPr="00834D76">
        <w:rPr>
          <w:rFonts w:ascii="Times" w:hAnsi="Times" w:cs="Arial"/>
          <w:color w:val="000000"/>
        </w:rPr>
        <w:t>Daniel Ferreira</w:t>
      </w:r>
      <w:r>
        <w:rPr>
          <w:rFonts w:ascii="Times" w:hAnsi="Times" w:cs="Arial"/>
          <w:color w:val="000000"/>
        </w:rPr>
        <w:t>’s</w:t>
      </w:r>
      <w:r w:rsidRPr="00834D76">
        <w:rPr>
          <w:rFonts w:ascii="Times" w:hAnsi="Times" w:cs="Arial"/>
          <w:color w:val="000000"/>
        </w:rPr>
        <w:t xml:space="preserve"> </w:t>
      </w:r>
      <w:r w:rsidRPr="00834D76">
        <w:rPr>
          <w:rFonts w:ascii="Times" w:hAnsi="Times" w:cs="Arial"/>
          <w:i/>
          <w:iCs/>
          <w:color w:val="000000"/>
        </w:rPr>
        <w:t xml:space="preserve">La </w:t>
      </w:r>
      <w:proofErr w:type="spellStart"/>
      <w:r w:rsidRPr="00834D76">
        <w:rPr>
          <w:rFonts w:ascii="Times" w:hAnsi="Times" w:cs="Arial"/>
          <w:i/>
          <w:iCs/>
          <w:color w:val="000000"/>
        </w:rPr>
        <w:t>rebelión</w:t>
      </w:r>
      <w:proofErr w:type="spellEnd"/>
      <w:r w:rsidRPr="00834D76">
        <w:rPr>
          <w:rFonts w:ascii="Times" w:hAnsi="Times" w:cs="Arial"/>
          <w:i/>
          <w:iCs/>
          <w:color w:val="000000"/>
        </w:rPr>
        <w:t xml:space="preserve"> de los </w:t>
      </w:r>
      <w:proofErr w:type="spellStart"/>
      <w:r w:rsidRPr="00834D76">
        <w:rPr>
          <w:rFonts w:ascii="Times" w:hAnsi="Times" w:cs="Arial"/>
          <w:i/>
          <w:iCs/>
          <w:color w:val="000000"/>
        </w:rPr>
        <w:t>oficios</w:t>
      </w:r>
      <w:proofErr w:type="spellEnd"/>
      <w:r w:rsidRPr="00834D76">
        <w:rPr>
          <w:rFonts w:ascii="Times" w:hAnsi="Times" w:cs="Arial"/>
          <w:i/>
          <w:iCs/>
          <w:color w:val="000000"/>
        </w:rPr>
        <w:t xml:space="preserve"> </w:t>
      </w:r>
      <w:proofErr w:type="spellStart"/>
      <w:r w:rsidRPr="00834D76">
        <w:rPr>
          <w:rFonts w:ascii="Times" w:hAnsi="Times" w:cs="Arial"/>
          <w:i/>
          <w:iCs/>
          <w:color w:val="000000"/>
        </w:rPr>
        <w:t>inútiles</w:t>
      </w:r>
      <w:proofErr w:type="spellEnd"/>
      <w:r w:rsidRPr="00834D76">
        <w:rPr>
          <w:rFonts w:ascii="Times" w:hAnsi="Times" w:cs="Arial"/>
          <w:i/>
          <w:iCs/>
          <w:color w:val="000000"/>
        </w:rPr>
        <w:t xml:space="preserve"> </w:t>
      </w:r>
      <w:r w:rsidRPr="00834D76">
        <w:rPr>
          <w:rFonts w:ascii="Times" w:hAnsi="Times" w:cs="Times New Roman"/>
          <w:color w:val="000000"/>
        </w:rPr>
        <w:t xml:space="preserve">(2019) </w:t>
      </w:r>
      <w:r w:rsidRPr="00834D76">
        <w:rPr>
          <w:rFonts w:ascii="Times" w:hAnsi="Times" w:cs="Times New Roman"/>
        </w:rPr>
        <w:t>–w</w:t>
      </w:r>
      <w:r w:rsidRPr="00834D76">
        <w:rPr>
          <w:rFonts w:ascii="Times" w:hAnsi="Times" w:cs="Times New Roman"/>
          <w:color w:val="000000"/>
        </w:rPr>
        <w:t>hich</w:t>
      </w:r>
      <w:r>
        <w:rPr>
          <w:rFonts w:ascii="Times" w:hAnsi="Times" w:cs="Times New Roman"/>
          <w:color w:val="000000"/>
        </w:rPr>
        <w:t>, narrated as if it were a piece of investigative journalism,</w:t>
      </w:r>
      <w:r w:rsidRPr="00834D76">
        <w:rPr>
          <w:rFonts w:ascii="Times" w:hAnsi="Times" w:cs="Times New Roman"/>
          <w:color w:val="000000"/>
        </w:rPr>
        <w:t xml:space="preserve"> tells the story of a fictional </w:t>
      </w:r>
      <w:r>
        <w:rPr>
          <w:rFonts w:ascii="Times" w:hAnsi="Times" w:cs="Times New Roman"/>
          <w:color w:val="000000"/>
        </w:rPr>
        <w:t xml:space="preserve">1970s </w:t>
      </w:r>
      <w:r w:rsidRPr="00834D76">
        <w:rPr>
          <w:rFonts w:ascii="Times" w:hAnsi="Times" w:cs="Times New Roman"/>
          <w:color w:val="000000"/>
        </w:rPr>
        <w:t>peasants’ collective</w:t>
      </w:r>
      <w:r>
        <w:rPr>
          <w:rFonts w:ascii="Times" w:hAnsi="Times" w:cs="Times New Roman"/>
          <w:color w:val="000000"/>
        </w:rPr>
        <w:t xml:space="preserve"> that</w:t>
      </w:r>
      <w:r w:rsidRPr="00834D76">
        <w:rPr>
          <w:rFonts w:ascii="Times" w:hAnsi="Times" w:cs="Times New Roman"/>
          <w:color w:val="000000"/>
        </w:rPr>
        <w:t xml:space="preserve"> occupies a vacant lot</w:t>
      </w:r>
      <w:r>
        <w:rPr>
          <w:rFonts w:ascii="Times" w:hAnsi="Times" w:cs="Times New Roman"/>
          <w:color w:val="000000"/>
        </w:rPr>
        <w:t xml:space="preserve"> </w:t>
      </w:r>
      <w:r w:rsidRPr="00834D76">
        <w:rPr>
          <w:rFonts w:ascii="Times" w:hAnsi="Times" w:cs="Times New Roman"/>
          <w:color w:val="000000"/>
        </w:rPr>
        <w:t xml:space="preserve">in the outskirts of a small town in Colombia. </w:t>
      </w:r>
      <w:r w:rsidRPr="00834D76">
        <w:rPr>
          <w:rFonts w:ascii="Times New Roman" w:hAnsi="Times New Roman" w:cs="Times New Roman"/>
          <w:color w:val="000000"/>
        </w:rPr>
        <w:t xml:space="preserve"> </w:t>
      </w:r>
    </w:p>
    <w:p w14:paraId="19AEB4A1" w14:textId="77777777" w:rsidR="00453F5F" w:rsidRPr="006F309C" w:rsidRDefault="00453F5F" w:rsidP="00453F5F">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Pr="00453F5F">
        <w:rPr>
          <w:rStyle w:val="SubtitleChar"/>
        </w:rPr>
        <w:t>2.  Testimonial novels:</w:t>
      </w:r>
      <w:r w:rsidRPr="00DA4973">
        <w:rPr>
          <w:rFonts w:ascii="Times New Roman" w:hAnsi="Times New Roman" w:cs="Times New Roman"/>
          <w:color w:val="000000"/>
        </w:rPr>
        <w:t xml:space="preserve"> works that represent real events and places, emphasizing their factuality. </w:t>
      </w:r>
      <w:r>
        <w:rPr>
          <w:rFonts w:ascii="Times New Roman" w:hAnsi="Times New Roman" w:cs="Times New Roman"/>
          <w:color w:val="000000"/>
        </w:rPr>
        <w:t xml:space="preserve">For example, in </w:t>
      </w:r>
      <w:r w:rsidRPr="00834D76">
        <w:rPr>
          <w:rFonts w:ascii="Times New Roman" w:hAnsi="Times New Roman" w:cs="Times New Roman"/>
          <w:i/>
          <w:iCs/>
          <w:color w:val="000000"/>
        </w:rPr>
        <w:t xml:space="preserve">Río </w:t>
      </w:r>
      <w:proofErr w:type="spellStart"/>
      <w:r w:rsidRPr="00834D76">
        <w:rPr>
          <w:rFonts w:ascii="Times New Roman" w:hAnsi="Times New Roman" w:cs="Times New Roman"/>
          <w:i/>
          <w:iCs/>
          <w:color w:val="000000"/>
        </w:rPr>
        <w:t>muerto</w:t>
      </w:r>
      <w:proofErr w:type="spellEnd"/>
      <w:r w:rsidRPr="00834D76">
        <w:rPr>
          <w:rFonts w:ascii="Times New Roman" w:hAnsi="Times New Roman" w:cs="Times New Roman"/>
          <w:i/>
          <w:iCs/>
          <w:color w:val="000000"/>
        </w:rPr>
        <w:t xml:space="preserve"> </w:t>
      </w:r>
      <w:r w:rsidRPr="00834D76">
        <w:rPr>
          <w:rFonts w:ascii="Times New Roman" w:hAnsi="Times New Roman" w:cs="Times New Roman"/>
          <w:color w:val="000000"/>
        </w:rPr>
        <w:t>(2020) by Ricardo Silva Romero</w:t>
      </w:r>
      <w:r>
        <w:rPr>
          <w:rFonts w:ascii="Times New Roman" w:hAnsi="Times New Roman" w:cs="Times New Roman"/>
          <w:color w:val="000000"/>
        </w:rPr>
        <w:t xml:space="preserve">, </w:t>
      </w:r>
      <w:r w:rsidRPr="00834D76">
        <w:rPr>
          <w:rFonts w:ascii="Times New Roman" w:hAnsi="Times New Roman" w:cs="Times New Roman"/>
          <w:color w:val="000000"/>
        </w:rPr>
        <w:t xml:space="preserve">the author-narrator reconstructs the last days of the Palacios family in </w:t>
      </w:r>
      <w:proofErr w:type="spellStart"/>
      <w:r w:rsidRPr="00834D76">
        <w:rPr>
          <w:rFonts w:ascii="Times New Roman" w:hAnsi="Times New Roman" w:cs="Times New Roman"/>
          <w:color w:val="000000"/>
        </w:rPr>
        <w:t>Belén</w:t>
      </w:r>
      <w:proofErr w:type="spellEnd"/>
      <w:r w:rsidRPr="00834D76">
        <w:rPr>
          <w:rFonts w:ascii="Times New Roman" w:hAnsi="Times New Roman" w:cs="Times New Roman"/>
          <w:color w:val="000000"/>
        </w:rPr>
        <w:t xml:space="preserve"> de </w:t>
      </w:r>
      <w:proofErr w:type="spellStart"/>
      <w:r w:rsidRPr="00834D76">
        <w:rPr>
          <w:rFonts w:ascii="Times New Roman" w:hAnsi="Times New Roman" w:cs="Times New Roman"/>
          <w:color w:val="000000"/>
        </w:rPr>
        <w:t>Chamí</w:t>
      </w:r>
      <w:proofErr w:type="spellEnd"/>
      <w:r w:rsidRPr="00834D76">
        <w:rPr>
          <w:rFonts w:ascii="Times New Roman" w:hAnsi="Times New Roman" w:cs="Times New Roman"/>
          <w:color w:val="000000"/>
        </w:rPr>
        <w:t xml:space="preserve"> after the father is murdered by a paramilitary group</w:t>
      </w:r>
      <w:r>
        <w:rPr>
          <w:rFonts w:ascii="Times New Roman" w:hAnsi="Times New Roman" w:cs="Times New Roman"/>
          <w:color w:val="000000"/>
        </w:rPr>
        <w:t xml:space="preserve">, and presents </w:t>
      </w:r>
      <w:r w:rsidRPr="00DA4973">
        <w:rPr>
          <w:rFonts w:ascii="Times" w:hAnsi="Times" w:cs="Times New Roman"/>
          <w:color w:val="000000"/>
        </w:rPr>
        <w:t xml:space="preserve">the story </w:t>
      </w:r>
      <w:r>
        <w:rPr>
          <w:rFonts w:ascii="Times" w:hAnsi="Times" w:cs="Times New Roman"/>
          <w:color w:val="000000"/>
        </w:rPr>
        <w:t>a</w:t>
      </w:r>
      <w:r w:rsidRPr="00DA4973">
        <w:rPr>
          <w:rFonts w:ascii="Times" w:hAnsi="Times" w:cs="Times New Roman"/>
          <w:color w:val="000000"/>
        </w:rPr>
        <w:t xml:space="preserve">s based on the testimony of a survivor of the Palacios family, who told </w:t>
      </w:r>
      <w:r>
        <w:rPr>
          <w:rFonts w:ascii="Times" w:hAnsi="Times" w:cs="Times New Roman"/>
          <w:color w:val="000000"/>
        </w:rPr>
        <w:t>the author-narrator h</w:t>
      </w:r>
      <w:r w:rsidRPr="006F309C">
        <w:rPr>
          <w:rFonts w:ascii="Times" w:hAnsi="Times" w:cs="Times New Roman"/>
          <w:color w:val="000000"/>
        </w:rPr>
        <w:t xml:space="preserve">is story while sitting in Bogotá’s heavy traffic. </w:t>
      </w:r>
      <w:r w:rsidRPr="006F309C">
        <w:rPr>
          <w:rFonts w:ascii="Times" w:hAnsi="Times" w:cs="Arial"/>
          <w:i/>
          <w:iCs/>
          <w:color w:val="000000"/>
        </w:rPr>
        <w:t xml:space="preserve">El </w:t>
      </w:r>
      <w:proofErr w:type="spellStart"/>
      <w:r w:rsidRPr="006F309C">
        <w:rPr>
          <w:rFonts w:ascii="Times" w:hAnsi="Times" w:cs="Arial"/>
          <w:i/>
          <w:iCs/>
          <w:color w:val="000000"/>
        </w:rPr>
        <w:t>ruido</w:t>
      </w:r>
      <w:proofErr w:type="spellEnd"/>
      <w:r w:rsidRPr="006F309C">
        <w:rPr>
          <w:rFonts w:ascii="Times" w:hAnsi="Times" w:cs="Arial"/>
          <w:i/>
          <w:iCs/>
          <w:color w:val="000000"/>
        </w:rPr>
        <w:t xml:space="preserve"> de las </w:t>
      </w:r>
      <w:proofErr w:type="spellStart"/>
      <w:r w:rsidRPr="006F309C">
        <w:rPr>
          <w:rFonts w:ascii="Times" w:hAnsi="Times" w:cs="Arial"/>
          <w:i/>
          <w:iCs/>
          <w:color w:val="000000"/>
        </w:rPr>
        <w:t>cosas</w:t>
      </w:r>
      <w:proofErr w:type="spellEnd"/>
      <w:r w:rsidRPr="006F309C">
        <w:rPr>
          <w:rFonts w:ascii="Times" w:hAnsi="Times" w:cs="Arial"/>
          <w:i/>
          <w:iCs/>
          <w:color w:val="000000"/>
        </w:rPr>
        <w:t xml:space="preserve"> al </w:t>
      </w:r>
      <w:proofErr w:type="spellStart"/>
      <w:r w:rsidRPr="006F309C">
        <w:rPr>
          <w:rFonts w:ascii="Times" w:hAnsi="Times" w:cs="Arial"/>
          <w:i/>
          <w:iCs/>
          <w:color w:val="000000"/>
        </w:rPr>
        <w:t>caer</w:t>
      </w:r>
      <w:proofErr w:type="spellEnd"/>
      <w:r w:rsidRPr="006F309C">
        <w:rPr>
          <w:rFonts w:ascii="Times" w:hAnsi="Times" w:cs="Arial"/>
          <w:i/>
          <w:iCs/>
          <w:color w:val="000000"/>
        </w:rPr>
        <w:t xml:space="preserve"> </w:t>
      </w:r>
      <w:r w:rsidRPr="006F309C">
        <w:rPr>
          <w:rFonts w:ascii="Times" w:hAnsi="Times" w:cs="Arial"/>
          <w:color w:val="000000"/>
        </w:rPr>
        <w:t xml:space="preserve">(2012), by Juan Gabriel Vázquez, is a testimonial novel that reconstructs the story of the birth of the drug trafficking business in Medellín. </w:t>
      </w:r>
    </w:p>
    <w:p w14:paraId="5E543BDC" w14:textId="77777777" w:rsidR="00453F5F" w:rsidRPr="00DA4973" w:rsidRDefault="00453F5F" w:rsidP="00453F5F">
      <w:pPr>
        <w:rPr>
          <w:rFonts w:ascii="Times New Roman" w:hAnsi="Times New Roman" w:cs="Times New Roman"/>
          <w:color w:val="000000"/>
        </w:rPr>
      </w:pPr>
      <w:r>
        <w:rPr>
          <w:rFonts w:ascii="Times New Roman" w:hAnsi="Times New Roman" w:cs="Times New Roman"/>
          <w:i/>
          <w:iCs/>
          <w:color w:val="000000"/>
        </w:rPr>
        <w:tab/>
      </w:r>
      <w:r>
        <w:rPr>
          <w:rFonts w:ascii="Times New Roman" w:hAnsi="Times New Roman" w:cs="Times New Roman"/>
          <w:i/>
          <w:iCs/>
          <w:color w:val="000000"/>
        </w:rPr>
        <w:tab/>
      </w:r>
      <w:r w:rsidRPr="00453F5F">
        <w:rPr>
          <w:rStyle w:val="SubtitleChar"/>
        </w:rPr>
        <w:t>3.  Testimonios:</w:t>
      </w:r>
      <w:r w:rsidRPr="006F309C">
        <w:rPr>
          <w:rFonts w:ascii="Times New Roman" w:hAnsi="Times New Roman" w:cs="Times New Roman"/>
          <w:color w:val="000000"/>
          <w:u w:val="single"/>
        </w:rPr>
        <w:t xml:space="preserve"> </w:t>
      </w:r>
      <w:r w:rsidRPr="002063DA">
        <w:rPr>
          <w:rFonts w:ascii="Times New Roman" w:hAnsi="Times New Roman" w:cs="Times New Roman"/>
          <w:color w:val="000000"/>
        </w:rPr>
        <w:t xml:space="preserve">texts written or edited by a professional writer, whose narrator is a person who witnessed and took part in the events and experiences told in the text. For example, </w:t>
      </w:r>
      <w:proofErr w:type="spellStart"/>
      <w:r w:rsidRPr="002063DA">
        <w:rPr>
          <w:rFonts w:ascii="Times New Roman" w:hAnsi="Times New Roman" w:cs="Times New Roman"/>
          <w:i/>
          <w:iCs/>
          <w:color w:val="000000"/>
        </w:rPr>
        <w:t>Ahí</w:t>
      </w:r>
      <w:proofErr w:type="spellEnd"/>
      <w:r w:rsidRPr="002063DA">
        <w:rPr>
          <w:rFonts w:ascii="Times New Roman" w:hAnsi="Times New Roman" w:cs="Times New Roman"/>
          <w:i/>
          <w:iCs/>
          <w:color w:val="000000"/>
        </w:rPr>
        <w:t xml:space="preserve"> le </w:t>
      </w:r>
      <w:proofErr w:type="spellStart"/>
      <w:r w:rsidRPr="002063DA">
        <w:rPr>
          <w:rFonts w:ascii="Times New Roman" w:hAnsi="Times New Roman" w:cs="Times New Roman"/>
          <w:i/>
          <w:iCs/>
          <w:color w:val="000000"/>
        </w:rPr>
        <w:t>dejo</w:t>
      </w:r>
      <w:proofErr w:type="spellEnd"/>
      <w:r w:rsidRPr="002063DA">
        <w:rPr>
          <w:rFonts w:ascii="Times New Roman" w:hAnsi="Times New Roman" w:cs="Times New Roman"/>
          <w:i/>
          <w:iCs/>
          <w:color w:val="000000"/>
        </w:rPr>
        <w:t xml:space="preserve"> </w:t>
      </w:r>
      <w:proofErr w:type="spellStart"/>
      <w:r w:rsidRPr="002063DA">
        <w:rPr>
          <w:rFonts w:ascii="Times New Roman" w:hAnsi="Times New Roman" w:cs="Times New Roman"/>
          <w:i/>
          <w:iCs/>
          <w:color w:val="000000"/>
        </w:rPr>
        <w:t>esos</w:t>
      </w:r>
      <w:proofErr w:type="spellEnd"/>
      <w:r w:rsidRPr="002063DA">
        <w:rPr>
          <w:rFonts w:ascii="Times New Roman" w:hAnsi="Times New Roman" w:cs="Times New Roman"/>
          <w:i/>
          <w:iCs/>
          <w:color w:val="000000"/>
        </w:rPr>
        <w:t xml:space="preserve"> </w:t>
      </w:r>
      <w:proofErr w:type="spellStart"/>
      <w:r w:rsidRPr="002063DA">
        <w:rPr>
          <w:rFonts w:ascii="Times New Roman" w:hAnsi="Times New Roman" w:cs="Times New Roman"/>
          <w:i/>
          <w:iCs/>
          <w:color w:val="000000"/>
        </w:rPr>
        <w:t>fierros</w:t>
      </w:r>
      <w:proofErr w:type="spellEnd"/>
      <w:r w:rsidRPr="002063DA">
        <w:rPr>
          <w:rFonts w:ascii="Times New Roman" w:hAnsi="Times New Roman" w:cs="Times New Roman"/>
          <w:i/>
          <w:iCs/>
          <w:color w:val="000000"/>
        </w:rPr>
        <w:t xml:space="preserve"> </w:t>
      </w:r>
      <w:r w:rsidRPr="002063DA">
        <w:rPr>
          <w:rFonts w:ascii="Times New Roman" w:hAnsi="Times New Roman" w:cs="Times New Roman"/>
          <w:color w:val="000000"/>
        </w:rPr>
        <w:t xml:space="preserve">(2009) gathers six stories written and edited by Alfredo </w:t>
      </w:r>
      <w:proofErr w:type="spellStart"/>
      <w:r w:rsidRPr="002063DA">
        <w:rPr>
          <w:rFonts w:ascii="Times New Roman" w:hAnsi="Times New Roman" w:cs="Times New Roman"/>
          <w:color w:val="000000"/>
        </w:rPr>
        <w:t>Molano</w:t>
      </w:r>
      <w:proofErr w:type="spellEnd"/>
      <w:r>
        <w:rPr>
          <w:rFonts w:ascii="Times New Roman" w:hAnsi="Times New Roman" w:cs="Times New Roman"/>
          <w:color w:val="000000"/>
        </w:rPr>
        <w:t xml:space="preserve">, who </w:t>
      </w:r>
      <w:r w:rsidRPr="006F309C">
        <w:rPr>
          <w:rFonts w:ascii="Times New Roman" w:hAnsi="Times New Roman" w:cs="Times New Roman"/>
          <w:color w:val="000000"/>
        </w:rPr>
        <w:t xml:space="preserve">gives voice to demobilized </w:t>
      </w:r>
      <w:r w:rsidRPr="002063DA">
        <w:rPr>
          <w:rFonts w:ascii="Times" w:hAnsi="Times" w:cs="Times New Roman"/>
          <w:color w:val="000000"/>
        </w:rPr>
        <w:t xml:space="preserve">militants of different armed groups who bore first-hand witness to the complexity of Colombian conflict. </w:t>
      </w:r>
      <w:r>
        <w:rPr>
          <w:rFonts w:ascii="Times" w:hAnsi="Times" w:cs="'6Fœ˛"/>
          <w:i/>
          <w:iCs/>
          <w:color w:val="000000" w:themeColor="text1"/>
        </w:rPr>
        <w:t xml:space="preserve">Los </w:t>
      </w:r>
      <w:proofErr w:type="spellStart"/>
      <w:r w:rsidRPr="0072482C">
        <w:rPr>
          <w:rFonts w:ascii="Times" w:hAnsi="Times" w:cs="'6Fœ˛"/>
          <w:i/>
          <w:iCs/>
          <w:color w:val="000000" w:themeColor="text1"/>
        </w:rPr>
        <w:t>niños</w:t>
      </w:r>
      <w:proofErr w:type="spellEnd"/>
      <w:r w:rsidRPr="0072482C">
        <w:rPr>
          <w:rFonts w:ascii="Times" w:hAnsi="Times" w:cs="'6Fœ˛"/>
          <w:i/>
          <w:iCs/>
          <w:color w:val="000000" w:themeColor="text1"/>
        </w:rPr>
        <w:t xml:space="preserve"> de la </w:t>
      </w:r>
      <w:proofErr w:type="spellStart"/>
      <w:r w:rsidRPr="0072482C">
        <w:rPr>
          <w:rFonts w:ascii="Times" w:hAnsi="Times" w:cs="'6Fœ˛"/>
          <w:i/>
          <w:iCs/>
          <w:color w:val="000000" w:themeColor="text1"/>
        </w:rPr>
        <w:t>guerra</w:t>
      </w:r>
      <w:proofErr w:type="spellEnd"/>
      <w:r w:rsidRPr="0072482C">
        <w:rPr>
          <w:rFonts w:ascii="Times" w:hAnsi="Times" w:cs="'6Fœ˛"/>
          <w:i/>
          <w:iCs/>
          <w:color w:val="000000" w:themeColor="text1"/>
        </w:rPr>
        <w:t xml:space="preserve">. Quince </w:t>
      </w:r>
      <w:proofErr w:type="spellStart"/>
      <w:r w:rsidRPr="0072482C">
        <w:rPr>
          <w:rFonts w:ascii="Times" w:hAnsi="Times" w:cs="'6Fœ˛"/>
          <w:i/>
          <w:iCs/>
          <w:color w:val="000000" w:themeColor="text1"/>
        </w:rPr>
        <w:t>años</w:t>
      </w:r>
      <w:proofErr w:type="spellEnd"/>
      <w:r w:rsidRPr="0072482C">
        <w:rPr>
          <w:rFonts w:ascii="Times" w:hAnsi="Times" w:cs="'6Fœ˛"/>
          <w:i/>
          <w:iCs/>
          <w:color w:val="000000" w:themeColor="text1"/>
        </w:rPr>
        <w:t xml:space="preserve"> </w:t>
      </w:r>
      <w:proofErr w:type="spellStart"/>
      <w:r w:rsidRPr="0072482C">
        <w:rPr>
          <w:rFonts w:ascii="Times" w:hAnsi="Times" w:cs="'6Fœ˛"/>
          <w:i/>
          <w:iCs/>
          <w:color w:val="000000" w:themeColor="text1"/>
        </w:rPr>
        <w:t>después</w:t>
      </w:r>
      <w:proofErr w:type="spellEnd"/>
      <w:r w:rsidRPr="0072482C">
        <w:rPr>
          <w:rFonts w:ascii="Times" w:hAnsi="Times" w:cs="Arial"/>
          <w:color w:val="000000" w:themeColor="text1"/>
        </w:rPr>
        <w:t xml:space="preserve"> </w:t>
      </w:r>
      <w:r w:rsidRPr="002063DA">
        <w:rPr>
          <w:rFonts w:ascii="Times" w:hAnsi="Times" w:cs="Arial"/>
          <w:color w:val="000000"/>
        </w:rPr>
        <w:t xml:space="preserve">(2015) by Guillermo González Uribe is a compilation of stories that testify to the scars left by the armed conflicts on the children and teenagers of Colombia. </w:t>
      </w:r>
    </w:p>
    <w:p w14:paraId="608949AD" w14:textId="77777777" w:rsidR="00453F5F" w:rsidRPr="00076431" w:rsidRDefault="00453F5F" w:rsidP="00453F5F">
      <w:pPr>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Pr="00453F5F">
        <w:rPr>
          <w:rStyle w:val="SubtitleChar"/>
        </w:rPr>
        <w:t>4.  Autobiographic testimonies:</w:t>
      </w:r>
      <w:r w:rsidRPr="00DA4973">
        <w:rPr>
          <w:rFonts w:ascii="Times New Roman" w:hAnsi="Times New Roman" w:cs="Times New Roman"/>
          <w:color w:val="000000"/>
        </w:rPr>
        <w:t xml:space="preserve"> </w:t>
      </w:r>
      <w:r>
        <w:rPr>
          <w:rFonts w:ascii="Times New Roman" w:hAnsi="Times New Roman" w:cs="Times New Roman"/>
          <w:color w:val="000000"/>
        </w:rPr>
        <w:t xml:space="preserve">works in which </w:t>
      </w:r>
      <w:r w:rsidRPr="00DA4973">
        <w:rPr>
          <w:rFonts w:ascii="Times New Roman" w:hAnsi="Times New Roman" w:cs="Times New Roman"/>
          <w:color w:val="000000"/>
        </w:rPr>
        <w:t>the author</w:t>
      </w:r>
      <w:r>
        <w:rPr>
          <w:rFonts w:ascii="Times New Roman" w:hAnsi="Times New Roman" w:cs="Times New Roman"/>
          <w:color w:val="000000"/>
        </w:rPr>
        <w:t>-</w:t>
      </w:r>
      <w:r w:rsidRPr="00DA4973">
        <w:rPr>
          <w:rFonts w:ascii="Times New Roman" w:hAnsi="Times New Roman" w:cs="Times New Roman"/>
          <w:color w:val="000000"/>
        </w:rPr>
        <w:t>narrator</w:t>
      </w:r>
      <w:r>
        <w:rPr>
          <w:rFonts w:ascii="Times New Roman" w:hAnsi="Times New Roman" w:cs="Times New Roman"/>
          <w:color w:val="000000"/>
        </w:rPr>
        <w:t xml:space="preserve"> was a </w:t>
      </w:r>
      <w:r w:rsidRPr="00DA4973">
        <w:rPr>
          <w:rFonts w:ascii="Times New Roman" w:hAnsi="Times New Roman" w:cs="Times New Roman"/>
          <w:color w:val="000000"/>
        </w:rPr>
        <w:t>witness</w:t>
      </w:r>
      <w:r>
        <w:rPr>
          <w:rFonts w:ascii="Times New Roman" w:hAnsi="Times New Roman" w:cs="Times New Roman"/>
          <w:color w:val="000000"/>
        </w:rPr>
        <w:t xml:space="preserve"> to </w:t>
      </w:r>
      <w:r w:rsidRPr="00076431">
        <w:rPr>
          <w:rFonts w:ascii="Times New Roman" w:hAnsi="Times New Roman" w:cs="Times New Roman"/>
          <w:color w:val="000000"/>
        </w:rPr>
        <w:t xml:space="preserve">the narrated events. </w:t>
      </w:r>
      <w:proofErr w:type="spellStart"/>
      <w:r w:rsidRPr="00C66372">
        <w:rPr>
          <w:rFonts w:ascii="Times New Roman" w:hAnsi="Times New Roman" w:cs="Times New Roman"/>
          <w:color w:val="000000"/>
          <w:lang w:val="es-ES"/>
        </w:rPr>
        <w:t>For</w:t>
      </w:r>
      <w:proofErr w:type="spellEnd"/>
      <w:r w:rsidRPr="00C66372">
        <w:rPr>
          <w:rFonts w:ascii="Times New Roman" w:hAnsi="Times New Roman" w:cs="Times New Roman"/>
          <w:color w:val="000000"/>
          <w:lang w:val="es-ES"/>
        </w:rPr>
        <w:t xml:space="preserve"> </w:t>
      </w:r>
      <w:proofErr w:type="spellStart"/>
      <w:r w:rsidRPr="00C66372">
        <w:rPr>
          <w:rFonts w:ascii="Times New Roman" w:hAnsi="Times New Roman" w:cs="Times New Roman"/>
          <w:color w:val="000000"/>
          <w:lang w:val="es-ES"/>
        </w:rPr>
        <w:t>example</w:t>
      </w:r>
      <w:proofErr w:type="spellEnd"/>
      <w:r w:rsidRPr="00C66372">
        <w:rPr>
          <w:rFonts w:ascii="Times New Roman" w:hAnsi="Times New Roman" w:cs="Times New Roman"/>
          <w:color w:val="000000"/>
          <w:lang w:val="es-ES"/>
        </w:rPr>
        <w:t xml:space="preserve">, Mery Yolanda </w:t>
      </w:r>
      <w:proofErr w:type="spellStart"/>
      <w:r w:rsidRPr="00C66372">
        <w:rPr>
          <w:rFonts w:ascii="Times New Roman" w:hAnsi="Times New Roman" w:cs="Times New Roman"/>
          <w:color w:val="000000"/>
          <w:lang w:val="es-ES"/>
        </w:rPr>
        <w:t>Sánchez’s</w:t>
      </w:r>
      <w:proofErr w:type="spellEnd"/>
      <w:r w:rsidRPr="00C66372">
        <w:rPr>
          <w:rFonts w:ascii="Times New Roman" w:hAnsi="Times New Roman" w:cs="Times New Roman"/>
          <w:color w:val="000000"/>
          <w:lang w:val="es-ES"/>
        </w:rPr>
        <w:t xml:space="preserve"> </w:t>
      </w:r>
      <w:r w:rsidRPr="00C66372">
        <w:rPr>
          <w:rFonts w:ascii="Times New Roman" w:hAnsi="Times New Roman" w:cs="Times New Roman"/>
          <w:i/>
          <w:iCs/>
          <w:color w:val="000000"/>
          <w:lang w:val="es-ES"/>
        </w:rPr>
        <w:t xml:space="preserve">El atajo </w:t>
      </w:r>
      <w:r w:rsidRPr="00C66372">
        <w:rPr>
          <w:rFonts w:ascii="Times New Roman" w:hAnsi="Times New Roman" w:cs="Times New Roman"/>
          <w:color w:val="000000"/>
          <w:lang w:val="es-ES"/>
        </w:rPr>
        <w:t xml:space="preserve">(2014) and </w:t>
      </w:r>
      <w:r w:rsidRPr="00C66372">
        <w:rPr>
          <w:rFonts w:ascii="Times New Roman" w:hAnsi="Times New Roman" w:cs="Times New Roman"/>
          <w:i/>
          <w:iCs/>
          <w:color w:val="000000"/>
          <w:lang w:val="es-ES"/>
        </w:rPr>
        <w:t xml:space="preserve">Cómo mate </w:t>
      </w:r>
      <w:r w:rsidRPr="00C66372">
        <w:rPr>
          <w:rFonts w:ascii="Times" w:hAnsi="Times" w:cs="Arial"/>
          <w:i/>
          <w:iCs/>
          <w:color w:val="000000"/>
          <w:lang w:val="es-ES"/>
        </w:rPr>
        <w:t xml:space="preserve">a mi padre </w:t>
      </w:r>
      <w:proofErr w:type="spellStart"/>
      <w:r w:rsidRPr="00C66372">
        <w:rPr>
          <w:rFonts w:ascii="Times" w:hAnsi="Times" w:cs="Arial"/>
          <w:iCs/>
          <w:color w:val="000000"/>
          <w:lang w:val="es-ES"/>
        </w:rPr>
        <w:t>by</w:t>
      </w:r>
      <w:proofErr w:type="spellEnd"/>
      <w:r w:rsidRPr="00C66372">
        <w:rPr>
          <w:rFonts w:ascii="Times" w:hAnsi="Times" w:cs="Arial"/>
          <w:color w:val="000000"/>
          <w:lang w:val="es-ES"/>
        </w:rPr>
        <w:t xml:space="preserve"> Sara Jaramillo </w:t>
      </w:r>
      <w:proofErr w:type="spellStart"/>
      <w:r w:rsidRPr="00C66372">
        <w:rPr>
          <w:rFonts w:ascii="Times" w:hAnsi="Times" w:cs="Arial"/>
          <w:color w:val="000000"/>
          <w:lang w:val="es-ES"/>
        </w:rPr>
        <w:t>Klinkert</w:t>
      </w:r>
      <w:proofErr w:type="spellEnd"/>
      <w:r w:rsidRPr="00C66372">
        <w:rPr>
          <w:rFonts w:ascii="Times" w:hAnsi="Times" w:cs="Arial"/>
          <w:color w:val="000000"/>
          <w:lang w:val="es-ES"/>
        </w:rPr>
        <w:t xml:space="preserve"> (2019). </w:t>
      </w:r>
      <w:r w:rsidRPr="00076431">
        <w:rPr>
          <w:rFonts w:ascii="Times" w:hAnsi="Times" w:cs="Arial"/>
          <w:color w:val="000000"/>
        </w:rPr>
        <w:t xml:space="preserve">In </w:t>
      </w:r>
      <w:r w:rsidRPr="00076431">
        <w:rPr>
          <w:rFonts w:ascii="Times" w:hAnsi="Times" w:cs="Arial"/>
          <w:i/>
          <w:iCs/>
          <w:color w:val="000000"/>
        </w:rPr>
        <w:t xml:space="preserve">El atajo, </w:t>
      </w:r>
      <w:r w:rsidRPr="00076431">
        <w:rPr>
          <w:rFonts w:ascii="Times" w:hAnsi="Times" w:cs="Arial"/>
          <w:color w:val="000000"/>
        </w:rPr>
        <w:t>Sánchez</w:t>
      </w:r>
      <w:r w:rsidRPr="00076431">
        <w:rPr>
          <w:rFonts w:ascii="Times" w:hAnsi="Times" w:cs="Times New Roman"/>
          <w:color w:val="000000"/>
        </w:rPr>
        <w:t xml:space="preserve"> narrates, in the first person, her experience as cultural promoter in Nariño, a region besieged by violence. In </w:t>
      </w:r>
      <w:proofErr w:type="spellStart"/>
      <w:r w:rsidRPr="00076431">
        <w:rPr>
          <w:rFonts w:ascii="Times" w:hAnsi="Times" w:cs="Arial"/>
          <w:i/>
          <w:iCs/>
          <w:color w:val="000000"/>
        </w:rPr>
        <w:t>Cómo</w:t>
      </w:r>
      <w:proofErr w:type="spellEnd"/>
      <w:r w:rsidRPr="00076431">
        <w:rPr>
          <w:rFonts w:ascii="Times" w:hAnsi="Times" w:cs="Arial"/>
          <w:i/>
          <w:iCs/>
          <w:color w:val="000000"/>
        </w:rPr>
        <w:t xml:space="preserve"> </w:t>
      </w:r>
      <w:proofErr w:type="spellStart"/>
      <w:r w:rsidRPr="00076431">
        <w:rPr>
          <w:rFonts w:ascii="Times" w:hAnsi="Times" w:cs="Arial"/>
          <w:i/>
          <w:iCs/>
          <w:color w:val="000000"/>
        </w:rPr>
        <w:t>maté</w:t>
      </w:r>
      <w:proofErr w:type="spellEnd"/>
      <w:r w:rsidRPr="00076431">
        <w:rPr>
          <w:rFonts w:ascii="Times" w:hAnsi="Times" w:cs="Arial"/>
          <w:i/>
          <w:iCs/>
          <w:color w:val="000000"/>
        </w:rPr>
        <w:t xml:space="preserve"> a mi padre</w:t>
      </w:r>
      <w:r w:rsidRPr="00076431">
        <w:rPr>
          <w:rFonts w:ascii="Times" w:hAnsi="Times" w:cs="Arial"/>
          <w:color w:val="000000"/>
        </w:rPr>
        <w:t xml:space="preserve"> Jaramillo </w:t>
      </w:r>
      <w:proofErr w:type="spellStart"/>
      <w:r w:rsidRPr="00076431">
        <w:rPr>
          <w:rFonts w:ascii="Times" w:hAnsi="Times" w:cs="Arial"/>
          <w:color w:val="000000"/>
        </w:rPr>
        <w:t>Klinkert</w:t>
      </w:r>
      <w:proofErr w:type="spellEnd"/>
      <w:r w:rsidRPr="00076431">
        <w:rPr>
          <w:rFonts w:ascii="Times" w:hAnsi="Times" w:cs="Arial"/>
          <w:color w:val="000000"/>
        </w:rPr>
        <w:t xml:space="preserve"> recounts her and her family’s life experiences after the</w:t>
      </w:r>
      <w:r>
        <w:rPr>
          <w:rFonts w:ascii="Times" w:hAnsi="Times" w:cs="Arial"/>
          <w:color w:val="000000"/>
        </w:rPr>
        <w:t xml:space="preserve"> father</w:t>
      </w:r>
      <w:r w:rsidRPr="002063DA">
        <w:rPr>
          <w:rFonts w:ascii="Times" w:hAnsi="Times" w:cs="Arial"/>
          <w:color w:val="000000"/>
        </w:rPr>
        <w:t xml:space="preserve"> was killed by a hitman in Medellín </w:t>
      </w:r>
      <w:r>
        <w:rPr>
          <w:rFonts w:ascii="Times" w:hAnsi="Times" w:cs="Arial"/>
          <w:color w:val="000000"/>
        </w:rPr>
        <w:t>in</w:t>
      </w:r>
      <w:r w:rsidRPr="00076431">
        <w:rPr>
          <w:rFonts w:ascii="Times" w:hAnsi="Times" w:cs="Arial"/>
          <w:color w:val="000000"/>
        </w:rPr>
        <w:t xml:space="preserve"> the 1990s. </w:t>
      </w:r>
    </w:p>
    <w:p w14:paraId="0DDC5B20" w14:textId="77777777" w:rsidR="00453F5F" w:rsidRPr="007926A6" w:rsidRDefault="00453F5F" w:rsidP="00453F5F">
      <w:pPr>
        <w:rPr>
          <w:rFonts w:ascii="Times New Roman" w:hAnsi="Times New Roman" w:cs="Times New Roman"/>
          <w:color w:val="000000"/>
        </w:rPr>
      </w:pPr>
      <w:r>
        <w:rPr>
          <w:rFonts w:ascii="Times New Roman" w:hAnsi="Times New Roman" w:cs="Times New Roman"/>
          <w:color w:val="000000"/>
        </w:rPr>
        <w:lastRenderedPageBreak/>
        <w:tab/>
      </w:r>
      <w:r>
        <w:rPr>
          <w:rFonts w:ascii="Times New Roman" w:hAnsi="Times New Roman" w:cs="Times New Roman"/>
          <w:color w:val="000000"/>
        </w:rPr>
        <w:tab/>
      </w:r>
      <w:r w:rsidRPr="00453F5F">
        <w:rPr>
          <w:rStyle w:val="SubtitleChar"/>
        </w:rPr>
        <w:t>5. Journalistic chronicles:</w:t>
      </w:r>
      <w:r w:rsidRPr="00076431">
        <w:rPr>
          <w:rFonts w:ascii="Times New Roman" w:hAnsi="Times New Roman" w:cs="Times New Roman"/>
          <w:color w:val="000000"/>
        </w:rPr>
        <w:t xml:space="preserve"> works based on documentation and journalistic research. </w:t>
      </w:r>
      <w:r>
        <w:rPr>
          <w:rFonts w:ascii="Times New Roman" w:hAnsi="Times New Roman" w:cs="Times New Roman"/>
          <w:color w:val="000000"/>
        </w:rPr>
        <w:t xml:space="preserve">For example, </w:t>
      </w:r>
      <w:proofErr w:type="spellStart"/>
      <w:r w:rsidRPr="00DA4973">
        <w:rPr>
          <w:rFonts w:ascii="Times New Roman" w:hAnsi="Times New Roman" w:cs="Times New Roman"/>
          <w:i/>
          <w:iCs/>
          <w:color w:val="000000"/>
        </w:rPr>
        <w:t>Rutas</w:t>
      </w:r>
      <w:proofErr w:type="spellEnd"/>
      <w:r w:rsidRPr="00DA4973">
        <w:rPr>
          <w:rFonts w:ascii="Times New Roman" w:hAnsi="Times New Roman" w:cs="Times New Roman"/>
          <w:i/>
          <w:iCs/>
          <w:color w:val="000000"/>
        </w:rPr>
        <w:t xml:space="preserve"> del conflict</w:t>
      </w:r>
      <w:r w:rsidRPr="00DA4973">
        <w:rPr>
          <w:rFonts w:ascii="Times New Roman" w:hAnsi="Times New Roman" w:cs="Times New Roman"/>
          <w:color w:val="000000"/>
        </w:rPr>
        <w:t xml:space="preserve"> is an investigative journalism website dedicated to </w:t>
      </w:r>
      <w:r>
        <w:rPr>
          <w:rFonts w:ascii="Times New Roman" w:hAnsi="Times New Roman" w:cs="Times New Roman"/>
          <w:color w:val="000000"/>
        </w:rPr>
        <w:t>tracing</w:t>
      </w:r>
      <w:r w:rsidRPr="00076431">
        <w:rPr>
          <w:rFonts w:ascii="Times New Roman" w:hAnsi="Times New Roman" w:cs="Times New Roman"/>
          <w:color w:val="000000"/>
        </w:rPr>
        <w:t xml:space="preserve"> the effects of </w:t>
      </w:r>
      <w:r>
        <w:rPr>
          <w:rFonts w:ascii="Times New Roman" w:hAnsi="Times New Roman" w:cs="Times New Roman"/>
          <w:color w:val="000000"/>
        </w:rPr>
        <w:t xml:space="preserve">the </w:t>
      </w:r>
      <w:r w:rsidRPr="00DA4973">
        <w:rPr>
          <w:rFonts w:ascii="Times New Roman" w:hAnsi="Times New Roman" w:cs="Times New Roman"/>
          <w:color w:val="000000"/>
        </w:rPr>
        <w:t xml:space="preserve">conflict in different regions of Colombia. </w:t>
      </w:r>
      <w:r>
        <w:rPr>
          <w:rFonts w:ascii="Times New Roman" w:hAnsi="Times New Roman" w:cs="Times New Roman"/>
          <w:color w:val="000000"/>
        </w:rPr>
        <w:t xml:space="preserve">The </w:t>
      </w:r>
      <w:r w:rsidRPr="00076431">
        <w:rPr>
          <w:rFonts w:ascii="Times New Roman" w:hAnsi="Times New Roman" w:cs="Times New Roman"/>
          <w:color w:val="000000"/>
        </w:rPr>
        <w:t xml:space="preserve">podcast </w:t>
      </w:r>
      <w:proofErr w:type="spellStart"/>
      <w:r w:rsidRPr="00076431">
        <w:rPr>
          <w:rFonts w:ascii="Times New Roman" w:hAnsi="Times New Roman" w:cs="Times New Roman"/>
          <w:i/>
          <w:iCs/>
          <w:color w:val="000000"/>
        </w:rPr>
        <w:t>Relatos</w:t>
      </w:r>
      <w:proofErr w:type="spellEnd"/>
      <w:r w:rsidRPr="00076431">
        <w:rPr>
          <w:rFonts w:ascii="Times New Roman" w:hAnsi="Times New Roman" w:cs="Times New Roman"/>
          <w:i/>
          <w:iCs/>
          <w:color w:val="000000"/>
        </w:rPr>
        <w:t xml:space="preserve"> </w:t>
      </w:r>
      <w:proofErr w:type="spellStart"/>
      <w:r w:rsidRPr="00076431">
        <w:rPr>
          <w:rFonts w:ascii="Times New Roman" w:hAnsi="Times New Roman" w:cs="Times New Roman"/>
          <w:i/>
          <w:iCs/>
          <w:color w:val="000000"/>
        </w:rPr>
        <w:t>anfibios</w:t>
      </w:r>
      <w:proofErr w:type="spellEnd"/>
      <w:r>
        <w:rPr>
          <w:rFonts w:ascii="Times New Roman" w:hAnsi="Times New Roman" w:cs="Times New Roman"/>
          <w:i/>
          <w:iCs/>
          <w:color w:val="000000"/>
        </w:rPr>
        <w:t xml:space="preserve"> </w:t>
      </w:r>
      <w:r w:rsidRPr="00DA4973">
        <w:rPr>
          <w:rFonts w:ascii="Times New Roman" w:hAnsi="Times New Roman" w:cs="Times New Roman"/>
          <w:iCs/>
          <w:color w:val="000000"/>
        </w:rPr>
        <w:t>presents</w:t>
      </w:r>
      <w:r>
        <w:rPr>
          <w:rFonts w:ascii="Times New Roman" w:hAnsi="Times New Roman" w:cs="Times New Roman"/>
          <w:iCs/>
          <w:color w:val="000000"/>
        </w:rPr>
        <w:t xml:space="preserve"> </w:t>
      </w:r>
      <w:r>
        <w:rPr>
          <w:rFonts w:ascii="Times New Roman" w:hAnsi="Times New Roman" w:cs="Times New Roman"/>
          <w:color w:val="000000"/>
        </w:rPr>
        <w:t xml:space="preserve">a </w:t>
      </w:r>
      <w:r w:rsidRPr="00076431">
        <w:rPr>
          <w:rFonts w:ascii="Times New Roman" w:hAnsi="Times New Roman" w:cs="Times New Roman"/>
          <w:color w:val="000000"/>
        </w:rPr>
        <w:t>group of journalists</w:t>
      </w:r>
      <w:r>
        <w:rPr>
          <w:rFonts w:ascii="Times New Roman" w:hAnsi="Times New Roman" w:cs="Times New Roman"/>
          <w:color w:val="000000"/>
        </w:rPr>
        <w:t xml:space="preserve">’ narrations of </w:t>
      </w:r>
      <w:r w:rsidRPr="007926A6">
        <w:rPr>
          <w:rFonts w:ascii="Times New Roman" w:hAnsi="Times New Roman" w:cs="Times New Roman"/>
          <w:color w:val="000000"/>
        </w:rPr>
        <w:t xml:space="preserve">the stories and experiences of people living in different regions of Colombia, especially in those regions most affected by the war. </w:t>
      </w:r>
    </w:p>
    <w:p w14:paraId="59A095F8" w14:textId="77777777" w:rsidR="00453F5F" w:rsidRPr="00D53459" w:rsidRDefault="00453F5F" w:rsidP="00453F5F">
      <w:pPr>
        <w:pStyle w:val="Heading2"/>
      </w:pPr>
      <w:r>
        <w:t xml:space="preserve">B. </w:t>
      </w:r>
      <w:r w:rsidRPr="00D53459">
        <w:t xml:space="preserve"> Conceptual Scope</w:t>
      </w:r>
    </w:p>
    <w:p w14:paraId="00A61F8B" w14:textId="77777777" w:rsidR="00453F5F" w:rsidRPr="00DD3F0B" w:rsidRDefault="00453F5F" w:rsidP="00453F5F">
      <w:pPr>
        <w:ind w:firstLine="720"/>
        <w:rPr>
          <w:rFonts w:ascii="Times New Roman" w:hAnsi="Times New Roman" w:cs="Times New Roman"/>
          <w:color w:val="000000"/>
          <w:sz w:val="24"/>
          <w:szCs w:val="24"/>
        </w:rPr>
      </w:pPr>
      <w:r w:rsidRPr="00401A87">
        <w:rPr>
          <w:rFonts w:ascii="Times New Roman" w:hAnsi="Times New Roman" w:cs="Times New Roman"/>
          <w:color w:val="000000"/>
          <w:sz w:val="24"/>
          <w:szCs w:val="24"/>
        </w:rPr>
        <w:t xml:space="preserve">The </w:t>
      </w:r>
      <w:r w:rsidRPr="00DD3F0B">
        <w:rPr>
          <w:rFonts w:ascii="Times" w:hAnsi="Times" w:cs="Times New Roman"/>
          <w:color w:val="000000"/>
          <w:sz w:val="24"/>
          <w:szCs w:val="24"/>
        </w:rPr>
        <w:t>concept “</w:t>
      </w:r>
      <w:r>
        <w:rPr>
          <w:rFonts w:ascii="Times" w:hAnsi="Times" w:cs="Times New Roman"/>
          <w:color w:val="000000"/>
          <w:sz w:val="24"/>
          <w:szCs w:val="24"/>
        </w:rPr>
        <w:t>z</w:t>
      </w:r>
      <w:r w:rsidRPr="00DD3F0B">
        <w:rPr>
          <w:rFonts w:ascii="Times" w:hAnsi="Times" w:cs="Times New Roman"/>
          <w:color w:val="000000"/>
          <w:sz w:val="24"/>
          <w:szCs w:val="24"/>
        </w:rPr>
        <w:t xml:space="preserve">ona </w:t>
      </w:r>
      <w:proofErr w:type="spellStart"/>
      <w:r w:rsidRPr="00DD3F0B">
        <w:rPr>
          <w:rFonts w:ascii="Times" w:hAnsi="Times" w:cs="Times New Roman"/>
          <w:color w:val="000000"/>
          <w:sz w:val="24"/>
          <w:szCs w:val="24"/>
        </w:rPr>
        <w:t>roja</w:t>
      </w:r>
      <w:proofErr w:type="spellEnd"/>
      <w:r w:rsidRPr="00DD3F0B">
        <w:rPr>
          <w:rFonts w:ascii="Times" w:hAnsi="Times" w:cs="Times New Roman"/>
          <w:color w:val="000000"/>
          <w:sz w:val="24"/>
          <w:szCs w:val="24"/>
        </w:rPr>
        <w:t>” (</w:t>
      </w:r>
      <w:r>
        <w:rPr>
          <w:rFonts w:ascii="Times" w:hAnsi="Times" w:cs="Times New Roman"/>
          <w:color w:val="000000"/>
          <w:sz w:val="24"/>
          <w:szCs w:val="24"/>
        </w:rPr>
        <w:t>r</w:t>
      </w:r>
      <w:r w:rsidRPr="00DD3F0B">
        <w:rPr>
          <w:rFonts w:ascii="Times" w:hAnsi="Times" w:cs="Times New Roman"/>
          <w:color w:val="000000"/>
          <w:sz w:val="24"/>
          <w:szCs w:val="24"/>
        </w:rPr>
        <w:t xml:space="preserve">ed </w:t>
      </w:r>
      <w:r>
        <w:rPr>
          <w:rFonts w:ascii="Times" w:hAnsi="Times" w:cs="Times New Roman"/>
          <w:color w:val="000000"/>
          <w:sz w:val="24"/>
          <w:szCs w:val="24"/>
        </w:rPr>
        <w:t>z</w:t>
      </w:r>
      <w:r w:rsidRPr="00DD3F0B">
        <w:rPr>
          <w:rFonts w:ascii="Times" w:hAnsi="Times" w:cs="Times New Roman"/>
          <w:color w:val="000000"/>
          <w:sz w:val="24"/>
          <w:szCs w:val="24"/>
        </w:rPr>
        <w:t xml:space="preserve">one) </w:t>
      </w:r>
      <w:r>
        <w:rPr>
          <w:rFonts w:ascii="Times" w:hAnsi="Times" w:cs="Times New Roman"/>
          <w:color w:val="000000"/>
          <w:sz w:val="24"/>
          <w:szCs w:val="24"/>
        </w:rPr>
        <w:t>is</w:t>
      </w:r>
      <w:r w:rsidRPr="00DD3F0B">
        <w:rPr>
          <w:rFonts w:ascii="Times" w:hAnsi="Times" w:cs="Times New Roman"/>
          <w:color w:val="000000"/>
          <w:sz w:val="24"/>
          <w:szCs w:val="24"/>
        </w:rPr>
        <w:t xml:space="preserve"> part of the </w:t>
      </w:r>
      <w:r w:rsidRPr="00DD3F0B">
        <w:rPr>
          <w:rFonts w:ascii="Times" w:hAnsi="Times" w:cs="Times"/>
          <w:bCs/>
          <w:color w:val="000000"/>
          <w:sz w:val="24"/>
          <w:szCs w:val="24"/>
        </w:rPr>
        <w:t xml:space="preserve">discursive apparatus employed by the Colombian State to </w:t>
      </w:r>
      <w:r w:rsidRPr="00595269">
        <w:rPr>
          <w:rFonts w:ascii="Times" w:hAnsi="Times" w:cs="Times"/>
          <w:bCs/>
          <w:color w:val="000000"/>
          <w:sz w:val="24"/>
          <w:szCs w:val="24"/>
        </w:rPr>
        <w:t>control its territory</w:t>
      </w:r>
      <w:r w:rsidRPr="00595269">
        <w:rPr>
          <w:rFonts w:ascii="Times" w:hAnsi="Times" w:cs="Times New Roman"/>
          <w:color w:val="000000"/>
          <w:sz w:val="24"/>
          <w:szCs w:val="24"/>
        </w:rPr>
        <w:t xml:space="preserve">. By classifying a geographic space as </w:t>
      </w:r>
      <w:r>
        <w:rPr>
          <w:rFonts w:ascii="Times" w:hAnsi="Times" w:cs="Times New Roman"/>
          <w:color w:val="000000"/>
          <w:sz w:val="24"/>
          <w:szCs w:val="24"/>
        </w:rPr>
        <w:t xml:space="preserve">a </w:t>
      </w:r>
      <w:r w:rsidRPr="00595269">
        <w:rPr>
          <w:rFonts w:ascii="Times" w:hAnsi="Times" w:cs="Times New Roman"/>
          <w:color w:val="000000"/>
          <w:sz w:val="24"/>
          <w:szCs w:val="24"/>
        </w:rPr>
        <w:t xml:space="preserve">red zone or conflict zone, the State decides </w:t>
      </w:r>
      <w:r>
        <w:rPr>
          <w:rFonts w:ascii="Times" w:hAnsi="Times" w:cs="Times New Roman"/>
          <w:color w:val="000000"/>
          <w:sz w:val="24"/>
          <w:szCs w:val="24"/>
        </w:rPr>
        <w:t>what</w:t>
      </w:r>
      <w:r w:rsidRPr="00595269">
        <w:rPr>
          <w:rFonts w:ascii="Times" w:hAnsi="Times" w:cs="Times New Roman"/>
          <w:color w:val="000000"/>
          <w:sz w:val="24"/>
          <w:szCs w:val="24"/>
        </w:rPr>
        <w:t xml:space="preserve"> resources </w:t>
      </w:r>
      <w:r>
        <w:rPr>
          <w:rFonts w:ascii="Times" w:hAnsi="Times" w:cs="Times New Roman"/>
          <w:color w:val="000000"/>
          <w:sz w:val="24"/>
          <w:szCs w:val="24"/>
        </w:rPr>
        <w:t>to</w:t>
      </w:r>
      <w:r w:rsidRPr="00595269">
        <w:rPr>
          <w:rFonts w:ascii="Times" w:hAnsi="Times" w:cs="Times New Roman"/>
          <w:color w:val="000000"/>
          <w:sz w:val="24"/>
          <w:szCs w:val="24"/>
        </w:rPr>
        <w:t xml:space="preserve"> invest in those territories. </w:t>
      </w:r>
      <w:r>
        <w:rPr>
          <w:rFonts w:ascii="Times" w:hAnsi="Times" w:cs="Times"/>
          <w:bCs/>
          <w:color w:val="000000"/>
          <w:sz w:val="24"/>
          <w:szCs w:val="24"/>
        </w:rPr>
        <w:t>Over time, however</w:t>
      </w:r>
      <w:r w:rsidRPr="00595269">
        <w:rPr>
          <w:rFonts w:ascii="Times" w:hAnsi="Times" w:cs="Times"/>
          <w:bCs/>
          <w:color w:val="000000"/>
          <w:sz w:val="24"/>
          <w:szCs w:val="24"/>
        </w:rPr>
        <w:t>, this classificatory term has permeated most discourses about the armed conflict and the nation, from media to popular culture and fiction</w:t>
      </w:r>
      <w:r w:rsidRPr="00595269">
        <w:rPr>
          <w:rFonts w:ascii="Times" w:hAnsi="Times" w:cs="Times New Roman"/>
          <w:color w:val="000000"/>
          <w:sz w:val="24"/>
          <w:szCs w:val="24"/>
        </w:rPr>
        <w:t xml:space="preserve">. In </w:t>
      </w:r>
      <w:r w:rsidRPr="00595269">
        <w:rPr>
          <w:rFonts w:ascii="Times" w:hAnsi="Times" w:cs="Times New Roman"/>
          <w:i/>
          <w:iCs/>
          <w:sz w:val="24"/>
          <w:szCs w:val="24"/>
          <w:lang w:eastAsia="ko-KR"/>
        </w:rPr>
        <w:t>The Production of Space</w:t>
      </w:r>
      <w:r w:rsidRPr="00595269">
        <w:rPr>
          <w:rFonts w:ascii="Times" w:hAnsi="Times" w:cs="Times New Roman"/>
          <w:sz w:val="24"/>
          <w:szCs w:val="24"/>
          <w:lang w:eastAsia="ko-KR"/>
        </w:rPr>
        <w:t>, Henri Lefebvre claims that space is socially and discursively constructed</w:t>
      </w:r>
      <w:r>
        <w:rPr>
          <w:rFonts w:ascii="Times" w:hAnsi="Times" w:cs="Times New Roman"/>
          <w:sz w:val="24"/>
          <w:szCs w:val="24"/>
          <w:lang w:eastAsia="ko-KR"/>
        </w:rPr>
        <w:t xml:space="preserve">--that is, space </w:t>
      </w:r>
      <w:r w:rsidRPr="00595269">
        <w:rPr>
          <w:rFonts w:ascii="Times" w:hAnsi="Times" w:cs="Times New Roman"/>
          <w:sz w:val="24"/>
          <w:szCs w:val="24"/>
          <w:lang w:eastAsia="ko-KR"/>
        </w:rPr>
        <w:t xml:space="preserve">is not just the physical setting where human interactions and conflicts occur, but a symbolic </w:t>
      </w:r>
      <w:r>
        <w:rPr>
          <w:rFonts w:ascii="Times" w:hAnsi="Times" w:cs="Times New Roman"/>
          <w:sz w:val="24"/>
          <w:szCs w:val="24"/>
          <w:lang w:eastAsia="ko-KR"/>
        </w:rPr>
        <w:t>entity</w:t>
      </w:r>
      <w:r w:rsidRPr="00595269">
        <w:rPr>
          <w:rFonts w:ascii="Times" w:hAnsi="Times" w:cs="Times New Roman"/>
          <w:sz w:val="24"/>
          <w:szCs w:val="24"/>
          <w:lang w:eastAsia="ko-KR"/>
        </w:rPr>
        <w:t xml:space="preserve"> </w:t>
      </w:r>
      <w:r w:rsidRPr="00595269">
        <w:rPr>
          <w:rFonts w:ascii="Times" w:hAnsi="Times" w:cs="Times"/>
          <w:bCs/>
          <w:color w:val="000000"/>
          <w:sz w:val="24"/>
          <w:szCs w:val="24"/>
        </w:rPr>
        <w:t>subject to disputes over its interpretation and representation</w:t>
      </w:r>
      <w:r w:rsidRPr="00595269">
        <w:rPr>
          <w:rFonts w:ascii="Times" w:hAnsi="Times" w:cs="Times New Roman"/>
          <w:sz w:val="24"/>
          <w:szCs w:val="24"/>
          <w:lang w:eastAsia="ko-KR"/>
        </w:rPr>
        <w:t xml:space="preserve"> (</w:t>
      </w:r>
      <w:proofErr w:type="spellStart"/>
      <w:r w:rsidRPr="00595269">
        <w:rPr>
          <w:rFonts w:ascii="Times" w:hAnsi="Times" w:cs="Times New Roman"/>
          <w:sz w:val="24"/>
          <w:szCs w:val="24"/>
          <w:lang w:eastAsia="ko-KR"/>
        </w:rPr>
        <w:t>Lefevbre</w:t>
      </w:r>
      <w:proofErr w:type="spellEnd"/>
      <w:r w:rsidRPr="00595269">
        <w:rPr>
          <w:rFonts w:ascii="Times" w:hAnsi="Times" w:cs="Times New Roman"/>
          <w:sz w:val="24"/>
          <w:szCs w:val="24"/>
          <w:lang w:eastAsia="ko-KR"/>
        </w:rPr>
        <w:t xml:space="preserve"> 38). </w:t>
      </w:r>
      <w:r>
        <w:rPr>
          <w:rFonts w:ascii="Times" w:hAnsi="Times" w:cs="Times New Roman"/>
          <w:sz w:val="24"/>
          <w:szCs w:val="24"/>
          <w:lang w:eastAsia="ko-KR"/>
        </w:rPr>
        <w:t>Both t</w:t>
      </w:r>
      <w:r w:rsidRPr="00595269">
        <w:rPr>
          <w:rFonts w:ascii="Times" w:hAnsi="Times" w:cs="Times New Roman"/>
          <w:sz w:val="24"/>
          <w:szCs w:val="24"/>
          <w:lang w:eastAsia="ko-KR"/>
        </w:rPr>
        <w:t xml:space="preserve">he concept </w:t>
      </w:r>
      <w:r>
        <w:rPr>
          <w:rFonts w:ascii="Times" w:hAnsi="Times" w:cs="Times New Roman"/>
          <w:sz w:val="24"/>
          <w:szCs w:val="24"/>
          <w:lang w:eastAsia="ko-KR"/>
        </w:rPr>
        <w:t xml:space="preserve">of </w:t>
      </w:r>
      <w:r w:rsidRPr="00595269">
        <w:rPr>
          <w:rFonts w:ascii="Times" w:hAnsi="Times" w:cs="Times New Roman"/>
          <w:sz w:val="24"/>
          <w:szCs w:val="24"/>
          <w:lang w:eastAsia="ko-KR"/>
        </w:rPr>
        <w:t>“zona</w:t>
      </w:r>
      <w:r w:rsidRPr="00401A87">
        <w:rPr>
          <w:rFonts w:ascii="Times New Roman" w:hAnsi="Times New Roman" w:cs="Times New Roman"/>
          <w:sz w:val="24"/>
          <w:szCs w:val="24"/>
          <w:lang w:eastAsia="ko-KR"/>
        </w:rPr>
        <w:t xml:space="preserve"> </w:t>
      </w:r>
      <w:proofErr w:type="spellStart"/>
      <w:r w:rsidRPr="00401A87">
        <w:rPr>
          <w:rFonts w:ascii="Times New Roman" w:hAnsi="Times New Roman" w:cs="Times New Roman"/>
          <w:sz w:val="24"/>
          <w:szCs w:val="24"/>
          <w:lang w:eastAsia="ko-KR"/>
        </w:rPr>
        <w:t>roja</w:t>
      </w:r>
      <w:proofErr w:type="spellEnd"/>
      <w:r>
        <w:rPr>
          <w:rFonts w:ascii="Times New Roman" w:hAnsi="Times New Roman" w:cs="Times New Roman"/>
          <w:sz w:val="24"/>
          <w:szCs w:val="24"/>
          <w:lang w:eastAsia="ko-KR"/>
        </w:rPr>
        <w:t>,</w:t>
      </w:r>
      <w:r w:rsidRPr="00401A87">
        <w:rPr>
          <w:rFonts w:ascii="Times New Roman" w:hAnsi="Times New Roman" w:cs="Times New Roman"/>
          <w:sz w:val="24"/>
          <w:szCs w:val="24"/>
          <w:lang w:eastAsia="ko-KR"/>
        </w:rPr>
        <w:t xml:space="preserve">” </w:t>
      </w:r>
      <w:r>
        <w:rPr>
          <w:rFonts w:ascii="Times New Roman" w:hAnsi="Times New Roman" w:cs="Times New Roman"/>
          <w:sz w:val="24"/>
          <w:szCs w:val="24"/>
          <w:lang w:eastAsia="ko-KR"/>
        </w:rPr>
        <w:t>and</w:t>
      </w:r>
      <w:r w:rsidRPr="00401A87">
        <w:rPr>
          <w:rFonts w:ascii="Times New Roman" w:hAnsi="Times New Roman" w:cs="Times New Roman"/>
          <w:sz w:val="24"/>
          <w:szCs w:val="24"/>
          <w:lang w:eastAsia="ko-KR"/>
        </w:rPr>
        <w:t xml:space="preserve"> the spaces </w:t>
      </w:r>
      <w:r w:rsidRPr="00BB1DE9">
        <w:rPr>
          <w:rFonts w:ascii="Times" w:hAnsi="Times" w:cs="Times New Roman"/>
          <w:sz w:val="24"/>
          <w:szCs w:val="24"/>
          <w:lang w:eastAsia="ko-KR"/>
        </w:rPr>
        <w:t xml:space="preserve">considered </w:t>
      </w:r>
      <w:r>
        <w:rPr>
          <w:rFonts w:ascii="Times" w:hAnsi="Times" w:cs="Times New Roman"/>
          <w:sz w:val="24"/>
          <w:szCs w:val="24"/>
          <w:lang w:eastAsia="ko-KR"/>
        </w:rPr>
        <w:t>as such</w:t>
      </w:r>
      <w:r w:rsidRPr="00BB1DE9">
        <w:rPr>
          <w:rFonts w:ascii="Times" w:hAnsi="Times" w:cs="Times New Roman"/>
          <w:sz w:val="24"/>
          <w:szCs w:val="24"/>
          <w:lang w:eastAsia="ko-KR"/>
        </w:rPr>
        <w:t xml:space="preserve"> in Colombia, </w:t>
      </w:r>
      <w:r w:rsidRPr="00BB1DE9">
        <w:rPr>
          <w:rFonts w:ascii="Times" w:hAnsi="Times" w:cs="Times"/>
          <w:bCs/>
          <w:color w:val="000000"/>
          <w:sz w:val="24"/>
          <w:szCs w:val="24"/>
        </w:rPr>
        <w:t>have been subject to both real and symbolic disputes over their control and interpretation</w:t>
      </w:r>
      <w:r w:rsidRPr="00BB1DE9">
        <w:rPr>
          <w:rFonts w:ascii="Times" w:hAnsi="Times" w:cs="Times New Roman"/>
          <w:sz w:val="24"/>
          <w:szCs w:val="24"/>
          <w:lang w:eastAsia="ko-KR"/>
        </w:rPr>
        <w:t>. In</w:t>
      </w:r>
      <w:r w:rsidRPr="00401A87">
        <w:rPr>
          <w:rFonts w:ascii="Times New Roman" w:hAnsi="Times New Roman" w:cs="Times New Roman"/>
          <w:sz w:val="24"/>
          <w:szCs w:val="24"/>
          <w:lang w:eastAsia="ko-KR"/>
        </w:rPr>
        <w:t xml:space="preserve"> this regard, testimonial narratives</w:t>
      </w:r>
      <w:r>
        <w:rPr>
          <w:rFonts w:ascii="Times New Roman" w:hAnsi="Times New Roman" w:cs="Times New Roman"/>
          <w:sz w:val="24"/>
          <w:szCs w:val="24"/>
          <w:lang w:eastAsia="ko-KR"/>
        </w:rPr>
        <w:t xml:space="preserve"> </w:t>
      </w:r>
      <w:r>
        <w:rPr>
          <w:rFonts w:ascii="Times" w:hAnsi="Times" w:cs="Times New Roman"/>
          <w:sz w:val="24"/>
          <w:szCs w:val="24"/>
        </w:rPr>
        <w:t>–</w:t>
      </w:r>
      <w:r w:rsidRPr="00401A87">
        <w:rPr>
          <w:rFonts w:ascii="Times New Roman" w:hAnsi="Times New Roman" w:cs="Times New Roman"/>
          <w:sz w:val="24"/>
          <w:szCs w:val="24"/>
          <w:lang w:eastAsia="ko-KR"/>
        </w:rPr>
        <w:t>which I define as discursive productions that give voice to witnesses’ experience</w:t>
      </w:r>
      <w:r>
        <w:rPr>
          <w:rFonts w:ascii="Times New Roman" w:hAnsi="Times New Roman" w:cs="Times New Roman"/>
          <w:sz w:val="24"/>
          <w:szCs w:val="24"/>
          <w:lang w:eastAsia="ko-KR"/>
        </w:rPr>
        <w:t>s</w:t>
      </w:r>
      <w:r>
        <w:rPr>
          <w:rFonts w:ascii="Times" w:hAnsi="Times" w:cs="Times New Roman"/>
          <w:sz w:val="24"/>
          <w:szCs w:val="24"/>
        </w:rPr>
        <w:t xml:space="preserve">– </w:t>
      </w:r>
      <w:r w:rsidRPr="00401A87">
        <w:rPr>
          <w:rFonts w:ascii="Times New Roman" w:hAnsi="Times New Roman" w:cs="Times New Roman"/>
          <w:sz w:val="24"/>
          <w:szCs w:val="24"/>
          <w:lang w:eastAsia="ko-KR"/>
        </w:rPr>
        <w:t xml:space="preserve">promote, at least in theory, discourses that may challenge spatial configurations imposed by the State, </w:t>
      </w:r>
      <w:r>
        <w:rPr>
          <w:rFonts w:ascii="Times New Roman" w:hAnsi="Times New Roman" w:cs="Times New Roman"/>
          <w:sz w:val="24"/>
          <w:szCs w:val="24"/>
          <w:lang w:eastAsia="ko-KR"/>
        </w:rPr>
        <w:t xml:space="preserve">including the notion of </w:t>
      </w:r>
      <w:r w:rsidRPr="00401A87">
        <w:rPr>
          <w:rFonts w:ascii="Times New Roman" w:hAnsi="Times New Roman" w:cs="Times New Roman"/>
          <w:sz w:val="24"/>
          <w:szCs w:val="24"/>
          <w:lang w:eastAsia="ko-KR"/>
        </w:rPr>
        <w:t xml:space="preserve">“zona </w:t>
      </w:r>
      <w:proofErr w:type="spellStart"/>
      <w:r w:rsidRPr="00401A87">
        <w:rPr>
          <w:rFonts w:ascii="Times New Roman" w:hAnsi="Times New Roman" w:cs="Times New Roman"/>
          <w:sz w:val="24"/>
          <w:szCs w:val="24"/>
          <w:lang w:eastAsia="ko-KR"/>
        </w:rPr>
        <w:t>roja</w:t>
      </w:r>
      <w:proofErr w:type="spellEnd"/>
      <w:r>
        <w:rPr>
          <w:rFonts w:ascii="Times New Roman" w:hAnsi="Times New Roman" w:cs="Times New Roman"/>
          <w:sz w:val="24"/>
          <w:szCs w:val="24"/>
          <w:lang w:eastAsia="ko-KR"/>
        </w:rPr>
        <w:t>.</w:t>
      </w:r>
      <w:r w:rsidRPr="00401A87">
        <w:rPr>
          <w:rFonts w:ascii="Times New Roman" w:hAnsi="Times New Roman" w:cs="Times New Roman"/>
          <w:sz w:val="24"/>
          <w:szCs w:val="24"/>
          <w:lang w:eastAsia="ko-KR"/>
        </w:rPr>
        <w:t xml:space="preserve">” </w:t>
      </w:r>
    </w:p>
    <w:p w14:paraId="0014BFD0" w14:textId="77777777" w:rsidR="00453F5F" w:rsidRPr="00401A87" w:rsidRDefault="00453F5F" w:rsidP="00453F5F">
      <w:pPr>
        <w:rPr>
          <w:ins w:id="0" w:author="Author"/>
          <w:rFonts w:ascii="Times New Roman" w:hAnsi="Times New Roman" w:cs="Times New Roman"/>
          <w:sz w:val="24"/>
          <w:szCs w:val="24"/>
          <w:lang w:eastAsia="ko-KR"/>
        </w:rPr>
      </w:pPr>
      <w:r w:rsidRPr="00401A87">
        <w:rPr>
          <w:rFonts w:ascii="Times New Roman" w:hAnsi="Times New Roman" w:cs="Times New Roman"/>
          <w:sz w:val="24"/>
          <w:szCs w:val="24"/>
          <w:lang w:eastAsia="ko-KR"/>
        </w:rPr>
        <w:t xml:space="preserve">Mapping is a method states use to represent, shape, and control </w:t>
      </w:r>
      <w:r>
        <w:rPr>
          <w:rFonts w:ascii="Times New Roman" w:hAnsi="Times New Roman" w:cs="Times New Roman"/>
          <w:sz w:val="24"/>
          <w:szCs w:val="24"/>
          <w:lang w:eastAsia="ko-KR"/>
        </w:rPr>
        <w:t xml:space="preserve">their territories. </w:t>
      </w:r>
      <w:r w:rsidRPr="00401A87">
        <w:rPr>
          <w:rFonts w:ascii="Times New Roman" w:hAnsi="Times New Roman" w:cs="Times New Roman"/>
          <w:sz w:val="24"/>
          <w:szCs w:val="24"/>
          <w:lang w:eastAsia="ko-KR"/>
        </w:rPr>
        <w:t>More than accurate representations of reality, maps are interpretations of the relations between spaces, territories, and population</w:t>
      </w:r>
      <w:r>
        <w:rPr>
          <w:rFonts w:ascii="Times New Roman" w:hAnsi="Times New Roman" w:cs="Times New Roman"/>
          <w:sz w:val="24"/>
          <w:szCs w:val="24"/>
          <w:lang w:eastAsia="ko-KR"/>
        </w:rPr>
        <w:t>s that are produced by an individual or a society</w:t>
      </w:r>
      <w:r w:rsidRPr="00401A87">
        <w:rPr>
          <w:rFonts w:ascii="Times New Roman" w:hAnsi="Times New Roman" w:cs="Times New Roman"/>
          <w:sz w:val="24"/>
          <w:szCs w:val="24"/>
          <w:lang w:eastAsia="ko-KR"/>
        </w:rPr>
        <w:t>.</w:t>
      </w:r>
      <w:r>
        <w:rPr>
          <w:rStyle w:val="EndnoteReference"/>
          <w:rFonts w:ascii="Times New Roman" w:hAnsi="Times New Roman" w:cs="Times New Roman"/>
          <w:sz w:val="24"/>
          <w:szCs w:val="24"/>
          <w:lang w:eastAsia="ko-KR"/>
        </w:rPr>
        <w:endnoteReference w:id="1"/>
      </w:r>
      <w:r w:rsidRPr="00401A87">
        <w:rPr>
          <w:rFonts w:ascii="Times New Roman" w:hAnsi="Times New Roman" w:cs="Times New Roman"/>
          <w:sz w:val="24"/>
          <w:szCs w:val="24"/>
          <w:lang w:eastAsia="ko-KR"/>
        </w:rPr>
        <w:t xml:space="preserve"> Devising a map requires studying, generalizing, homogenizing, and </w:t>
      </w:r>
      <w:r>
        <w:rPr>
          <w:rFonts w:ascii="Times New Roman" w:hAnsi="Times New Roman" w:cs="Times New Roman"/>
          <w:sz w:val="24"/>
          <w:szCs w:val="24"/>
          <w:lang w:eastAsia="ko-KR"/>
        </w:rPr>
        <w:t xml:space="preserve">hierarchically </w:t>
      </w:r>
      <w:r w:rsidRPr="00401A87">
        <w:rPr>
          <w:rFonts w:ascii="Times New Roman" w:hAnsi="Times New Roman" w:cs="Times New Roman"/>
          <w:sz w:val="24"/>
          <w:szCs w:val="24"/>
          <w:lang w:eastAsia="ko-KR"/>
        </w:rPr>
        <w:t>organizing a territory and its inhabitants</w:t>
      </w:r>
      <w:r>
        <w:rPr>
          <w:rFonts w:ascii="Times New Roman" w:hAnsi="Times New Roman" w:cs="Times New Roman"/>
          <w:sz w:val="24"/>
          <w:szCs w:val="24"/>
          <w:lang w:eastAsia="ko-KR"/>
        </w:rPr>
        <w:t>; it requires a selective operation that highlights the aspects of a territory that its author wants to emphasize. M</w:t>
      </w:r>
      <w:r w:rsidRPr="00401A87">
        <w:rPr>
          <w:rFonts w:ascii="Times New Roman" w:hAnsi="Times New Roman" w:cs="Times New Roman"/>
          <w:sz w:val="24"/>
          <w:szCs w:val="24"/>
          <w:lang w:eastAsia="ko-KR"/>
        </w:rPr>
        <w:t xml:space="preserve">aps can </w:t>
      </w:r>
      <w:r>
        <w:rPr>
          <w:rFonts w:ascii="Times New Roman" w:hAnsi="Times New Roman" w:cs="Times New Roman"/>
          <w:sz w:val="24"/>
          <w:szCs w:val="24"/>
          <w:lang w:eastAsia="ko-KR"/>
        </w:rPr>
        <w:t xml:space="preserve">therefore </w:t>
      </w:r>
      <w:r w:rsidRPr="00D54E1D">
        <w:rPr>
          <w:rFonts w:ascii="Times New Roman" w:hAnsi="Times New Roman" w:cs="Times New Roman"/>
          <w:sz w:val="24"/>
          <w:szCs w:val="24"/>
          <w:lang w:eastAsia="ko-KR"/>
        </w:rPr>
        <w:t>be read</w:t>
      </w:r>
      <w:r>
        <w:rPr>
          <w:rFonts w:ascii="Times New Roman" w:hAnsi="Times New Roman" w:cs="Times New Roman"/>
          <w:sz w:val="24"/>
          <w:szCs w:val="24"/>
          <w:lang w:eastAsia="ko-KR"/>
        </w:rPr>
        <w:t xml:space="preserve">, not only as state control tools, but </w:t>
      </w:r>
      <w:r w:rsidRPr="00D54E1D">
        <w:rPr>
          <w:rFonts w:ascii="Times New Roman" w:hAnsi="Times New Roman" w:cs="Times New Roman"/>
          <w:sz w:val="24"/>
          <w:szCs w:val="24"/>
          <w:lang w:eastAsia="ko-KR"/>
        </w:rPr>
        <w:t xml:space="preserve">as </w:t>
      </w:r>
      <w:r w:rsidRPr="00D54E1D">
        <w:rPr>
          <w:rFonts w:ascii="Times New Roman" w:hAnsi="Times New Roman" w:cs="Times New Roman"/>
          <w:sz w:val="24"/>
          <w:szCs w:val="24"/>
          <w:lang w:eastAsia="ko-KR"/>
        </w:rPr>
        <w:lastRenderedPageBreak/>
        <w:t>purposely crafted visual discourses about a territory and its inhabitants. Likewise, the narration of an event involves creating a context</w:t>
      </w:r>
      <w:r>
        <w:rPr>
          <w:rFonts w:ascii="Times New Roman" w:hAnsi="Times New Roman" w:cs="Times New Roman"/>
          <w:sz w:val="24"/>
          <w:szCs w:val="24"/>
          <w:lang w:eastAsia="ko-KR"/>
        </w:rPr>
        <w:t xml:space="preserve">; it </w:t>
      </w:r>
      <w:r w:rsidRPr="00D54E1D">
        <w:rPr>
          <w:rFonts w:ascii="Times New Roman" w:hAnsi="Times New Roman" w:cs="Times New Roman"/>
          <w:sz w:val="24"/>
          <w:szCs w:val="24"/>
          <w:lang w:eastAsia="ko-KR"/>
        </w:rPr>
        <w:t>is a selective exercise that highlights the relevant aspects of a reality</w:t>
      </w:r>
      <w:r>
        <w:rPr>
          <w:rFonts w:ascii="Times New Roman" w:hAnsi="Times New Roman" w:cs="Times New Roman"/>
          <w:sz w:val="24"/>
          <w:szCs w:val="24"/>
          <w:lang w:eastAsia="ko-KR"/>
        </w:rPr>
        <w:t xml:space="preserve"> </w:t>
      </w:r>
      <w:r w:rsidRPr="009875CB">
        <w:rPr>
          <w:rFonts w:ascii="Times New Roman" w:hAnsi="Times New Roman" w:cs="Times New Roman"/>
          <w:sz w:val="24"/>
          <w:szCs w:val="24"/>
          <w:lang w:eastAsia="ko-KR"/>
        </w:rPr>
        <w:t>and thereby embeds it</w:t>
      </w:r>
      <w:r w:rsidRPr="00D54E1D">
        <w:rPr>
          <w:rFonts w:ascii="Times New Roman" w:hAnsi="Times New Roman" w:cs="Times New Roman"/>
          <w:sz w:val="24"/>
          <w:szCs w:val="24"/>
          <w:lang w:eastAsia="ko-KR"/>
        </w:rPr>
        <w:t xml:space="preserve"> with meaning.</w:t>
      </w:r>
      <w:r w:rsidRPr="00401A87">
        <w:rPr>
          <w:rFonts w:ascii="Times New Roman" w:hAnsi="Times New Roman" w:cs="Times New Roman"/>
          <w:sz w:val="24"/>
          <w:szCs w:val="24"/>
          <w:lang w:eastAsia="ko-KR"/>
        </w:rPr>
        <w:t xml:space="preserve"> I propose</w:t>
      </w:r>
      <w:r>
        <w:rPr>
          <w:rFonts w:ascii="Times New Roman" w:hAnsi="Times New Roman" w:cs="Times New Roman"/>
          <w:sz w:val="24"/>
          <w:szCs w:val="24"/>
          <w:lang w:eastAsia="ko-KR"/>
        </w:rPr>
        <w:t xml:space="preserve"> to read primary testimonial works as discursive maps, so to speak, as </w:t>
      </w:r>
      <w:r w:rsidRPr="00401A87">
        <w:rPr>
          <w:rFonts w:ascii="Times New Roman" w:hAnsi="Times New Roman" w:cs="Times New Roman"/>
          <w:sz w:val="24"/>
          <w:szCs w:val="24"/>
          <w:lang w:eastAsia="ko-KR"/>
        </w:rPr>
        <w:t xml:space="preserve">representations </w:t>
      </w:r>
      <w:r>
        <w:rPr>
          <w:rFonts w:ascii="Times New Roman" w:hAnsi="Times New Roman" w:cs="Times New Roman"/>
          <w:sz w:val="24"/>
          <w:szCs w:val="24"/>
          <w:lang w:eastAsia="ko-KR"/>
        </w:rPr>
        <w:t>of real events that also i</w:t>
      </w:r>
      <w:r w:rsidRPr="00401A87">
        <w:rPr>
          <w:rFonts w:ascii="Times New Roman" w:hAnsi="Times New Roman" w:cs="Times New Roman"/>
          <w:sz w:val="24"/>
          <w:szCs w:val="24"/>
          <w:lang w:eastAsia="ko-KR"/>
        </w:rPr>
        <w:t xml:space="preserve">nterpret </w:t>
      </w:r>
      <w:r>
        <w:rPr>
          <w:rFonts w:ascii="Times New Roman" w:hAnsi="Times New Roman" w:cs="Times New Roman"/>
          <w:sz w:val="24"/>
          <w:szCs w:val="24"/>
          <w:lang w:eastAsia="ko-KR"/>
        </w:rPr>
        <w:t xml:space="preserve">the </w:t>
      </w:r>
      <w:r w:rsidRPr="00401A87">
        <w:rPr>
          <w:rFonts w:ascii="Times New Roman" w:hAnsi="Times New Roman" w:cs="Times New Roman"/>
          <w:sz w:val="24"/>
          <w:szCs w:val="24"/>
          <w:lang w:eastAsia="ko-KR"/>
        </w:rPr>
        <w:t>relations between spaces, places, and people within conflict zones</w:t>
      </w:r>
      <w:r>
        <w:rPr>
          <w:rFonts w:ascii="Times New Roman" w:hAnsi="Times New Roman" w:cs="Times New Roman"/>
          <w:sz w:val="24"/>
          <w:szCs w:val="24"/>
          <w:lang w:eastAsia="ko-KR"/>
        </w:rPr>
        <w:t>, and that shape and are shaped by</w:t>
      </w:r>
      <w:r w:rsidRPr="00401A87">
        <w:rPr>
          <w:rFonts w:ascii="Times New Roman" w:hAnsi="Times New Roman" w:cs="Times New Roman"/>
          <w:sz w:val="24"/>
          <w:szCs w:val="24"/>
          <w:lang w:eastAsia="ko-KR"/>
        </w:rPr>
        <w:t xml:space="preserve"> the notion of “zonas </w:t>
      </w:r>
      <w:proofErr w:type="spellStart"/>
      <w:r w:rsidRPr="00401A87">
        <w:rPr>
          <w:rFonts w:ascii="Times New Roman" w:hAnsi="Times New Roman" w:cs="Times New Roman"/>
          <w:sz w:val="24"/>
          <w:szCs w:val="24"/>
          <w:lang w:eastAsia="ko-KR"/>
        </w:rPr>
        <w:t>rojas</w:t>
      </w:r>
      <w:proofErr w:type="spellEnd"/>
      <w:r>
        <w:rPr>
          <w:rFonts w:ascii="Times New Roman" w:hAnsi="Times New Roman" w:cs="Times New Roman"/>
          <w:sz w:val="24"/>
          <w:szCs w:val="24"/>
          <w:lang w:eastAsia="ko-KR"/>
        </w:rPr>
        <w:t>.</w:t>
      </w:r>
      <w:r w:rsidRPr="00401A87">
        <w:rPr>
          <w:rFonts w:ascii="Times New Roman" w:hAnsi="Times New Roman" w:cs="Times New Roman"/>
          <w:sz w:val="24"/>
          <w:szCs w:val="24"/>
          <w:lang w:eastAsia="ko-KR"/>
        </w:rPr>
        <w:t xml:space="preserve">” </w:t>
      </w:r>
    </w:p>
    <w:p w14:paraId="370F3767" w14:textId="77777777" w:rsidR="00453F5F" w:rsidRDefault="00453F5F" w:rsidP="00453F5F">
      <w:pPr>
        <w:rPr>
          <w:rFonts w:ascii="Times New Roman" w:hAnsi="Times New Roman" w:cs="Times New Roman"/>
          <w:sz w:val="24"/>
          <w:szCs w:val="24"/>
          <w:lang w:eastAsia="ko-KR"/>
        </w:rPr>
      </w:pPr>
      <w:r>
        <w:rPr>
          <w:rFonts w:ascii="Times New Roman" w:hAnsi="Times New Roman" w:cs="Times New Roman"/>
          <w:sz w:val="24"/>
          <w:szCs w:val="24"/>
          <w:lang w:eastAsia="ko-KR"/>
        </w:rPr>
        <w:tab/>
      </w:r>
      <w:r w:rsidRPr="00401A87">
        <w:rPr>
          <w:rFonts w:ascii="Times New Roman" w:hAnsi="Times New Roman" w:cs="Times New Roman"/>
          <w:sz w:val="24"/>
          <w:szCs w:val="24"/>
          <w:lang w:eastAsia="ko-KR"/>
        </w:rPr>
        <w:t xml:space="preserve">To account for the way in which testimonial narratives “map” red zones, I propose three concepts to guide my analysis of </w:t>
      </w:r>
      <w:r>
        <w:rPr>
          <w:rFonts w:ascii="Times New Roman" w:hAnsi="Times New Roman" w:cs="Times New Roman"/>
          <w:sz w:val="24"/>
          <w:szCs w:val="24"/>
          <w:lang w:eastAsia="ko-KR"/>
        </w:rPr>
        <w:t xml:space="preserve">the </w:t>
      </w:r>
      <w:r w:rsidRPr="00401A87">
        <w:rPr>
          <w:rFonts w:ascii="Times New Roman" w:hAnsi="Times New Roman" w:cs="Times New Roman"/>
          <w:sz w:val="24"/>
          <w:szCs w:val="24"/>
          <w:lang w:eastAsia="ko-KR"/>
        </w:rPr>
        <w:t xml:space="preserve">representation and construction of spaces: </w:t>
      </w:r>
      <w:r w:rsidRPr="00087D08">
        <w:rPr>
          <w:rFonts w:ascii="Times New Roman" w:hAnsi="Times New Roman" w:cs="Times New Roman"/>
          <w:sz w:val="24"/>
          <w:szCs w:val="24"/>
          <w:lang w:eastAsia="ko-KR"/>
        </w:rPr>
        <w:t>delocalization,</w:t>
      </w:r>
      <w:r w:rsidRPr="00401A87">
        <w:rPr>
          <w:rFonts w:ascii="Times New Roman" w:hAnsi="Times New Roman" w:cs="Times New Roman"/>
          <w:sz w:val="24"/>
          <w:szCs w:val="24"/>
          <w:lang w:eastAsia="ko-KR"/>
        </w:rPr>
        <w:t xml:space="preserve"> </w:t>
      </w:r>
      <w:proofErr w:type="spellStart"/>
      <w:r w:rsidRPr="00401A87">
        <w:rPr>
          <w:rFonts w:ascii="Times New Roman" w:hAnsi="Times New Roman" w:cs="Times New Roman"/>
          <w:sz w:val="24"/>
          <w:szCs w:val="24"/>
          <w:lang w:eastAsia="ko-KR"/>
        </w:rPr>
        <w:t>hyperlocation</w:t>
      </w:r>
      <w:proofErr w:type="spellEnd"/>
      <w:r w:rsidRPr="00401A87">
        <w:rPr>
          <w:rFonts w:ascii="Times New Roman" w:hAnsi="Times New Roman" w:cs="Times New Roman"/>
          <w:sz w:val="24"/>
          <w:szCs w:val="24"/>
          <w:lang w:eastAsia="ko-KR"/>
        </w:rPr>
        <w:t>, and displacement. During the first decade of the twenty-first century, several novels were published with the conflict zones as their main setting. Among those novels</w:t>
      </w:r>
      <w:r>
        <w:rPr>
          <w:rFonts w:ascii="Times New Roman" w:hAnsi="Times New Roman" w:cs="Times New Roman"/>
          <w:sz w:val="24"/>
          <w:szCs w:val="24"/>
          <w:lang w:eastAsia="ko-KR"/>
        </w:rPr>
        <w:t xml:space="preserve">, two were critically acclaimed both nationally and internationally: </w:t>
      </w:r>
      <w:r w:rsidRPr="00401A87">
        <w:rPr>
          <w:rFonts w:ascii="Times New Roman" w:hAnsi="Times New Roman" w:cs="Times New Roman"/>
          <w:sz w:val="24"/>
          <w:szCs w:val="24"/>
          <w:lang w:eastAsia="ko-KR"/>
        </w:rPr>
        <w:t xml:space="preserve">Héctor Abad </w:t>
      </w:r>
      <w:proofErr w:type="spellStart"/>
      <w:r w:rsidRPr="00401A87">
        <w:rPr>
          <w:rFonts w:ascii="Times New Roman" w:hAnsi="Times New Roman" w:cs="Times New Roman"/>
          <w:sz w:val="24"/>
          <w:szCs w:val="24"/>
          <w:lang w:eastAsia="ko-KR"/>
        </w:rPr>
        <w:t>Faciolince’s</w:t>
      </w:r>
      <w:proofErr w:type="spellEnd"/>
      <w:r w:rsidRPr="00401A87">
        <w:rPr>
          <w:rFonts w:ascii="Times New Roman" w:hAnsi="Times New Roman" w:cs="Times New Roman"/>
          <w:sz w:val="24"/>
          <w:szCs w:val="24"/>
          <w:lang w:eastAsia="ko-KR"/>
        </w:rPr>
        <w:t xml:space="preserve"> </w:t>
      </w:r>
      <w:proofErr w:type="spellStart"/>
      <w:r w:rsidRPr="00401A87">
        <w:rPr>
          <w:rFonts w:ascii="Times New Roman" w:hAnsi="Times New Roman" w:cs="Times New Roman"/>
          <w:i/>
          <w:iCs/>
          <w:sz w:val="24"/>
          <w:szCs w:val="24"/>
          <w:lang w:eastAsia="ko-KR"/>
        </w:rPr>
        <w:t>Angosta</w:t>
      </w:r>
      <w:proofErr w:type="spellEnd"/>
      <w:r w:rsidRPr="00401A87">
        <w:rPr>
          <w:rFonts w:ascii="Times New Roman" w:hAnsi="Times New Roman" w:cs="Times New Roman"/>
          <w:i/>
          <w:iCs/>
          <w:sz w:val="24"/>
          <w:szCs w:val="24"/>
          <w:lang w:eastAsia="ko-KR"/>
        </w:rPr>
        <w:t xml:space="preserve"> </w:t>
      </w:r>
      <w:r w:rsidRPr="00401A87">
        <w:rPr>
          <w:rFonts w:ascii="Times New Roman" w:hAnsi="Times New Roman" w:cs="Times New Roman"/>
          <w:sz w:val="24"/>
          <w:szCs w:val="24"/>
          <w:lang w:eastAsia="ko-KR"/>
        </w:rPr>
        <w:t>(2005)</w:t>
      </w:r>
      <w:r>
        <w:rPr>
          <w:rFonts w:ascii="Times New Roman" w:hAnsi="Times New Roman" w:cs="Times New Roman"/>
          <w:sz w:val="24"/>
          <w:szCs w:val="24"/>
          <w:lang w:eastAsia="ko-KR"/>
        </w:rPr>
        <w:t xml:space="preserve"> is</w:t>
      </w:r>
      <w:r w:rsidRPr="00401A87">
        <w:rPr>
          <w:rFonts w:ascii="Times New Roman" w:hAnsi="Times New Roman" w:cs="Times New Roman"/>
          <w:sz w:val="24"/>
          <w:szCs w:val="24"/>
          <w:lang w:eastAsia="ko-KR"/>
        </w:rPr>
        <w:t xml:space="preserve"> </w:t>
      </w:r>
      <w:r>
        <w:rPr>
          <w:rFonts w:ascii="Times New Roman" w:hAnsi="Times New Roman" w:cs="Times New Roman"/>
          <w:sz w:val="24"/>
          <w:szCs w:val="24"/>
          <w:lang w:eastAsia="ko-KR"/>
        </w:rPr>
        <w:t>a metaphorical spatial depiction of Colombian reality and</w:t>
      </w:r>
      <w:r w:rsidRPr="00401A87">
        <w:rPr>
          <w:rFonts w:ascii="Times New Roman" w:hAnsi="Times New Roman" w:cs="Times New Roman"/>
          <w:sz w:val="24"/>
          <w:szCs w:val="24"/>
          <w:lang w:eastAsia="ko-KR"/>
        </w:rPr>
        <w:t xml:space="preserve"> </w:t>
      </w:r>
      <w:proofErr w:type="spellStart"/>
      <w:r w:rsidRPr="00401A87">
        <w:rPr>
          <w:rFonts w:ascii="Times New Roman" w:hAnsi="Times New Roman" w:cs="Times New Roman"/>
          <w:sz w:val="24"/>
          <w:szCs w:val="24"/>
          <w:lang w:eastAsia="ko-KR"/>
        </w:rPr>
        <w:t>Evelio</w:t>
      </w:r>
      <w:proofErr w:type="spellEnd"/>
      <w:r w:rsidRPr="00401A87">
        <w:rPr>
          <w:rFonts w:ascii="Times New Roman" w:hAnsi="Times New Roman" w:cs="Times New Roman"/>
          <w:sz w:val="24"/>
          <w:szCs w:val="24"/>
          <w:lang w:eastAsia="ko-KR"/>
        </w:rPr>
        <w:t xml:space="preserve"> José </w:t>
      </w:r>
      <w:proofErr w:type="spellStart"/>
      <w:r w:rsidRPr="00401A87">
        <w:rPr>
          <w:rFonts w:ascii="Times New Roman" w:hAnsi="Times New Roman" w:cs="Times New Roman"/>
          <w:sz w:val="24"/>
          <w:szCs w:val="24"/>
          <w:lang w:eastAsia="ko-KR"/>
        </w:rPr>
        <w:t>Rosero’s</w:t>
      </w:r>
      <w:proofErr w:type="spellEnd"/>
      <w:r w:rsidRPr="00401A87">
        <w:rPr>
          <w:rFonts w:ascii="Times New Roman" w:hAnsi="Times New Roman" w:cs="Times New Roman"/>
          <w:sz w:val="24"/>
          <w:szCs w:val="24"/>
          <w:lang w:eastAsia="ko-KR"/>
        </w:rPr>
        <w:t xml:space="preserve"> </w:t>
      </w:r>
      <w:r w:rsidRPr="00401A87">
        <w:rPr>
          <w:rFonts w:ascii="Times New Roman" w:hAnsi="Times New Roman" w:cs="Times New Roman"/>
          <w:i/>
          <w:iCs/>
          <w:sz w:val="24"/>
          <w:szCs w:val="24"/>
          <w:lang w:eastAsia="ko-KR"/>
        </w:rPr>
        <w:t xml:space="preserve">Los </w:t>
      </w:r>
      <w:proofErr w:type="spellStart"/>
      <w:r w:rsidRPr="00401A87">
        <w:rPr>
          <w:rFonts w:ascii="Times New Roman" w:hAnsi="Times New Roman" w:cs="Times New Roman"/>
          <w:i/>
          <w:iCs/>
          <w:sz w:val="24"/>
          <w:szCs w:val="24"/>
          <w:lang w:eastAsia="ko-KR"/>
        </w:rPr>
        <w:t>ejércitos</w:t>
      </w:r>
      <w:proofErr w:type="spellEnd"/>
      <w:r w:rsidRPr="00401A87">
        <w:rPr>
          <w:rFonts w:ascii="Times New Roman" w:hAnsi="Times New Roman" w:cs="Times New Roman"/>
          <w:i/>
          <w:iCs/>
          <w:sz w:val="24"/>
          <w:szCs w:val="24"/>
          <w:lang w:eastAsia="ko-KR"/>
        </w:rPr>
        <w:t xml:space="preserve"> </w:t>
      </w:r>
      <w:r w:rsidRPr="00401A87">
        <w:rPr>
          <w:rFonts w:ascii="Times New Roman" w:hAnsi="Times New Roman" w:cs="Times New Roman"/>
          <w:sz w:val="24"/>
          <w:szCs w:val="24"/>
          <w:lang w:eastAsia="ko-KR"/>
        </w:rPr>
        <w:t xml:space="preserve">(2006) tells </w:t>
      </w:r>
      <w:r>
        <w:rPr>
          <w:rFonts w:ascii="Times New Roman" w:hAnsi="Times New Roman" w:cs="Times New Roman"/>
          <w:sz w:val="24"/>
          <w:szCs w:val="24"/>
          <w:lang w:eastAsia="ko-KR"/>
        </w:rPr>
        <w:t xml:space="preserve">the story of </w:t>
      </w:r>
      <w:r w:rsidRPr="00401A87">
        <w:rPr>
          <w:rFonts w:ascii="Times New Roman" w:hAnsi="Times New Roman" w:cs="Times New Roman"/>
          <w:sz w:val="24"/>
          <w:szCs w:val="24"/>
          <w:lang w:eastAsia="ko-KR"/>
        </w:rPr>
        <w:t xml:space="preserve">a man from a rural area who witnesses </w:t>
      </w:r>
      <w:r>
        <w:rPr>
          <w:rFonts w:ascii="Times New Roman" w:hAnsi="Times New Roman" w:cs="Times New Roman"/>
          <w:sz w:val="24"/>
          <w:szCs w:val="24"/>
          <w:lang w:eastAsia="ko-KR"/>
        </w:rPr>
        <w:t xml:space="preserve">how </w:t>
      </w:r>
      <w:r w:rsidRPr="00401A87">
        <w:rPr>
          <w:rFonts w:ascii="Times New Roman" w:hAnsi="Times New Roman" w:cs="Times New Roman"/>
          <w:sz w:val="24"/>
          <w:szCs w:val="24"/>
          <w:lang w:eastAsia="ko-KR"/>
        </w:rPr>
        <w:t>his town</w:t>
      </w:r>
      <w:r>
        <w:rPr>
          <w:rFonts w:ascii="Times New Roman" w:hAnsi="Times New Roman" w:cs="Times New Roman"/>
          <w:sz w:val="24"/>
          <w:szCs w:val="24"/>
          <w:lang w:eastAsia="ko-KR"/>
        </w:rPr>
        <w:t xml:space="preserve"> </w:t>
      </w:r>
      <w:r>
        <w:rPr>
          <w:rFonts w:ascii="Times" w:hAnsi="Times" w:cs="Times New Roman"/>
          <w:sz w:val="24"/>
          <w:szCs w:val="24"/>
        </w:rPr>
        <w:t>–</w:t>
      </w:r>
      <w:r w:rsidRPr="00401A87">
        <w:rPr>
          <w:rFonts w:ascii="Times New Roman" w:hAnsi="Times New Roman" w:cs="Times New Roman"/>
          <w:sz w:val="24"/>
          <w:szCs w:val="24"/>
          <w:lang w:eastAsia="ko-KR"/>
        </w:rPr>
        <w:t xml:space="preserve">a fictional place located </w:t>
      </w:r>
      <w:r>
        <w:rPr>
          <w:rFonts w:ascii="Times New Roman" w:hAnsi="Times New Roman" w:cs="Times New Roman"/>
          <w:sz w:val="24"/>
          <w:szCs w:val="24"/>
          <w:lang w:eastAsia="ko-KR"/>
        </w:rPr>
        <w:t>in</w:t>
      </w:r>
      <w:r w:rsidRPr="00401A87">
        <w:rPr>
          <w:rFonts w:ascii="Times New Roman" w:hAnsi="Times New Roman" w:cs="Times New Roman"/>
          <w:sz w:val="24"/>
          <w:szCs w:val="24"/>
          <w:lang w:eastAsia="ko-KR"/>
        </w:rPr>
        <w:t xml:space="preserve"> an undetermined place within Colombian territory</w:t>
      </w:r>
      <w:r>
        <w:rPr>
          <w:rFonts w:ascii="Times" w:hAnsi="Times" w:cs="Times New Roman"/>
          <w:sz w:val="24"/>
          <w:szCs w:val="24"/>
        </w:rPr>
        <w:t xml:space="preserve">– </w:t>
      </w:r>
      <w:r>
        <w:rPr>
          <w:rFonts w:ascii="Times New Roman" w:hAnsi="Times New Roman" w:cs="Times New Roman"/>
          <w:sz w:val="24"/>
          <w:szCs w:val="24"/>
          <w:lang w:eastAsia="ko-KR"/>
        </w:rPr>
        <w:t>gets</w:t>
      </w:r>
      <w:r w:rsidRPr="00401A87">
        <w:rPr>
          <w:rFonts w:ascii="Times New Roman" w:hAnsi="Times New Roman" w:cs="Times New Roman"/>
          <w:sz w:val="24"/>
          <w:szCs w:val="24"/>
          <w:lang w:eastAsia="ko-KR"/>
        </w:rPr>
        <w:t xml:space="preserve"> caught in the crossfire between several </w:t>
      </w:r>
      <w:r w:rsidRPr="00C268A0">
        <w:rPr>
          <w:rFonts w:ascii="Times New Roman" w:hAnsi="Times New Roman" w:cs="Times New Roman"/>
          <w:sz w:val="24"/>
          <w:szCs w:val="24"/>
          <w:lang w:eastAsia="ko-KR"/>
        </w:rPr>
        <w:t>armed groups</w:t>
      </w:r>
      <w:r w:rsidRPr="00401A87">
        <w:rPr>
          <w:rFonts w:ascii="Times New Roman" w:hAnsi="Times New Roman" w:cs="Times New Roman"/>
          <w:sz w:val="24"/>
          <w:szCs w:val="24"/>
          <w:lang w:eastAsia="ko-KR"/>
        </w:rPr>
        <w:t>. Both novels invent fictional space</w:t>
      </w:r>
      <w:r>
        <w:rPr>
          <w:rFonts w:ascii="Times New Roman" w:hAnsi="Times New Roman" w:cs="Times New Roman"/>
          <w:sz w:val="24"/>
          <w:szCs w:val="24"/>
          <w:lang w:eastAsia="ko-KR"/>
        </w:rPr>
        <w:t>s</w:t>
      </w:r>
      <w:r w:rsidRPr="00401A87">
        <w:rPr>
          <w:rFonts w:ascii="Times New Roman" w:hAnsi="Times New Roman" w:cs="Times New Roman"/>
          <w:sz w:val="24"/>
          <w:szCs w:val="24"/>
          <w:lang w:eastAsia="ko-KR"/>
        </w:rPr>
        <w:t xml:space="preserve"> that </w:t>
      </w:r>
      <w:r>
        <w:rPr>
          <w:rFonts w:ascii="Times New Roman" w:hAnsi="Times New Roman" w:cs="Times New Roman"/>
          <w:sz w:val="24"/>
          <w:szCs w:val="24"/>
          <w:lang w:eastAsia="ko-KR"/>
        </w:rPr>
        <w:t>can be read as metaphors</w:t>
      </w:r>
      <w:r w:rsidRPr="00401A87">
        <w:rPr>
          <w:rFonts w:ascii="Times New Roman" w:hAnsi="Times New Roman" w:cs="Times New Roman"/>
          <w:sz w:val="24"/>
          <w:szCs w:val="24"/>
          <w:lang w:eastAsia="ko-KR"/>
        </w:rPr>
        <w:t xml:space="preserve"> of conflict zones in Colombia. </w:t>
      </w:r>
      <w:r>
        <w:rPr>
          <w:rFonts w:ascii="Times New Roman" w:hAnsi="Times New Roman" w:cs="Times New Roman"/>
          <w:sz w:val="24"/>
          <w:szCs w:val="24"/>
          <w:lang w:eastAsia="ko-KR"/>
        </w:rPr>
        <w:t>B</w:t>
      </w:r>
      <w:r w:rsidRPr="00401A87">
        <w:rPr>
          <w:rFonts w:ascii="Times New Roman" w:hAnsi="Times New Roman" w:cs="Times New Roman"/>
          <w:sz w:val="24"/>
          <w:szCs w:val="24"/>
          <w:lang w:eastAsia="ko-KR"/>
        </w:rPr>
        <w:t>y delocalizing conflict zones</w:t>
      </w:r>
      <w:r>
        <w:rPr>
          <w:rFonts w:ascii="Times New Roman" w:hAnsi="Times New Roman" w:cs="Times New Roman"/>
          <w:sz w:val="24"/>
          <w:szCs w:val="24"/>
          <w:lang w:eastAsia="ko-KR"/>
        </w:rPr>
        <w:t xml:space="preserve"> </w:t>
      </w:r>
      <w:r>
        <w:rPr>
          <w:rFonts w:ascii="Times" w:hAnsi="Times" w:cs="Times New Roman"/>
          <w:sz w:val="24"/>
          <w:szCs w:val="24"/>
        </w:rPr>
        <w:t>–</w:t>
      </w:r>
      <w:r w:rsidRPr="003C4FA2">
        <w:rPr>
          <w:rFonts w:ascii="Times" w:hAnsi="Times" w:cs="Times New Roman"/>
          <w:sz w:val="24"/>
          <w:szCs w:val="24"/>
        </w:rPr>
        <w:t>t</w:t>
      </w:r>
      <w:r w:rsidRPr="003C4FA2">
        <w:rPr>
          <w:rFonts w:ascii="Times New Roman" w:hAnsi="Times New Roman" w:cs="Times New Roman"/>
          <w:sz w:val="24"/>
          <w:szCs w:val="24"/>
          <w:lang w:eastAsia="ko-KR"/>
        </w:rPr>
        <w:t xml:space="preserve">hat is, by placing them </w:t>
      </w:r>
      <w:r w:rsidRPr="009875CB">
        <w:rPr>
          <w:rFonts w:ascii="Times New Roman" w:hAnsi="Times New Roman" w:cs="Times New Roman"/>
          <w:sz w:val="24"/>
          <w:szCs w:val="24"/>
          <w:lang w:eastAsia="ko-KR"/>
        </w:rPr>
        <w:t xml:space="preserve">in </w:t>
      </w:r>
      <w:r w:rsidRPr="003C4FA2">
        <w:rPr>
          <w:rFonts w:ascii="Times New Roman" w:hAnsi="Times New Roman" w:cs="Times New Roman"/>
          <w:sz w:val="24"/>
          <w:szCs w:val="24"/>
          <w:lang w:eastAsia="ko-KR"/>
        </w:rPr>
        <w:t>unspecified spaces in Colombia, or refraining from giving them a name that connects th</w:t>
      </w:r>
      <w:r>
        <w:rPr>
          <w:rFonts w:ascii="Times New Roman" w:hAnsi="Times New Roman" w:cs="Times New Roman"/>
          <w:sz w:val="24"/>
          <w:szCs w:val="24"/>
          <w:lang w:eastAsia="ko-KR"/>
        </w:rPr>
        <w:t xml:space="preserve">em to a real place, </w:t>
      </w:r>
      <w:r w:rsidRPr="00401A87">
        <w:rPr>
          <w:rFonts w:ascii="Times New Roman" w:hAnsi="Times New Roman" w:cs="Times New Roman"/>
          <w:sz w:val="24"/>
          <w:szCs w:val="24"/>
          <w:lang w:eastAsia="ko-KR"/>
        </w:rPr>
        <w:t>these narratives</w:t>
      </w:r>
      <w:r>
        <w:rPr>
          <w:rFonts w:ascii="Times New Roman" w:hAnsi="Times New Roman" w:cs="Times New Roman"/>
          <w:sz w:val="24"/>
          <w:szCs w:val="24"/>
          <w:lang w:eastAsia="ko-KR"/>
        </w:rPr>
        <w:t xml:space="preserve"> do more than preserve memory of the armed conflict; indeed, they</w:t>
      </w:r>
      <w:r w:rsidRPr="00401A87">
        <w:rPr>
          <w:rFonts w:ascii="Times New Roman" w:hAnsi="Times New Roman" w:cs="Times New Roman"/>
          <w:sz w:val="24"/>
          <w:szCs w:val="24"/>
          <w:lang w:eastAsia="ko-KR"/>
        </w:rPr>
        <w:t xml:space="preserve"> contribute to the </w:t>
      </w:r>
      <w:r>
        <w:rPr>
          <w:rFonts w:ascii="Times New Roman" w:hAnsi="Times New Roman" w:cs="Times New Roman"/>
          <w:sz w:val="24"/>
          <w:szCs w:val="24"/>
          <w:lang w:eastAsia="ko-KR"/>
        </w:rPr>
        <w:t>homogenization</w:t>
      </w:r>
      <w:r w:rsidRPr="00401A87">
        <w:rPr>
          <w:rFonts w:ascii="Times New Roman" w:hAnsi="Times New Roman" w:cs="Times New Roman"/>
          <w:sz w:val="24"/>
          <w:szCs w:val="24"/>
          <w:lang w:eastAsia="ko-KR"/>
        </w:rPr>
        <w:t xml:space="preserve"> of </w:t>
      </w:r>
      <w:r>
        <w:rPr>
          <w:rFonts w:ascii="Times New Roman" w:hAnsi="Times New Roman" w:cs="Times New Roman"/>
          <w:sz w:val="24"/>
          <w:szCs w:val="24"/>
          <w:lang w:eastAsia="ko-KR"/>
        </w:rPr>
        <w:t xml:space="preserve">the </w:t>
      </w:r>
      <w:r w:rsidRPr="00401A87">
        <w:rPr>
          <w:rFonts w:ascii="Times New Roman" w:hAnsi="Times New Roman" w:cs="Times New Roman"/>
          <w:sz w:val="24"/>
          <w:szCs w:val="24"/>
          <w:lang w:eastAsia="ko-KR"/>
        </w:rPr>
        <w:t xml:space="preserve">“zonas </w:t>
      </w:r>
      <w:proofErr w:type="spellStart"/>
      <w:r w:rsidRPr="00401A87">
        <w:rPr>
          <w:rFonts w:ascii="Times New Roman" w:hAnsi="Times New Roman" w:cs="Times New Roman"/>
          <w:sz w:val="24"/>
          <w:szCs w:val="24"/>
          <w:lang w:eastAsia="ko-KR"/>
        </w:rPr>
        <w:t>rojas</w:t>
      </w:r>
      <w:proofErr w:type="spellEnd"/>
      <w:r w:rsidRPr="00401A87">
        <w:rPr>
          <w:rFonts w:ascii="Times New Roman" w:hAnsi="Times New Roman" w:cs="Times New Roman"/>
          <w:sz w:val="24"/>
          <w:szCs w:val="24"/>
          <w:lang w:eastAsia="ko-KR"/>
        </w:rPr>
        <w:t>.”</w:t>
      </w:r>
      <w:r>
        <w:rPr>
          <w:rFonts w:ascii="Times New Roman" w:hAnsi="Times New Roman" w:cs="Times New Roman"/>
          <w:sz w:val="24"/>
          <w:szCs w:val="24"/>
          <w:lang w:eastAsia="ko-KR"/>
        </w:rPr>
        <w:t xml:space="preserve"> </w:t>
      </w:r>
    </w:p>
    <w:p w14:paraId="5DCD292B" w14:textId="77777777" w:rsidR="00453F5F" w:rsidRDefault="00453F5F" w:rsidP="00453F5F">
      <w:pPr>
        <w:ind w:firstLine="360"/>
        <w:rPr>
          <w:rFonts w:ascii="Times New Roman" w:hAnsi="Times New Roman" w:cs="Times New Roman"/>
          <w:color w:val="000000" w:themeColor="text1"/>
          <w:sz w:val="24"/>
          <w:szCs w:val="24"/>
        </w:rPr>
      </w:pPr>
      <w:r>
        <w:rPr>
          <w:rFonts w:ascii="Times New Roman" w:hAnsi="Times New Roman" w:cs="Times New Roman"/>
          <w:sz w:val="24"/>
          <w:szCs w:val="24"/>
          <w:lang w:eastAsia="ko-KR"/>
        </w:rPr>
        <w:tab/>
        <w:t>I</w:t>
      </w:r>
      <w:r w:rsidRPr="00401A87">
        <w:rPr>
          <w:rFonts w:ascii="Times New Roman" w:hAnsi="Times New Roman" w:cs="Times New Roman"/>
          <w:sz w:val="24"/>
          <w:szCs w:val="24"/>
          <w:lang w:eastAsia="ko-KR"/>
        </w:rPr>
        <w:t>n recent years</w:t>
      </w:r>
      <w:r>
        <w:rPr>
          <w:rFonts w:ascii="Times New Roman" w:hAnsi="Times New Roman" w:cs="Times New Roman"/>
          <w:sz w:val="24"/>
          <w:szCs w:val="24"/>
          <w:lang w:eastAsia="ko-KR"/>
        </w:rPr>
        <w:t xml:space="preserve">, however, </w:t>
      </w:r>
      <w:r w:rsidRPr="00401A87">
        <w:rPr>
          <w:rFonts w:ascii="Times New Roman" w:hAnsi="Times New Roman" w:cs="Times New Roman"/>
          <w:sz w:val="24"/>
          <w:szCs w:val="24"/>
          <w:lang w:eastAsia="ko-KR"/>
        </w:rPr>
        <w:t xml:space="preserve">testimonial works (journalistic </w:t>
      </w:r>
      <w:r>
        <w:rPr>
          <w:rFonts w:ascii="Times New Roman" w:hAnsi="Times New Roman" w:cs="Times New Roman"/>
          <w:sz w:val="24"/>
          <w:szCs w:val="24"/>
          <w:lang w:eastAsia="ko-KR"/>
        </w:rPr>
        <w:t>chronicles</w:t>
      </w:r>
      <w:r w:rsidRPr="00401A87">
        <w:rPr>
          <w:rFonts w:ascii="Times New Roman" w:hAnsi="Times New Roman" w:cs="Times New Roman"/>
          <w:sz w:val="24"/>
          <w:szCs w:val="24"/>
          <w:lang w:eastAsia="ko-KR"/>
        </w:rPr>
        <w:t xml:space="preserve">, documentaries, and testimonial fictions), have </w:t>
      </w:r>
      <w:r>
        <w:rPr>
          <w:rFonts w:ascii="Times New Roman" w:hAnsi="Times New Roman" w:cs="Times New Roman"/>
          <w:sz w:val="24"/>
          <w:szCs w:val="24"/>
          <w:lang w:eastAsia="ko-KR"/>
        </w:rPr>
        <w:t xml:space="preserve">shifted to a </w:t>
      </w:r>
      <w:proofErr w:type="spellStart"/>
      <w:r w:rsidRPr="00401A87">
        <w:rPr>
          <w:rFonts w:ascii="Times New Roman" w:hAnsi="Times New Roman" w:cs="Times New Roman"/>
          <w:sz w:val="24"/>
          <w:szCs w:val="24"/>
          <w:lang w:eastAsia="ko-KR"/>
        </w:rPr>
        <w:t>hyperlocation</w:t>
      </w:r>
      <w:proofErr w:type="spellEnd"/>
      <w:r w:rsidRPr="00401A87">
        <w:rPr>
          <w:rFonts w:ascii="Times New Roman" w:hAnsi="Times New Roman" w:cs="Times New Roman"/>
          <w:sz w:val="24"/>
          <w:szCs w:val="24"/>
          <w:lang w:eastAsia="ko-KR"/>
        </w:rPr>
        <w:t xml:space="preserve"> of </w:t>
      </w:r>
      <w:r>
        <w:rPr>
          <w:rFonts w:ascii="Times New Roman" w:hAnsi="Times New Roman" w:cs="Times New Roman"/>
          <w:sz w:val="24"/>
          <w:szCs w:val="24"/>
          <w:lang w:eastAsia="ko-KR"/>
        </w:rPr>
        <w:t xml:space="preserve">the spaces where the narrated events of conflict take place. </w:t>
      </w:r>
      <w:r w:rsidRPr="00401A87">
        <w:rPr>
          <w:rFonts w:ascii="Times New Roman" w:hAnsi="Times New Roman" w:cs="Times New Roman"/>
          <w:sz w:val="24"/>
          <w:szCs w:val="24"/>
          <w:lang w:eastAsia="ko-KR"/>
        </w:rPr>
        <w:t xml:space="preserve">Instead of setting stories in </w:t>
      </w:r>
      <w:r>
        <w:rPr>
          <w:rFonts w:ascii="Times New Roman" w:hAnsi="Times New Roman" w:cs="Times New Roman"/>
          <w:sz w:val="24"/>
          <w:szCs w:val="24"/>
          <w:lang w:eastAsia="ko-KR"/>
        </w:rPr>
        <w:t>metaphorical</w:t>
      </w:r>
      <w:r w:rsidRPr="00401A87">
        <w:rPr>
          <w:rFonts w:ascii="Times New Roman" w:hAnsi="Times New Roman" w:cs="Times New Roman"/>
          <w:sz w:val="24"/>
          <w:szCs w:val="24"/>
          <w:lang w:eastAsia="ko-KR"/>
        </w:rPr>
        <w:t xml:space="preserve"> or unnamed places, these narratives constantly name, describe, and locate in detail the spaces where events occur</w:t>
      </w:r>
      <w:r>
        <w:rPr>
          <w:rFonts w:ascii="Times New Roman" w:hAnsi="Times New Roman" w:cs="Times New Roman"/>
          <w:sz w:val="24"/>
          <w:szCs w:val="24"/>
          <w:lang w:eastAsia="ko-KR"/>
        </w:rPr>
        <w:t xml:space="preserve">, and sometimes </w:t>
      </w:r>
      <w:r>
        <w:rPr>
          <w:rFonts w:ascii="Times New Roman" w:hAnsi="Times New Roman" w:cs="Times New Roman"/>
          <w:sz w:val="24"/>
          <w:szCs w:val="24"/>
          <w:lang w:eastAsia="ko-KR"/>
        </w:rPr>
        <w:lastRenderedPageBreak/>
        <w:t>provide geographical location coordinates</w:t>
      </w:r>
      <w:r w:rsidRPr="00401A87">
        <w:rPr>
          <w:rFonts w:ascii="Times New Roman" w:hAnsi="Times New Roman" w:cs="Times New Roman"/>
          <w:sz w:val="24"/>
          <w:szCs w:val="24"/>
          <w:lang w:eastAsia="ko-KR"/>
        </w:rPr>
        <w:t xml:space="preserve">. </w:t>
      </w:r>
      <w:proofErr w:type="spellStart"/>
      <w:r w:rsidRPr="00942C2C">
        <w:rPr>
          <w:rFonts w:ascii="Times New Roman" w:hAnsi="Times New Roman" w:cs="Times New Roman"/>
          <w:sz w:val="24"/>
          <w:szCs w:val="24"/>
          <w:lang w:val="es-ES" w:eastAsia="ko-KR"/>
        </w:rPr>
        <w:t>Both</w:t>
      </w:r>
      <w:proofErr w:type="spellEnd"/>
      <w:r w:rsidRPr="00942C2C">
        <w:rPr>
          <w:rFonts w:ascii="Times New Roman" w:hAnsi="Times New Roman" w:cs="Times New Roman"/>
          <w:sz w:val="24"/>
          <w:szCs w:val="24"/>
          <w:lang w:val="es-ES" w:eastAsia="ko-KR"/>
        </w:rPr>
        <w:t xml:space="preserve"> </w:t>
      </w:r>
      <w:proofErr w:type="spellStart"/>
      <w:r w:rsidRPr="00942C2C">
        <w:rPr>
          <w:rFonts w:ascii="Times New Roman" w:hAnsi="Times New Roman" w:cs="Times New Roman"/>
          <w:sz w:val="24"/>
          <w:szCs w:val="24"/>
          <w:lang w:val="es-ES" w:eastAsia="ko-KR"/>
        </w:rPr>
        <w:t>Phillip</w:t>
      </w:r>
      <w:proofErr w:type="spellEnd"/>
      <w:r w:rsidRPr="00942C2C">
        <w:rPr>
          <w:rFonts w:ascii="Times New Roman" w:hAnsi="Times New Roman" w:cs="Times New Roman"/>
          <w:sz w:val="24"/>
          <w:szCs w:val="24"/>
          <w:lang w:val="es-ES" w:eastAsia="ko-KR"/>
        </w:rPr>
        <w:t xml:space="preserve"> </w:t>
      </w:r>
      <w:proofErr w:type="spellStart"/>
      <w:r w:rsidRPr="00942C2C">
        <w:rPr>
          <w:rFonts w:ascii="Times New Roman" w:hAnsi="Times New Roman" w:cs="Times New Roman"/>
          <w:sz w:val="24"/>
          <w:szCs w:val="24"/>
          <w:lang w:val="es-ES" w:eastAsia="ko-KR"/>
        </w:rPr>
        <w:t>Potdevin’s</w:t>
      </w:r>
      <w:proofErr w:type="spellEnd"/>
      <w:r w:rsidRPr="00942C2C">
        <w:rPr>
          <w:rFonts w:ascii="Times New Roman" w:hAnsi="Times New Roman" w:cs="Times New Roman"/>
          <w:sz w:val="24"/>
          <w:szCs w:val="24"/>
          <w:lang w:val="es-ES" w:eastAsia="ko-KR"/>
        </w:rPr>
        <w:t xml:space="preserve"> </w:t>
      </w:r>
      <w:r w:rsidRPr="00942C2C">
        <w:rPr>
          <w:rFonts w:ascii="Times New Roman" w:hAnsi="Times New Roman" w:cs="Times New Roman"/>
          <w:i/>
          <w:iCs/>
          <w:sz w:val="24"/>
          <w:szCs w:val="24"/>
          <w:lang w:val="es-ES" w:eastAsia="ko-KR"/>
        </w:rPr>
        <w:t xml:space="preserve">La sembradora de cuerpos </w:t>
      </w:r>
      <w:r w:rsidRPr="00942C2C">
        <w:rPr>
          <w:rFonts w:ascii="Times New Roman" w:hAnsi="Times New Roman" w:cs="Times New Roman"/>
          <w:sz w:val="24"/>
          <w:szCs w:val="24"/>
          <w:lang w:val="es-ES" w:eastAsia="ko-KR"/>
        </w:rPr>
        <w:t xml:space="preserve">and Juan Miguel </w:t>
      </w:r>
      <w:proofErr w:type="spellStart"/>
      <w:r w:rsidRPr="00942C2C">
        <w:rPr>
          <w:rFonts w:ascii="Times New Roman" w:hAnsi="Times New Roman" w:cs="Times New Roman"/>
          <w:sz w:val="24"/>
          <w:szCs w:val="24"/>
          <w:lang w:val="es-ES" w:eastAsia="ko-KR"/>
        </w:rPr>
        <w:t>Álvarez’s</w:t>
      </w:r>
      <w:proofErr w:type="spellEnd"/>
      <w:r w:rsidRPr="00942C2C">
        <w:rPr>
          <w:rFonts w:ascii="Times New Roman" w:hAnsi="Times New Roman" w:cs="Times New Roman"/>
          <w:sz w:val="24"/>
          <w:szCs w:val="24"/>
          <w:lang w:val="es-ES" w:eastAsia="ko-KR"/>
        </w:rPr>
        <w:t xml:space="preserve"> </w:t>
      </w:r>
      <w:proofErr w:type="spellStart"/>
      <w:r w:rsidRPr="00942C2C">
        <w:rPr>
          <w:rFonts w:ascii="Times New Roman" w:hAnsi="Times New Roman" w:cs="Times New Roman"/>
          <w:sz w:val="24"/>
          <w:szCs w:val="24"/>
          <w:lang w:val="es-ES" w:eastAsia="ko-KR"/>
        </w:rPr>
        <w:t>collection</w:t>
      </w:r>
      <w:proofErr w:type="spellEnd"/>
      <w:r w:rsidRPr="00942C2C">
        <w:rPr>
          <w:rFonts w:ascii="Times New Roman" w:hAnsi="Times New Roman" w:cs="Times New Roman"/>
          <w:sz w:val="24"/>
          <w:szCs w:val="24"/>
          <w:lang w:val="es-ES" w:eastAsia="ko-KR"/>
        </w:rPr>
        <w:t xml:space="preserve"> of </w:t>
      </w:r>
      <w:proofErr w:type="spellStart"/>
      <w:r w:rsidRPr="00942C2C">
        <w:rPr>
          <w:rFonts w:ascii="Times New Roman" w:hAnsi="Times New Roman" w:cs="Times New Roman"/>
          <w:sz w:val="24"/>
          <w:szCs w:val="24"/>
          <w:lang w:val="es-ES" w:eastAsia="ko-KR"/>
        </w:rPr>
        <w:t>articles</w:t>
      </w:r>
      <w:proofErr w:type="spellEnd"/>
      <w:r w:rsidRPr="00942C2C">
        <w:rPr>
          <w:rFonts w:ascii="Times New Roman" w:hAnsi="Times New Roman" w:cs="Times New Roman"/>
          <w:sz w:val="24"/>
          <w:szCs w:val="24"/>
          <w:lang w:val="es-ES" w:eastAsia="ko-KR"/>
        </w:rPr>
        <w:t xml:space="preserve"> </w:t>
      </w:r>
      <w:proofErr w:type="spellStart"/>
      <w:r w:rsidRPr="00942C2C">
        <w:rPr>
          <w:rFonts w:ascii="Times New Roman" w:hAnsi="Times New Roman" w:cs="Times New Roman"/>
          <w:sz w:val="24"/>
          <w:szCs w:val="24"/>
          <w:lang w:val="es-ES" w:eastAsia="ko-KR"/>
        </w:rPr>
        <w:t>titled</w:t>
      </w:r>
      <w:proofErr w:type="spellEnd"/>
      <w:r w:rsidRPr="00942C2C">
        <w:rPr>
          <w:rFonts w:ascii="Times New Roman" w:hAnsi="Times New Roman" w:cs="Times New Roman"/>
          <w:sz w:val="24"/>
          <w:szCs w:val="24"/>
          <w:lang w:val="es-ES" w:eastAsia="ko-KR"/>
        </w:rPr>
        <w:t xml:space="preserve"> </w:t>
      </w:r>
      <w:r w:rsidRPr="00942C2C">
        <w:rPr>
          <w:rFonts w:ascii="Times New Roman" w:hAnsi="Times New Roman" w:cs="Times New Roman"/>
          <w:i/>
          <w:iCs/>
          <w:color w:val="000000" w:themeColor="text1"/>
          <w:sz w:val="24"/>
          <w:szCs w:val="24"/>
          <w:lang w:val="es-ES"/>
        </w:rPr>
        <w:t xml:space="preserve">Cuadernos de los encuentros. </w:t>
      </w:r>
      <w:r w:rsidRPr="00D53459">
        <w:rPr>
          <w:rFonts w:ascii="Times New Roman" w:hAnsi="Times New Roman" w:cs="Times New Roman"/>
          <w:i/>
          <w:iCs/>
          <w:color w:val="000000" w:themeColor="text1"/>
          <w:sz w:val="24"/>
          <w:szCs w:val="24"/>
        </w:rPr>
        <w:t xml:space="preserve">Verde tierra </w:t>
      </w:r>
      <w:proofErr w:type="spellStart"/>
      <w:r w:rsidRPr="00D53459">
        <w:rPr>
          <w:rFonts w:ascii="Times New Roman" w:hAnsi="Times New Roman" w:cs="Times New Roman"/>
          <w:i/>
          <w:iCs/>
          <w:color w:val="000000" w:themeColor="text1"/>
          <w:sz w:val="24"/>
          <w:szCs w:val="24"/>
        </w:rPr>
        <w:t>calcinada</w:t>
      </w:r>
      <w:proofErr w:type="spellEnd"/>
      <w:r w:rsidRPr="00D53459">
        <w:rPr>
          <w:rFonts w:ascii="Times New Roman" w:hAnsi="Times New Roman" w:cs="Times New Roman"/>
          <w:i/>
          <w:iCs/>
          <w:color w:val="000000" w:themeColor="text1"/>
          <w:sz w:val="24"/>
          <w:szCs w:val="24"/>
        </w:rPr>
        <w:t xml:space="preserve"> </w:t>
      </w:r>
      <w:r>
        <w:rPr>
          <w:rFonts w:ascii="Times" w:hAnsi="Times" w:cs="Times New Roman"/>
          <w:sz w:val="24"/>
          <w:szCs w:val="24"/>
        </w:rPr>
        <w:t>–</w:t>
      </w:r>
      <w:r w:rsidRPr="00D53459">
        <w:rPr>
          <w:rFonts w:ascii="Times New Roman" w:hAnsi="Times New Roman" w:cs="Times New Roman"/>
          <w:color w:val="000000" w:themeColor="text1"/>
          <w:sz w:val="24"/>
          <w:szCs w:val="24"/>
        </w:rPr>
        <w:t>published in 2019</w:t>
      </w:r>
      <w:r>
        <w:rPr>
          <w:rFonts w:ascii="Times New Roman" w:hAnsi="Times New Roman" w:cs="Times New Roman"/>
          <w:color w:val="000000" w:themeColor="text1"/>
          <w:sz w:val="24"/>
          <w:szCs w:val="24"/>
        </w:rPr>
        <w:t>--are examples of works that “</w:t>
      </w:r>
      <w:proofErr w:type="spellStart"/>
      <w:r>
        <w:rPr>
          <w:rFonts w:ascii="Times New Roman" w:hAnsi="Times New Roman" w:cs="Times New Roman"/>
          <w:color w:val="000000" w:themeColor="text1"/>
          <w:sz w:val="24"/>
          <w:szCs w:val="24"/>
        </w:rPr>
        <w:t>hyperlocate</w:t>
      </w:r>
      <w:proofErr w:type="spellEnd"/>
      <w:r>
        <w:rPr>
          <w:rFonts w:ascii="Times New Roman" w:hAnsi="Times New Roman" w:cs="Times New Roman"/>
          <w:color w:val="000000" w:themeColor="text1"/>
          <w:sz w:val="24"/>
          <w:szCs w:val="24"/>
        </w:rPr>
        <w:t>” the “red zones.”</w:t>
      </w:r>
      <w:r w:rsidRPr="00D53459">
        <w:rPr>
          <w:rFonts w:ascii="Times New Roman" w:hAnsi="Times New Roman" w:cs="Times New Roman"/>
          <w:color w:val="000000" w:themeColor="text1"/>
          <w:sz w:val="24"/>
          <w:szCs w:val="24"/>
        </w:rPr>
        <w:t xml:space="preserve"> </w:t>
      </w:r>
      <w:r w:rsidRPr="00401A87">
        <w:rPr>
          <w:rFonts w:ascii="Times New Roman" w:hAnsi="Times New Roman" w:cs="Times New Roman"/>
          <w:color w:val="000000" w:themeColor="text1"/>
          <w:sz w:val="24"/>
          <w:szCs w:val="24"/>
        </w:rPr>
        <w:t>Finally</w:t>
      </w:r>
      <w:r>
        <w:rPr>
          <w:rFonts w:ascii="Times New Roman" w:hAnsi="Times New Roman" w:cs="Times New Roman"/>
          <w:color w:val="000000" w:themeColor="text1"/>
          <w:sz w:val="24"/>
          <w:szCs w:val="24"/>
        </w:rPr>
        <w:t xml:space="preserve">, in the context of the Colombian armed conflict, many people have had to leave their homelands to escape violence. Forced displacement has, therefore, inevitably shaped the way in which space is represented, remembered, and imagined in a significant number of testimonial narratives. </w:t>
      </w:r>
      <w:r w:rsidRPr="008238B4">
        <w:rPr>
          <w:rFonts w:ascii="Times New Roman" w:hAnsi="Times New Roman" w:cs="Times New Roman"/>
          <w:color w:val="000000" w:themeColor="text1"/>
          <w:sz w:val="24"/>
          <w:szCs w:val="24"/>
        </w:rPr>
        <w:t xml:space="preserve">For example, Alfredo </w:t>
      </w:r>
      <w:proofErr w:type="spellStart"/>
      <w:r w:rsidRPr="008238B4">
        <w:rPr>
          <w:rFonts w:ascii="Times New Roman" w:hAnsi="Times New Roman" w:cs="Times New Roman"/>
          <w:color w:val="000000" w:themeColor="text1"/>
          <w:sz w:val="24"/>
          <w:szCs w:val="24"/>
        </w:rPr>
        <w:t>Molano’s</w:t>
      </w:r>
      <w:proofErr w:type="spellEnd"/>
      <w:r w:rsidRPr="008238B4">
        <w:rPr>
          <w:rFonts w:ascii="Times New Roman" w:hAnsi="Times New Roman" w:cs="Times New Roman"/>
          <w:color w:val="000000" w:themeColor="text1"/>
          <w:sz w:val="24"/>
          <w:szCs w:val="24"/>
        </w:rPr>
        <w:t xml:space="preserve"> </w:t>
      </w:r>
      <w:proofErr w:type="spellStart"/>
      <w:r w:rsidRPr="008238B4">
        <w:rPr>
          <w:rFonts w:ascii="Times New Roman" w:hAnsi="Times New Roman" w:cs="Times New Roman"/>
          <w:i/>
          <w:iCs/>
          <w:sz w:val="24"/>
          <w:szCs w:val="24"/>
        </w:rPr>
        <w:t>Desterrados</w:t>
      </w:r>
      <w:proofErr w:type="spellEnd"/>
      <w:r w:rsidRPr="008238B4">
        <w:rPr>
          <w:rFonts w:ascii="Times New Roman" w:hAnsi="Times New Roman" w:cs="Times New Roman"/>
          <w:i/>
          <w:iCs/>
          <w:sz w:val="24"/>
          <w:szCs w:val="24"/>
        </w:rPr>
        <w:t xml:space="preserve">, </w:t>
      </w:r>
      <w:proofErr w:type="spellStart"/>
      <w:r w:rsidRPr="008238B4">
        <w:rPr>
          <w:rFonts w:ascii="Times New Roman" w:hAnsi="Times New Roman" w:cs="Times New Roman"/>
          <w:i/>
          <w:iCs/>
          <w:sz w:val="24"/>
          <w:szCs w:val="24"/>
        </w:rPr>
        <w:t>crónicas</w:t>
      </w:r>
      <w:proofErr w:type="spellEnd"/>
      <w:r w:rsidRPr="008238B4">
        <w:rPr>
          <w:rFonts w:ascii="Times New Roman" w:hAnsi="Times New Roman" w:cs="Times New Roman"/>
          <w:i/>
          <w:iCs/>
          <w:sz w:val="24"/>
          <w:szCs w:val="24"/>
        </w:rPr>
        <w:t xml:space="preserve"> del </w:t>
      </w:r>
      <w:proofErr w:type="spellStart"/>
      <w:r w:rsidRPr="008238B4">
        <w:rPr>
          <w:rFonts w:ascii="Times New Roman" w:hAnsi="Times New Roman" w:cs="Times New Roman"/>
          <w:i/>
          <w:iCs/>
          <w:sz w:val="24"/>
          <w:szCs w:val="24"/>
        </w:rPr>
        <w:t>desarraigo</w:t>
      </w:r>
      <w:proofErr w:type="spellEnd"/>
      <w:r w:rsidRPr="008238B4">
        <w:rPr>
          <w:rFonts w:ascii="Times New Roman" w:hAnsi="Times New Roman" w:cs="Times New Roman"/>
          <w:i/>
          <w:iCs/>
          <w:sz w:val="24"/>
          <w:szCs w:val="24"/>
        </w:rPr>
        <w:t xml:space="preserve"> </w:t>
      </w:r>
      <w:r w:rsidRPr="008238B4">
        <w:rPr>
          <w:rFonts w:ascii="Times New Roman" w:hAnsi="Times New Roman" w:cs="Times New Roman"/>
          <w:sz w:val="24"/>
          <w:szCs w:val="24"/>
        </w:rPr>
        <w:t xml:space="preserve">and the collection </w:t>
      </w:r>
      <w:proofErr w:type="spellStart"/>
      <w:r w:rsidRPr="008238B4">
        <w:rPr>
          <w:rFonts w:ascii="Times New Roman" w:hAnsi="Times New Roman" w:cs="Times New Roman"/>
          <w:i/>
          <w:iCs/>
          <w:color w:val="000000" w:themeColor="text1"/>
          <w:sz w:val="24"/>
          <w:szCs w:val="24"/>
        </w:rPr>
        <w:t>Yo</w:t>
      </w:r>
      <w:proofErr w:type="spellEnd"/>
      <w:r w:rsidRPr="008238B4">
        <w:rPr>
          <w:rFonts w:ascii="Times New Roman" w:hAnsi="Times New Roman" w:cs="Times New Roman"/>
          <w:i/>
          <w:iCs/>
          <w:color w:val="000000" w:themeColor="text1"/>
          <w:sz w:val="24"/>
          <w:szCs w:val="24"/>
        </w:rPr>
        <w:t xml:space="preserve"> </w:t>
      </w:r>
      <w:proofErr w:type="spellStart"/>
      <w:r w:rsidRPr="008238B4">
        <w:rPr>
          <w:rFonts w:ascii="Times New Roman" w:hAnsi="Times New Roman" w:cs="Times New Roman"/>
          <w:i/>
          <w:iCs/>
          <w:color w:val="000000" w:themeColor="text1"/>
          <w:sz w:val="24"/>
          <w:szCs w:val="24"/>
        </w:rPr>
        <w:t>sobreviví</w:t>
      </w:r>
      <w:proofErr w:type="spellEnd"/>
      <w:r w:rsidRPr="008238B4">
        <w:rPr>
          <w:rFonts w:ascii="Times New Roman" w:hAnsi="Times New Roman" w:cs="Times New Roman"/>
          <w:i/>
          <w:iCs/>
          <w:color w:val="000000" w:themeColor="text1"/>
          <w:sz w:val="24"/>
          <w:szCs w:val="24"/>
        </w:rPr>
        <w:t xml:space="preserve">” </w:t>
      </w:r>
      <w:proofErr w:type="spellStart"/>
      <w:r w:rsidRPr="008238B4">
        <w:rPr>
          <w:rFonts w:ascii="Times New Roman" w:hAnsi="Times New Roman" w:cs="Times New Roman"/>
          <w:i/>
          <w:iCs/>
          <w:color w:val="000000" w:themeColor="text1"/>
          <w:sz w:val="24"/>
          <w:szCs w:val="24"/>
        </w:rPr>
        <w:t>Memorias</w:t>
      </w:r>
      <w:proofErr w:type="spellEnd"/>
      <w:r w:rsidRPr="008238B4">
        <w:rPr>
          <w:rFonts w:ascii="Times New Roman" w:hAnsi="Times New Roman" w:cs="Times New Roman"/>
          <w:i/>
          <w:iCs/>
          <w:color w:val="000000" w:themeColor="text1"/>
          <w:sz w:val="24"/>
          <w:szCs w:val="24"/>
        </w:rPr>
        <w:t xml:space="preserve"> de </w:t>
      </w:r>
      <w:proofErr w:type="spellStart"/>
      <w:r w:rsidRPr="008238B4">
        <w:rPr>
          <w:rFonts w:ascii="Times New Roman" w:hAnsi="Times New Roman" w:cs="Times New Roman"/>
          <w:i/>
          <w:iCs/>
          <w:color w:val="000000" w:themeColor="text1"/>
          <w:sz w:val="24"/>
          <w:szCs w:val="24"/>
        </w:rPr>
        <w:t>guerra</w:t>
      </w:r>
      <w:proofErr w:type="spellEnd"/>
      <w:r w:rsidRPr="008238B4">
        <w:rPr>
          <w:rFonts w:ascii="Times New Roman" w:hAnsi="Times New Roman" w:cs="Times New Roman"/>
          <w:i/>
          <w:iCs/>
          <w:color w:val="000000" w:themeColor="text1"/>
          <w:sz w:val="24"/>
          <w:szCs w:val="24"/>
        </w:rPr>
        <w:t xml:space="preserve"> y </w:t>
      </w:r>
      <w:proofErr w:type="spellStart"/>
      <w:r w:rsidRPr="008238B4">
        <w:rPr>
          <w:rFonts w:ascii="Times New Roman" w:hAnsi="Times New Roman" w:cs="Times New Roman"/>
          <w:i/>
          <w:iCs/>
          <w:color w:val="000000" w:themeColor="text1"/>
          <w:sz w:val="24"/>
          <w:szCs w:val="24"/>
        </w:rPr>
        <w:t>resistencia</w:t>
      </w:r>
      <w:proofErr w:type="spellEnd"/>
      <w:r w:rsidRPr="008238B4">
        <w:rPr>
          <w:rFonts w:ascii="Times New Roman" w:hAnsi="Times New Roman" w:cs="Times New Roman"/>
          <w:i/>
          <w:iCs/>
          <w:color w:val="000000" w:themeColor="text1"/>
          <w:sz w:val="24"/>
          <w:szCs w:val="24"/>
        </w:rPr>
        <w:t xml:space="preserve"> </w:t>
      </w:r>
      <w:proofErr w:type="spellStart"/>
      <w:r w:rsidRPr="008238B4">
        <w:rPr>
          <w:rFonts w:ascii="Times New Roman" w:hAnsi="Times New Roman" w:cs="Times New Roman"/>
          <w:i/>
          <w:iCs/>
          <w:color w:val="000000" w:themeColor="text1"/>
          <w:sz w:val="24"/>
          <w:szCs w:val="24"/>
        </w:rPr>
        <w:t>en</w:t>
      </w:r>
      <w:proofErr w:type="spellEnd"/>
      <w:r w:rsidRPr="008238B4">
        <w:rPr>
          <w:rFonts w:ascii="Times New Roman" w:hAnsi="Times New Roman" w:cs="Times New Roman"/>
          <w:i/>
          <w:iCs/>
          <w:color w:val="000000" w:themeColor="text1"/>
          <w:sz w:val="24"/>
          <w:szCs w:val="24"/>
        </w:rPr>
        <w:t xml:space="preserve"> Colombia </w:t>
      </w:r>
      <w:r w:rsidRPr="008238B4">
        <w:rPr>
          <w:rFonts w:ascii="Times New Roman" w:hAnsi="Times New Roman" w:cs="Times New Roman"/>
          <w:color w:val="000000" w:themeColor="text1"/>
          <w:sz w:val="24"/>
          <w:szCs w:val="24"/>
        </w:rPr>
        <w:t xml:space="preserve">(2018), by the team of </w:t>
      </w:r>
      <w:proofErr w:type="spellStart"/>
      <w:r w:rsidRPr="008238B4">
        <w:rPr>
          <w:rFonts w:ascii="Times New Roman" w:hAnsi="Times New Roman" w:cs="Times New Roman"/>
          <w:color w:val="000000" w:themeColor="text1"/>
          <w:sz w:val="24"/>
          <w:szCs w:val="24"/>
        </w:rPr>
        <w:t>Rutas</w:t>
      </w:r>
      <w:proofErr w:type="spellEnd"/>
      <w:r w:rsidRPr="008238B4">
        <w:rPr>
          <w:rFonts w:ascii="Times New Roman" w:hAnsi="Times New Roman" w:cs="Times New Roman"/>
          <w:color w:val="000000" w:themeColor="text1"/>
          <w:sz w:val="24"/>
          <w:szCs w:val="24"/>
        </w:rPr>
        <w:t xml:space="preserve"> del </w:t>
      </w:r>
      <w:proofErr w:type="spellStart"/>
      <w:r w:rsidRPr="008238B4">
        <w:rPr>
          <w:rFonts w:ascii="Times New Roman" w:hAnsi="Times New Roman" w:cs="Times New Roman"/>
          <w:color w:val="000000" w:themeColor="text1"/>
          <w:sz w:val="24"/>
          <w:szCs w:val="24"/>
        </w:rPr>
        <w:t>Conflicto</w:t>
      </w:r>
      <w:proofErr w:type="spellEnd"/>
      <w:r>
        <w:rPr>
          <w:rFonts w:ascii="Times New Roman" w:hAnsi="Times New Roman" w:cs="Times New Roman"/>
          <w:color w:val="000000" w:themeColor="text1"/>
          <w:sz w:val="24"/>
          <w:szCs w:val="24"/>
        </w:rPr>
        <w:t>,</w:t>
      </w:r>
      <w:r w:rsidRPr="00401A87">
        <w:rPr>
          <w:rFonts w:ascii="Times New Roman" w:hAnsi="Times New Roman" w:cs="Times New Roman"/>
          <w:color w:val="000000" w:themeColor="text1"/>
          <w:sz w:val="24"/>
          <w:szCs w:val="24"/>
        </w:rPr>
        <w:t xml:space="preserve"> talk about the space from</w:t>
      </w:r>
      <w:r>
        <w:rPr>
          <w:rFonts w:ascii="Times New Roman" w:hAnsi="Times New Roman" w:cs="Times New Roman"/>
          <w:color w:val="000000" w:themeColor="text1"/>
          <w:sz w:val="24"/>
          <w:szCs w:val="24"/>
        </w:rPr>
        <w:t xml:space="preserve"> a position of</w:t>
      </w:r>
      <w:r w:rsidRPr="00401A87">
        <w:rPr>
          <w:rFonts w:ascii="Times New Roman" w:hAnsi="Times New Roman" w:cs="Times New Roman"/>
          <w:color w:val="000000" w:themeColor="text1"/>
          <w:sz w:val="24"/>
          <w:szCs w:val="24"/>
        </w:rPr>
        <w:t xml:space="preserve"> exile</w:t>
      </w:r>
      <w:r>
        <w:rPr>
          <w:rFonts w:ascii="Times New Roman" w:hAnsi="Times New Roman" w:cs="Times New Roman"/>
          <w:color w:val="000000" w:themeColor="text1"/>
          <w:sz w:val="24"/>
          <w:szCs w:val="24"/>
        </w:rPr>
        <w:t xml:space="preserve"> or displacement--that is, </w:t>
      </w:r>
      <w:r w:rsidRPr="00401A87">
        <w:rPr>
          <w:rFonts w:ascii="Times New Roman" w:hAnsi="Times New Roman" w:cs="Times New Roman"/>
          <w:color w:val="000000" w:themeColor="text1"/>
          <w:sz w:val="24"/>
          <w:szCs w:val="24"/>
        </w:rPr>
        <w:t>they talk about a space that no longer exists</w:t>
      </w:r>
      <w:r>
        <w:rPr>
          <w:rFonts w:ascii="Times New Roman" w:hAnsi="Times New Roman" w:cs="Times New Roman"/>
          <w:color w:val="000000" w:themeColor="text1"/>
          <w:sz w:val="24"/>
          <w:szCs w:val="24"/>
        </w:rPr>
        <w:t xml:space="preserve">, </w:t>
      </w:r>
      <w:r w:rsidRPr="00401A87">
        <w:rPr>
          <w:rFonts w:ascii="Times New Roman" w:hAnsi="Times New Roman" w:cs="Times New Roman"/>
          <w:color w:val="000000" w:themeColor="text1"/>
          <w:sz w:val="24"/>
          <w:szCs w:val="24"/>
        </w:rPr>
        <w:t xml:space="preserve">or </w:t>
      </w:r>
      <w:r>
        <w:rPr>
          <w:rFonts w:ascii="Times New Roman" w:hAnsi="Times New Roman" w:cs="Times New Roman"/>
          <w:color w:val="000000" w:themeColor="text1"/>
          <w:sz w:val="24"/>
          <w:szCs w:val="24"/>
        </w:rPr>
        <w:t xml:space="preserve">that is no longer what it used to be, </w:t>
      </w:r>
      <w:r w:rsidRPr="00401A87">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 xml:space="preserve">therefore cannot be </w:t>
      </w:r>
      <w:r w:rsidRPr="00401A87">
        <w:rPr>
          <w:rFonts w:ascii="Times New Roman" w:hAnsi="Times New Roman" w:cs="Times New Roman"/>
          <w:color w:val="000000" w:themeColor="text1"/>
          <w:sz w:val="24"/>
          <w:szCs w:val="24"/>
        </w:rPr>
        <w:t>recover</w:t>
      </w:r>
      <w:r>
        <w:rPr>
          <w:rFonts w:ascii="Times New Roman" w:hAnsi="Times New Roman" w:cs="Times New Roman"/>
          <w:color w:val="000000" w:themeColor="text1"/>
          <w:sz w:val="24"/>
          <w:szCs w:val="24"/>
        </w:rPr>
        <w:t>ed</w:t>
      </w:r>
      <w:r w:rsidRPr="00401A87">
        <w:rPr>
          <w:rFonts w:ascii="Times New Roman" w:hAnsi="Times New Roman" w:cs="Times New Roman"/>
          <w:color w:val="000000" w:themeColor="text1"/>
          <w:sz w:val="24"/>
          <w:szCs w:val="24"/>
        </w:rPr>
        <w:t>.</w:t>
      </w:r>
    </w:p>
    <w:p w14:paraId="22B13389" w14:textId="77777777" w:rsidR="00453F5F" w:rsidRPr="00D53459" w:rsidRDefault="00453F5F" w:rsidP="00453F5F">
      <w:pPr>
        <w:pStyle w:val="Heading2"/>
        <w:rPr>
          <w:color w:val="000000" w:themeColor="text1"/>
        </w:rPr>
      </w:pPr>
      <w:r>
        <w:rPr>
          <w:color w:val="000000" w:themeColor="text1"/>
        </w:rPr>
        <w:tab/>
        <w:t xml:space="preserve">C. </w:t>
      </w:r>
      <w:r w:rsidRPr="00D53459">
        <w:rPr>
          <w:color w:val="000000" w:themeColor="text1"/>
        </w:rPr>
        <w:t xml:space="preserve"> </w:t>
      </w:r>
      <w:r w:rsidRPr="00D53459">
        <w:t>Historical Scope</w:t>
      </w:r>
    </w:p>
    <w:p w14:paraId="0312CB3E" w14:textId="77777777" w:rsidR="00453F5F" w:rsidRPr="00401A87" w:rsidRDefault="00453F5F" w:rsidP="00453F5F">
      <w:pPr>
        <w:rPr>
          <w:rFonts w:ascii="Times New Roman" w:eastAsiaTheme="minorEastAsia" w:hAnsi="Times New Roman" w:cs="Times New Roman"/>
          <w:noProof/>
          <w:color w:val="000000" w:themeColor="text1"/>
          <w:sz w:val="24"/>
          <w:szCs w:val="24"/>
          <w:lang w:eastAsia="ko-KR"/>
        </w:rPr>
      </w:pPr>
      <w:r>
        <w:rPr>
          <w:rFonts w:ascii="Times New Roman" w:eastAsiaTheme="minorEastAsia" w:hAnsi="Times New Roman" w:cs="Times New Roman"/>
          <w:sz w:val="24"/>
          <w:szCs w:val="24"/>
          <w:lang w:eastAsia="ko-KR"/>
        </w:rPr>
        <w:tab/>
      </w:r>
      <w:r w:rsidRPr="00401A87">
        <w:rPr>
          <w:rFonts w:ascii="Times New Roman" w:eastAsiaTheme="minorEastAsia" w:hAnsi="Times New Roman" w:cs="Times New Roman"/>
          <w:sz w:val="24"/>
          <w:szCs w:val="24"/>
          <w:lang w:eastAsia="ko-KR"/>
        </w:rPr>
        <w:t xml:space="preserve">Historians, sociologists, and political scientists </w:t>
      </w:r>
      <w:r>
        <w:rPr>
          <w:rFonts w:ascii="Times New Roman" w:eastAsiaTheme="minorEastAsia" w:hAnsi="Times New Roman" w:cs="Times New Roman"/>
          <w:sz w:val="24"/>
          <w:szCs w:val="24"/>
          <w:lang w:eastAsia="ko-KR"/>
        </w:rPr>
        <w:t xml:space="preserve">continue to </w:t>
      </w:r>
      <w:r w:rsidRPr="00401A87">
        <w:rPr>
          <w:rFonts w:ascii="Times New Roman" w:eastAsiaTheme="minorEastAsia" w:hAnsi="Times New Roman" w:cs="Times New Roman"/>
          <w:sz w:val="24"/>
          <w:szCs w:val="24"/>
          <w:lang w:eastAsia="ko-KR"/>
        </w:rPr>
        <w:t xml:space="preserve">debate </w:t>
      </w:r>
      <w:r>
        <w:rPr>
          <w:rFonts w:ascii="Times New Roman" w:eastAsiaTheme="minorEastAsia" w:hAnsi="Times New Roman" w:cs="Times New Roman"/>
          <w:sz w:val="24"/>
          <w:szCs w:val="24"/>
          <w:lang w:eastAsia="ko-KR"/>
        </w:rPr>
        <w:t xml:space="preserve">about </w:t>
      </w:r>
      <w:r w:rsidRPr="00401A87">
        <w:rPr>
          <w:rFonts w:ascii="Times New Roman" w:eastAsiaTheme="minorEastAsia" w:hAnsi="Times New Roman" w:cs="Times New Roman"/>
          <w:sz w:val="24"/>
          <w:szCs w:val="24"/>
          <w:lang w:eastAsia="ko-KR"/>
        </w:rPr>
        <w:t xml:space="preserve">the </w:t>
      </w:r>
      <w:r>
        <w:rPr>
          <w:rFonts w:ascii="Times New Roman" w:eastAsiaTheme="minorEastAsia" w:hAnsi="Times New Roman" w:cs="Times New Roman"/>
          <w:sz w:val="24"/>
          <w:szCs w:val="24"/>
          <w:lang w:eastAsia="ko-KR"/>
        </w:rPr>
        <w:t xml:space="preserve">precise </w:t>
      </w:r>
      <w:r w:rsidRPr="00401A87">
        <w:rPr>
          <w:rFonts w:ascii="Times New Roman" w:eastAsiaTheme="minorEastAsia" w:hAnsi="Times New Roman" w:cs="Times New Roman"/>
          <w:sz w:val="24"/>
          <w:szCs w:val="24"/>
          <w:lang w:eastAsia="ko-KR"/>
        </w:rPr>
        <w:t xml:space="preserve">timeline for the history of </w:t>
      </w:r>
      <w:r>
        <w:rPr>
          <w:rFonts w:ascii="Times New Roman" w:eastAsiaTheme="minorEastAsia" w:hAnsi="Times New Roman" w:cs="Times New Roman"/>
          <w:sz w:val="24"/>
          <w:szCs w:val="24"/>
          <w:lang w:eastAsia="ko-KR"/>
        </w:rPr>
        <w:t xml:space="preserve">the </w:t>
      </w:r>
      <w:r w:rsidRPr="00401A87">
        <w:rPr>
          <w:rFonts w:ascii="Times New Roman" w:eastAsiaTheme="minorEastAsia" w:hAnsi="Times New Roman" w:cs="Times New Roman"/>
          <w:sz w:val="24"/>
          <w:szCs w:val="24"/>
          <w:lang w:eastAsia="ko-KR"/>
        </w:rPr>
        <w:t xml:space="preserve">Colombian armed conflict. </w:t>
      </w:r>
      <w:r>
        <w:rPr>
          <w:rFonts w:ascii="Times New Roman" w:eastAsiaTheme="minorEastAsia" w:hAnsi="Times New Roman" w:cs="Times New Roman"/>
          <w:sz w:val="24"/>
          <w:szCs w:val="24"/>
          <w:lang w:eastAsia="ko-KR"/>
        </w:rPr>
        <w:t xml:space="preserve">Despite the lack of a consensus about the timeline, </w:t>
      </w:r>
      <w:r w:rsidRPr="00401A87">
        <w:rPr>
          <w:rFonts w:ascii="Times New Roman" w:eastAsiaTheme="minorEastAsia" w:hAnsi="Times New Roman" w:cs="Times New Roman"/>
          <w:sz w:val="24"/>
          <w:szCs w:val="24"/>
          <w:lang w:eastAsia="ko-KR"/>
        </w:rPr>
        <w:t xml:space="preserve">I </w:t>
      </w:r>
      <w:r>
        <w:rPr>
          <w:rFonts w:ascii="Times New Roman" w:eastAsiaTheme="minorEastAsia" w:hAnsi="Times New Roman" w:cs="Times New Roman"/>
          <w:sz w:val="24"/>
          <w:szCs w:val="24"/>
          <w:lang w:eastAsia="ko-KR"/>
        </w:rPr>
        <w:t xml:space="preserve">believe that the </w:t>
      </w:r>
      <w:r w:rsidRPr="00401A87">
        <w:rPr>
          <w:rFonts w:ascii="Times New Roman" w:eastAsiaTheme="minorEastAsia" w:hAnsi="Times New Roman" w:cs="Times New Roman"/>
          <w:sz w:val="24"/>
          <w:szCs w:val="24"/>
          <w:lang w:eastAsia="ko-KR"/>
        </w:rPr>
        <w:t xml:space="preserve">conflict </w:t>
      </w:r>
      <w:r>
        <w:rPr>
          <w:rFonts w:ascii="Times New Roman" w:eastAsiaTheme="minorEastAsia" w:hAnsi="Times New Roman" w:cs="Times New Roman"/>
          <w:sz w:val="24"/>
          <w:szCs w:val="24"/>
          <w:lang w:eastAsia="ko-KR"/>
        </w:rPr>
        <w:t xml:space="preserve">can be organized </w:t>
      </w:r>
      <w:r w:rsidRPr="00401A87">
        <w:rPr>
          <w:rFonts w:ascii="Times New Roman" w:eastAsiaTheme="minorEastAsia" w:hAnsi="Times New Roman" w:cs="Times New Roman"/>
          <w:sz w:val="24"/>
          <w:szCs w:val="24"/>
          <w:lang w:eastAsia="ko-KR"/>
        </w:rPr>
        <w:t>into four main periods</w:t>
      </w:r>
      <w:r>
        <w:rPr>
          <w:rFonts w:ascii="Times New Roman" w:eastAsiaTheme="minorEastAsia" w:hAnsi="Times New Roman" w:cs="Times New Roman"/>
          <w:sz w:val="24"/>
          <w:szCs w:val="24"/>
          <w:lang w:eastAsia="ko-KR"/>
        </w:rPr>
        <w:t xml:space="preserve">: the phase of </w:t>
      </w:r>
      <w:r w:rsidRPr="00401A87">
        <w:rPr>
          <w:rFonts w:ascii="Times New Roman" w:eastAsiaTheme="minorEastAsia" w:hAnsi="Times New Roman" w:cs="Times New Roman"/>
          <w:sz w:val="24"/>
          <w:szCs w:val="24"/>
          <w:lang w:eastAsia="ko-KR"/>
        </w:rPr>
        <w:t xml:space="preserve">bipartisan violence (La </w:t>
      </w:r>
      <w:proofErr w:type="spellStart"/>
      <w:r w:rsidRPr="00401A87">
        <w:rPr>
          <w:rFonts w:ascii="Times New Roman" w:eastAsiaTheme="minorEastAsia" w:hAnsi="Times New Roman" w:cs="Times New Roman"/>
          <w:sz w:val="24"/>
          <w:szCs w:val="24"/>
          <w:lang w:eastAsia="ko-KR"/>
        </w:rPr>
        <w:t>Violencia</w:t>
      </w:r>
      <w:proofErr w:type="spellEnd"/>
      <w:r w:rsidRPr="00401A87">
        <w:rPr>
          <w:rFonts w:ascii="Times New Roman" w:eastAsiaTheme="minorEastAsia" w:hAnsi="Times New Roman" w:cs="Times New Roman"/>
          <w:sz w:val="24"/>
          <w:szCs w:val="24"/>
          <w:lang w:eastAsia="ko-KR"/>
        </w:rPr>
        <w:t xml:space="preserve"> </w:t>
      </w:r>
      <w:proofErr w:type="spellStart"/>
      <w:r w:rsidRPr="00401A87">
        <w:rPr>
          <w:rFonts w:ascii="Times New Roman" w:eastAsiaTheme="minorEastAsia" w:hAnsi="Times New Roman" w:cs="Times New Roman"/>
          <w:sz w:val="24"/>
          <w:szCs w:val="24"/>
          <w:lang w:eastAsia="ko-KR"/>
        </w:rPr>
        <w:t>bipartidista</w:t>
      </w:r>
      <w:proofErr w:type="spellEnd"/>
      <w:r w:rsidRPr="00401A87">
        <w:rPr>
          <w:rFonts w:ascii="Times New Roman" w:eastAsiaTheme="minorEastAsia" w:hAnsi="Times New Roman" w:cs="Times New Roman"/>
          <w:sz w:val="24"/>
          <w:szCs w:val="24"/>
          <w:lang w:eastAsia="ko-KR"/>
        </w:rPr>
        <w:t>) (1925-1958),</w:t>
      </w:r>
      <w:r>
        <w:rPr>
          <w:rStyle w:val="EndnoteReference"/>
          <w:rFonts w:ascii="Times New Roman" w:eastAsiaTheme="minorEastAsia" w:hAnsi="Times New Roman" w:cs="Times New Roman"/>
          <w:sz w:val="24"/>
          <w:szCs w:val="24"/>
          <w:lang w:eastAsia="ko-KR"/>
        </w:rPr>
        <w:endnoteReference w:id="2"/>
      </w:r>
      <w:r w:rsidRPr="00401A87">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eastAsia="ko-KR"/>
        </w:rPr>
        <w:t>the</w:t>
      </w:r>
      <w:ins w:id="2" w:author="Author">
        <w:r>
          <w:rPr>
            <w:rFonts w:ascii="Times New Roman" w:eastAsiaTheme="minorEastAsia" w:hAnsi="Times New Roman" w:cs="Times New Roman"/>
            <w:sz w:val="24"/>
            <w:szCs w:val="24"/>
            <w:lang w:eastAsia="ko-KR"/>
          </w:rPr>
          <w:t xml:space="preserve"> </w:t>
        </w:r>
      </w:ins>
      <w:proofErr w:type="spellStart"/>
      <w:r w:rsidRPr="00401A87">
        <w:rPr>
          <w:rFonts w:ascii="Times New Roman" w:eastAsiaTheme="minorEastAsia" w:hAnsi="Times New Roman" w:cs="Times New Roman"/>
          <w:sz w:val="24"/>
          <w:szCs w:val="24"/>
          <w:lang w:eastAsia="ko-KR"/>
        </w:rPr>
        <w:t>Frente</w:t>
      </w:r>
      <w:proofErr w:type="spellEnd"/>
      <w:r w:rsidRPr="00401A87">
        <w:rPr>
          <w:rFonts w:ascii="Times New Roman" w:eastAsiaTheme="minorEastAsia" w:hAnsi="Times New Roman" w:cs="Times New Roman"/>
          <w:sz w:val="24"/>
          <w:szCs w:val="24"/>
          <w:lang w:eastAsia="ko-KR"/>
        </w:rPr>
        <w:t xml:space="preserve"> Nacional (1958-1974),</w:t>
      </w:r>
      <w:r>
        <w:rPr>
          <w:rStyle w:val="EndnoteReference"/>
          <w:rFonts w:ascii="Times New Roman" w:eastAsiaTheme="minorEastAsia" w:hAnsi="Times New Roman" w:cs="Times New Roman"/>
          <w:sz w:val="24"/>
          <w:szCs w:val="24"/>
          <w:lang w:eastAsia="ko-KR"/>
        </w:rPr>
        <w:endnoteReference w:id="3"/>
      </w:r>
      <w:r w:rsidRPr="00401A87">
        <w:rPr>
          <w:rFonts w:ascii="Times New Roman" w:eastAsiaTheme="minorEastAsia" w:hAnsi="Times New Roman" w:cs="Times New Roman"/>
          <w:sz w:val="24"/>
          <w:szCs w:val="24"/>
          <w:lang w:eastAsia="ko-KR"/>
        </w:rPr>
        <w:t xml:space="preserve"> the emergence of drug and paramilitary violence (1980s and 1990s), and the Plan Colombia period (from 2001 to </w:t>
      </w:r>
      <w:r>
        <w:rPr>
          <w:rFonts w:ascii="Times New Roman" w:eastAsiaTheme="minorEastAsia" w:hAnsi="Times New Roman" w:cs="Times New Roman"/>
          <w:sz w:val="24"/>
          <w:szCs w:val="24"/>
          <w:lang w:eastAsia="ko-KR"/>
        </w:rPr>
        <w:t xml:space="preserve">the </w:t>
      </w:r>
      <w:r w:rsidRPr="00401A87">
        <w:rPr>
          <w:rFonts w:ascii="Times New Roman" w:eastAsiaTheme="minorEastAsia" w:hAnsi="Times New Roman" w:cs="Times New Roman"/>
          <w:sz w:val="24"/>
          <w:szCs w:val="24"/>
          <w:lang w:eastAsia="ko-KR"/>
        </w:rPr>
        <w:t xml:space="preserve">present day). </w:t>
      </w:r>
      <w:r w:rsidRPr="00546E35">
        <w:rPr>
          <w:rFonts w:ascii="Times New Roman" w:eastAsiaTheme="minorEastAsia" w:hAnsi="Times New Roman" w:cs="Times New Roman"/>
          <w:sz w:val="24"/>
          <w:szCs w:val="24"/>
          <w:lang w:eastAsia="ko-KR"/>
        </w:rPr>
        <w:t xml:space="preserve">This periodization coincides partially with the </w:t>
      </w:r>
      <w:r>
        <w:rPr>
          <w:rFonts w:ascii="Times New Roman" w:eastAsiaTheme="minorEastAsia" w:hAnsi="Times New Roman" w:cs="Times New Roman"/>
          <w:sz w:val="24"/>
          <w:szCs w:val="24"/>
          <w:lang w:eastAsia="ko-KR"/>
        </w:rPr>
        <w:t xml:space="preserve">phases </w:t>
      </w:r>
      <w:r w:rsidRPr="00546E35">
        <w:rPr>
          <w:rFonts w:ascii="Times New Roman" w:eastAsiaTheme="minorEastAsia" w:hAnsi="Times New Roman" w:cs="Times New Roman"/>
          <w:sz w:val="24"/>
          <w:szCs w:val="24"/>
          <w:lang w:eastAsia="ko-KR"/>
        </w:rPr>
        <w:t>suggested by Carlos Miguel Ortiz (“</w:t>
      </w:r>
      <w:proofErr w:type="spellStart"/>
      <w:r w:rsidRPr="00546E35">
        <w:rPr>
          <w:rFonts w:ascii="Times New Roman" w:eastAsiaTheme="minorEastAsia" w:hAnsi="Times New Roman" w:cs="Times New Roman"/>
          <w:sz w:val="24"/>
          <w:szCs w:val="24"/>
          <w:lang w:eastAsia="ko-KR"/>
        </w:rPr>
        <w:t>Historiografía</w:t>
      </w:r>
      <w:proofErr w:type="spellEnd"/>
      <w:r w:rsidRPr="00546E35">
        <w:rPr>
          <w:rFonts w:ascii="Times New Roman" w:eastAsiaTheme="minorEastAsia" w:hAnsi="Times New Roman" w:cs="Times New Roman"/>
          <w:sz w:val="24"/>
          <w:szCs w:val="24"/>
          <w:lang w:eastAsia="ko-KR"/>
        </w:rPr>
        <w:t xml:space="preserve"> de la </w:t>
      </w:r>
      <w:proofErr w:type="spellStart"/>
      <w:r w:rsidRPr="00546E35">
        <w:rPr>
          <w:rFonts w:ascii="Times New Roman" w:eastAsiaTheme="minorEastAsia" w:hAnsi="Times New Roman" w:cs="Times New Roman"/>
          <w:sz w:val="24"/>
          <w:szCs w:val="24"/>
          <w:lang w:eastAsia="ko-KR"/>
        </w:rPr>
        <w:t>violencia</w:t>
      </w:r>
      <w:proofErr w:type="spellEnd"/>
      <w:r w:rsidRPr="00745D90">
        <w:rPr>
          <w:rFonts w:ascii="Times New Roman" w:eastAsiaTheme="minorEastAsia" w:hAnsi="Times New Roman" w:cs="Times New Roman"/>
          <w:sz w:val="24"/>
          <w:szCs w:val="24"/>
          <w:lang w:eastAsia="ko-KR"/>
        </w:rPr>
        <w:t>,”</w:t>
      </w:r>
      <w:r w:rsidRPr="00546E35">
        <w:rPr>
          <w:rFonts w:ascii="Times New Roman" w:eastAsiaTheme="minorEastAsia" w:hAnsi="Times New Roman" w:cs="Times New Roman"/>
          <w:sz w:val="24"/>
          <w:szCs w:val="24"/>
          <w:lang w:eastAsia="ko-KR"/>
        </w:rPr>
        <w:t xml:space="preserve"> 1994) and Jorge Eduardo Suárez Gómez (</w:t>
      </w:r>
      <w:r w:rsidRPr="00546E35">
        <w:rPr>
          <w:rFonts w:ascii="Times New Roman" w:eastAsiaTheme="minorEastAsia" w:hAnsi="Times New Roman" w:cs="Times New Roman"/>
          <w:i/>
          <w:iCs/>
          <w:noProof/>
          <w:color w:val="000000" w:themeColor="text1"/>
          <w:sz w:val="24"/>
          <w:szCs w:val="24"/>
          <w:lang w:eastAsia="ko-KR"/>
        </w:rPr>
        <w:t>La literatura testimonial como memoria de las guerras en Colombia</w:t>
      </w:r>
      <w:r w:rsidRPr="00546E35">
        <w:rPr>
          <w:rFonts w:ascii="Times New Roman" w:eastAsiaTheme="minorEastAsia" w:hAnsi="Times New Roman" w:cs="Times New Roman"/>
          <w:noProof/>
          <w:color w:val="000000" w:themeColor="text1"/>
          <w:sz w:val="24"/>
          <w:szCs w:val="24"/>
          <w:lang w:eastAsia="ko-KR"/>
        </w:rPr>
        <w:t xml:space="preserve">, 2016) regarding all written </w:t>
      </w:r>
      <w:r>
        <w:rPr>
          <w:rFonts w:ascii="Times New Roman" w:eastAsiaTheme="minorEastAsia" w:hAnsi="Times New Roman" w:cs="Times New Roman"/>
          <w:noProof/>
          <w:color w:val="000000" w:themeColor="text1"/>
          <w:sz w:val="24"/>
          <w:szCs w:val="24"/>
          <w:lang w:eastAsia="ko-KR"/>
        </w:rPr>
        <w:t xml:space="preserve">testimonial </w:t>
      </w:r>
      <w:r w:rsidRPr="00546E35">
        <w:rPr>
          <w:rFonts w:ascii="Times New Roman" w:eastAsiaTheme="minorEastAsia" w:hAnsi="Times New Roman" w:cs="Times New Roman"/>
          <w:noProof/>
          <w:color w:val="000000" w:themeColor="text1"/>
          <w:sz w:val="24"/>
          <w:szCs w:val="24"/>
          <w:lang w:eastAsia="ko-KR"/>
        </w:rPr>
        <w:t xml:space="preserve">materials </w:t>
      </w:r>
      <w:r>
        <w:rPr>
          <w:rFonts w:ascii="Times New Roman" w:eastAsiaTheme="minorEastAsia" w:hAnsi="Times New Roman" w:cs="Times New Roman"/>
          <w:noProof/>
          <w:color w:val="000000" w:themeColor="text1"/>
          <w:sz w:val="24"/>
          <w:szCs w:val="24"/>
          <w:lang w:eastAsia="ko-KR"/>
        </w:rPr>
        <w:t xml:space="preserve">about the </w:t>
      </w:r>
      <w:r w:rsidRPr="00546E35">
        <w:rPr>
          <w:rFonts w:ascii="Times New Roman" w:eastAsiaTheme="minorEastAsia" w:hAnsi="Times New Roman" w:cs="Times New Roman"/>
          <w:noProof/>
          <w:color w:val="000000" w:themeColor="text1"/>
          <w:sz w:val="24"/>
          <w:szCs w:val="24"/>
          <w:lang w:eastAsia="ko-KR"/>
        </w:rPr>
        <w:t xml:space="preserve">Colombian armed conflict. </w:t>
      </w:r>
      <w:r w:rsidRPr="00401A87">
        <w:rPr>
          <w:rFonts w:ascii="Times New Roman" w:eastAsiaTheme="minorEastAsia" w:hAnsi="Times New Roman" w:cs="Times New Roman"/>
          <w:noProof/>
          <w:color w:val="000000" w:themeColor="text1"/>
          <w:sz w:val="24"/>
          <w:szCs w:val="24"/>
          <w:lang w:eastAsia="ko-KR"/>
        </w:rPr>
        <w:t xml:space="preserve">I intend to focus on testimonial narratives </w:t>
      </w:r>
      <w:r>
        <w:rPr>
          <w:rFonts w:ascii="Times New Roman" w:eastAsiaTheme="minorEastAsia" w:hAnsi="Times New Roman" w:cs="Times New Roman"/>
          <w:noProof/>
          <w:color w:val="000000" w:themeColor="text1"/>
          <w:sz w:val="24"/>
          <w:szCs w:val="24"/>
          <w:lang w:eastAsia="ko-KR"/>
        </w:rPr>
        <w:t>that narrate</w:t>
      </w:r>
      <w:r w:rsidRPr="00401A87">
        <w:rPr>
          <w:rFonts w:ascii="Times New Roman" w:eastAsiaTheme="minorEastAsia" w:hAnsi="Times New Roman" w:cs="Times New Roman"/>
          <w:noProof/>
          <w:color w:val="000000" w:themeColor="text1"/>
          <w:sz w:val="24"/>
          <w:szCs w:val="24"/>
          <w:lang w:eastAsia="ko-KR"/>
        </w:rPr>
        <w:t xml:space="preserve"> events </w:t>
      </w:r>
      <w:r>
        <w:rPr>
          <w:rFonts w:ascii="Times New Roman" w:eastAsiaTheme="minorEastAsia" w:hAnsi="Times New Roman" w:cs="Times New Roman"/>
          <w:noProof/>
          <w:color w:val="000000" w:themeColor="text1"/>
          <w:sz w:val="24"/>
          <w:szCs w:val="24"/>
          <w:lang w:eastAsia="ko-KR"/>
        </w:rPr>
        <w:t>that have taken place during</w:t>
      </w:r>
      <w:r w:rsidRPr="00401A87">
        <w:rPr>
          <w:rFonts w:ascii="Times New Roman" w:eastAsiaTheme="minorEastAsia" w:hAnsi="Times New Roman" w:cs="Times New Roman"/>
          <w:noProof/>
          <w:color w:val="000000" w:themeColor="text1"/>
          <w:sz w:val="24"/>
          <w:szCs w:val="24"/>
          <w:lang w:eastAsia="ko-KR"/>
        </w:rPr>
        <w:t xml:space="preserve"> the two last periods of the a</w:t>
      </w:r>
      <w:r>
        <w:rPr>
          <w:rFonts w:ascii="Times New Roman" w:eastAsiaTheme="minorEastAsia" w:hAnsi="Times New Roman" w:cs="Times New Roman"/>
          <w:noProof/>
          <w:color w:val="000000" w:themeColor="text1"/>
          <w:sz w:val="24"/>
          <w:szCs w:val="24"/>
          <w:lang w:eastAsia="ko-KR"/>
        </w:rPr>
        <w:t>bove</w:t>
      </w:r>
      <w:r w:rsidRPr="00401A87">
        <w:rPr>
          <w:rFonts w:ascii="Times New Roman" w:eastAsiaTheme="minorEastAsia" w:hAnsi="Times New Roman" w:cs="Times New Roman"/>
          <w:noProof/>
          <w:color w:val="000000" w:themeColor="text1"/>
          <w:sz w:val="24"/>
          <w:szCs w:val="24"/>
          <w:lang w:eastAsia="ko-KR"/>
        </w:rPr>
        <w:t xml:space="preserve"> timeline</w:t>
      </w:r>
      <w:r>
        <w:rPr>
          <w:rFonts w:ascii="Times New Roman" w:eastAsiaTheme="minorEastAsia" w:hAnsi="Times New Roman" w:cs="Times New Roman"/>
          <w:noProof/>
          <w:color w:val="000000" w:themeColor="text1"/>
          <w:sz w:val="24"/>
          <w:szCs w:val="24"/>
          <w:lang w:eastAsia="ko-KR"/>
        </w:rPr>
        <w:t xml:space="preserve">. I have selected this time frame for my reseach for two reasons: first, </w:t>
      </w:r>
      <w:r w:rsidRPr="00401A87">
        <w:rPr>
          <w:rFonts w:ascii="Times New Roman" w:eastAsiaTheme="minorEastAsia" w:hAnsi="Times New Roman" w:cs="Times New Roman"/>
          <w:noProof/>
          <w:color w:val="000000" w:themeColor="text1"/>
          <w:sz w:val="24"/>
          <w:szCs w:val="24"/>
          <w:lang w:eastAsia="ko-KR"/>
        </w:rPr>
        <w:t xml:space="preserve">the </w:t>
      </w:r>
      <w:r w:rsidRPr="00401A87">
        <w:rPr>
          <w:rFonts w:ascii="Times New Roman" w:eastAsiaTheme="minorEastAsia" w:hAnsi="Times New Roman" w:cs="Times New Roman"/>
          <w:noProof/>
          <w:color w:val="000000" w:themeColor="text1"/>
          <w:sz w:val="24"/>
          <w:szCs w:val="24"/>
          <w:lang w:eastAsia="ko-KR"/>
        </w:rPr>
        <w:lastRenderedPageBreak/>
        <w:t xml:space="preserve">armed conflict </w:t>
      </w:r>
      <w:r>
        <w:rPr>
          <w:rFonts w:ascii="Times New Roman" w:eastAsiaTheme="minorEastAsia" w:hAnsi="Times New Roman" w:cs="Times New Roman"/>
          <w:noProof/>
          <w:color w:val="000000" w:themeColor="text1"/>
          <w:sz w:val="24"/>
          <w:szCs w:val="24"/>
          <w:lang w:eastAsia="ko-KR"/>
        </w:rPr>
        <w:t>grew</w:t>
      </w:r>
      <w:r w:rsidRPr="00401A87">
        <w:rPr>
          <w:rFonts w:ascii="Times New Roman" w:eastAsiaTheme="minorEastAsia" w:hAnsi="Times New Roman" w:cs="Times New Roman"/>
          <w:noProof/>
          <w:color w:val="000000" w:themeColor="text1"/>
          <w:sz w:val="24"/>
          <w:szCs w:val="24"/>
          <w:lang w:eastAsia="ko-KR"/>
        </w:rPr>
        <w:t xml:space="preserve"> more complex</w:t>
      </w:r>
      <w:r>
        <w:rPr>
          <w:rFonts w:ascii="Times New Roman" w:eastAsiaTheme="minorEastAsia" w:hAnsi="Times New Roman" w:cs="Times New Roman"/>
          <w:noProof/>
          <w:color w:val="000000" w:themeColor="text1"/>
          <w:sz w:val="24"/>
          <w:szCs w:val="24"/>
          <w:lang w:eastAsia="ko-KR"/>
        </w:rPr>
        <w:t xml:space="preserve"> after the 1980</w:t>
      </w:r>
      <w:r w:rsidRPr="00401443">
        <w:rPr>
          <w:rFonts w:ascii="Times New Roman" w:eastAsiaTheme="minorEastAsia" w:hAnsi="Times New Roman" w:cs="Times New Roman"/>
          <w:noProof/>
          <w:color w:val="000000" w:themeColor="text1"/>
          <w:sz w:val="24"/>
          <w:szCs w:val="24"/>
          <w:lang w:eastAsia="ko-KR"/>
        </w:rPr>
        <w:t>s</w:t>
      </w:r>
      <w:r w:rsidRPr="00401A87">
        <w:rPr>
          <w:rFonts w:ascii="Times New Roman" w:eastAsiaTheme="minorEastAsia" w:hAnsi="Times New Roman" w:cs="Times New Roman"/>
          <w:noProof/>
          <w:color w:val="000000" w:themeColor="text1"/>
          <w:sz w:val="24"/>
          <w:szCs w:val="24"/>
          <w:lang w:eastAsia="ko-KR"/>
        </w:rPr>
        <w:t xml:space="preserve"> due to the incorporation of new participants and sources of funding</w:t>
      </w:r>
      <w:r>
        <w:rPr>
          <w:rFonts w:ascii="Times New Roman" w:eastAsiaTheme="minorEastAsia" w:hAnsi="Times New Roman" w:cs="Times New Roman"/>
          <w:noProof/>
          <w:color w:val="000000" w:themeColor="text1"/>
          <w:sz w:val="24"/>
          <w:szCs w:val="24"/>
          <w:lang w:eastAsia="ko-KR"/>
        </w:rPr>
        <w:t>; second,</w:t>
      </w:r>
      <w:r w:rsidRPr="00401A87">
        <w:rPr>
          <w:rFonts w:ascii="Times New Roman" w:eastAsiaTheme="minorEastAsia" w:hAnsi="Times New Roman" w:cs="Times New Roman"/>
          <w:noProof/>
          <w:color w:val="000000" w:themeColor="text1"/>
          <w:sz w:val="24"/>
          <w:szCs w:val="24"/>
          <w:lang w:eastAsia="ko-KR"/>
        </w:rPr>
        <w:t xml:space="preserve"> in </w:t>
      </w:r>
      <w:r>
        <w:rPr>
          <w:rFonts w:ascii="Times New Roman" w:eastAsiaTheme="minorEastAsia" w:hAnsi="Times New Roman" w:cs="Times New Roman"/>
          <w:noProof/>
          <w:color w:val="000000" w:themeColor="text1"/>
          <w:sz w:val="24"/>
          <w:szCs w:val="24"/>
          <w:lang w:eastAsia="ko-KR"/>
        </w:rPr>
        <w:t xml:space="preserve">the last two decades </w:t>
      </w:r>
      <w:r w:rsidRPr="00401A87">
        <w:rPr>
          <w:rFonts w:ascii="Times New Roman" w:eastAsiaTheme="minorEastAsia" w:hAnsi="Times New Roman" w:cs="Times New Roman"/>
          <w:noProof/>
          <w:color w:val="000000" w:themeColor="text1"/>
          <w:sz w:val="24"/>
          <w:szCs w:val="24"/>
          <w:lang w:eastAsia="ko-KR"/>
        </w:rPr>
        <w:t xml:space="preserve">the government and </w:t>
      </w:r>
      <w:r>
        <w:rPr>
          <w:rFonts w:ascii="Times New Roman" w:eastAsiaTheme="minorEastAsia" w:hAnsi="Times New Roman" w:cs="Times New Roman"/>
          <w:noProof/>
          <w:color w:val="000000" w:themeColor="text1"/>
          <w:sz w:val="24"/>
          <w:szCs w:val="24"/>
          <w:lang w:eastAsia="ko-KR"/>
        </w:rPr>
        <w:t>several illegal armed groups</w:t>
      </w:r>
      <w:r w:rsidRPr="00401A87">
        <w:rPr>
          <w:rFonts w:ascii="Times New Roman" w:eastAsiaTheme="minorEastAsia" w:hAnsi="Times New Roman" w:cs="Times New Roman"/>
          <w:noProof/>
          <w:color w:val="000000" w:themeColor="text1"/>
          <w:sz w:val="24"/>
          <w:szCs w:val="24"/>
          <w:lang w:eastAsia="ko-KR"/>
        </w:rPr>
        <w:t xml:space="preserve"> reached peace agreements</w:t>
      </w:r>
      <w:r>
        <w:rPr>
          <w:rFonts w:ascii="Times New Roman" w:eastAsiaTheme="minorEastAsia" w:hAnsi="Times New Roman" w:cs="Times New Roman"/>
          <w:noProof/>
          <w:color w:val="000000" w:themeColor="text1"/>
          <w:sz w:val="24"/>
          <w:szCs w:val="24"/>
          <w:lang w:eastAsia="ko-KR"/>
        </w:rPr>
        <w:t xml:space="preserve"> that,</w:t>
      </w:r>
      <w:r w:rsidRPr="00401A87">
        <w:rPr>
          <w:rFonts w:ascii="Times New Roman" w:eastAsiaTheme="minorEastAsia" w:hAnsi="Times New Roman" w:cs="Times New Roman"/>
          <w:noProof/>
          <w:color w:val="000000" w:themeColor="text1"/>
          <w:sz w:val="24"/>
          <w:szCs w:val="24"/>
          <w:lang w:eastAsia="ko-KR"/>
        </w:rPr>
        <w:t xml:space="preserve"> </w:t>
      </w:r>
      <w:r>
        <w:rPr>
          <w:rFonts w:ascii="Times New Roman" w:eastAsiaTheme="minorEastAsia" w:hAnsi="Times New Roman" w:cs="Times New Roman"/>
          <w:noProof/>
          <w:color w:val="000000" w:themeColor="text1"/>
          <w:sz w:val="24"/>
          <w:szCs w:val="24"/>
          <w:lang w:eastAsia="ko-KR"/>
        </w:rPr>
        <w:t>albeit</w:t>
      </w:r>
      <w:r w:rsidRPr="00401A87">
        <w:rPr>
          <w:rFonts w:ascii="Times New Roman" w:eastAsiaTheme="minorEastAsia" w:hAnsi="Times New Roman" w:cs="Times New Roman"/>
          <w:noProof/>
          <w:color w:val="000000" w:themeColor="text1"/>
          <w:sz w:val="24"/>
          <w:szCs w:val="24"/>
          <w:lang w:eastAsia="ko-KR"/>
        </w:rPr>
        <w:t xml:space="preserve"> imperfect, brought about a </w:t>
      </w:r>
      <w:r>
        <w:rPr>
          <w:rFonts w:ascii="Times New Roman" w:eastAsiaTheme="minorEastAsia" w:hAnsi="Times New Roman" w:cs="Times New Roman"/>
          <w:noProof/>
          <w:color w:val="000000" w:themeColor="text1"/>
          <w:sz w:val="24"/>
          <w:szCs w:val="24"/>
          <w:lang w:eastAsia="ko-KR"/>
        </w:rPr>
        <w:t xml:space="preserve">“memory </w:t>
      </w:r>
      <w:r w:rsidRPr="00545B4A">
        <w:rPr>
          <w:rFonts w:ascii="Times New Roman" w:eastAsiaTheme="minorEastAsia" w:hAnsi="Times New Roman" w:cs="Times New Roman"/>
          <w:noProof/>
          <w:color w:val="000000" w:themeColor="text1"/>
          <w:sz w:val="24"/>
          <w:szCs w:val="24"/>
          <w:lang w:eastAsia="ko-KR"/>
        </w:rPr>
        <w:t>boom</w:t>
      </w:r>
      <w:r>
        <w:rPr>
          <w:rFonts w:ascii="Times New Roman" w:eastAsiaTheme="minorEastAsia" w:hAnsi="Times New Roman" w:cs="Times New Roman"/>
          <w:noProof/>
          <w:color w:val="000000" w:themeColor="text1"/>
          <w:sz w:val="24"/>
          <w:szCs w:val="24"/>
          <w:lang w:eastAsia="ko-KR"/>
        </w:rPr>
        <w:t xml:space="preserve">” that has significantly increased the production of </w:t>
      </w:r>
      <w:r w:rsidRPr="00401A87">
        <w:rPr>
          <w:rFonts w:ascii="Times New Roman" w:eastAsiaTheme="minorEastAsia" w:hAnsi="Times New Roman" w:cs="Times New Roman"/>
          <w:noProof/>
          <w:color w:val="000000" w:themeColor="text1"/>
          <w:sz w:val="24"/>
          <w:szCs w:val="24"/>
          <w:lang w:eastAsia="ko-KR"/>
        </w:rPr>
        <w:t>narratives about the comtemporary armed conflict</w:t>
      </w:r>
      <w:r>
        <w:rPr>
          <w:rFonts w:ascii="Times New Roman" w:eastAsiaTheme="minorEastAsia" w:hAnsi="Times New Roman" w:cs="Times New Roman"/>
          <w:noProof/>
          <w:color w:val="000000" w:themeColor="text1"/>
          <w:sz w:val="24"/>
          <w:szCs w:val="24"/>
          <w:lang w:eastAsia="ko-KR"/>
        </w:rPr>
        <w:t xml:space="preserve">. </w:t>
      </w:r>
    </w:p>
    <w:p w14:paraId="030BAD0B" w14:textId="77777777" w:rsidR="00453F5F" w:rsidRDefault="00453F5F" w:rsidP="00453F5F">
      <w:pPr>
        <w:rPr>
          <w:ins w:id="3" w:author="Author"/>
          <w:rFonts w:ascii="Times New Roman" w:eastAsiaTheme="minorEastAsia" w:hAnsi="Times New Roman" w:cs="Times New Roman"/>
          <w:noProof/>
          <w:color w:val="000000" w:themeColor="text1"/>
          <w:sz w:val="24"/>
          <w:szCs w:val="24"/>
          <w:lang w:eastAsia="ko-KR"/>
        </w:rPr>
      </w:pPr>
      <w:r>
        <w:rPr>
          <w:rFonts w:ascii="Times New Roman" w:eastAsiaTheme="minorEastAsia" w:hAnsi="Times New Roman" w:cs="Times New Roman"/>
          <w:noProof/>
          <w:color w:val="000000" w:themeColor="text1"/>
          <w:sz w:val="24"/>
          <w:szCs w:val="24"/>
          <w:lang w:eastAsia="ko-KR"/>
        </w:rPr>
        <w:tab/>
      </w:r>
      <w:r w:rsidRPr="00401A87">
        <w:rPr>
          <w:rFonts w:ascii="Times New Roman" w:eastAsiaTheme="minorEastAsia" w:hAnsi="Times New Roman" w:cs="Times New Roman"/>
          <w:noProof/>
          <w:color w:val="000000" w:themeColor="text1"/>
          <w:sz w:val="24"/>
          <w:szCs w:val="24"/>
          <w:lang w:eastAsia="ko-KR"/>
        </w:rPr>
        <w:t>Drug</w:t>
      </w:r>
      <w:r>
        <w:rPr>
          <w:rFonts w:ascii="Times New Roman" w:eastAsiaTheme="minorEastAsia" w:hAnsi="Times New Roman" w:cs="Times New Roman"/>
          <w:noProof/>
          <w:color w:val="000000" w:themeColor="text1"/>
          <w:sz w:val="24"/>
          <w:szCs w:val="24"/>
          <w:lang w:eastAsia="ko-KR"/>
        </w:rPr>
        <w:t xml:space="preserve"> cartel</w:t>
      </w:r>
      <w:r w:rsidRPr="00401A87">
        <w:rPr>
          <w:rFonts w:ascii="Times New Roman" w:eastAsiaTheme="minorEastAsia" w:hAnsi="Times New Roman" w:cs="Times New Roman"/>
          <w:noProof/>
          <w:color w:val="000000" w:themeColor="text1"/>
          <w:sz w:val="24"/>
          <w:szCs w:val="24"/>
          <w:lang w:eastAsia="ko-KR"/>
        </w:rPr>
        <w:t xml:space="preserve"> and paramilitary violence emerged between the 1980s and 1990s. </w:t>
      </w:r>
      <w:r>
        <w:rPr>
          <w:rFonts w:ascii="Times New Roman" w:eastAsiaTheme="minorEastAsia" w:hAnsi="Times New Roman" w:cs="Times New Roman"/>
          <w:noProof/>
          <w:color w:val="000000" w:themeColor="text1"/>
          <w:sz w:val="24"/>
          <w:szCs w:val="24"/>
          <w:lang w:eastAsia="ko-KR"/>
        </w:rPr>
        <w:t>In this period, the</w:t>
      </w:r>
      <w:r w:rsidRPr="00401A87">
        <w:rPr>
          <w:rFonts w:ascii="Times New Roman" w:eastAsiaTheme="minorEastAsia" w:hAnsi="Times New Roman" w:cs="Times New Roman"/>
          <w:noProof/>
          <w:color w:val="000000" w:themeColor="text1"/>
          <w:sz w:val="24"/>
          <w:szCs w:val="24"/>
          <w:lang w:eastAsia="ko-KR"/>
        </w:rPr>
        <w:t xml:space="preserve"> increase in production and distribution of cocaine completely altered the scene of war in Colombia, diversifying both the types of violence and </w:t>
      </w:r>
      <w:r>
        <w:rPr>
          <w:rFonts w:ascii="Times New Roman" w:eastAsiaTheme="minorEastAsia" w:hAnsi="Times New Roman" w:cs="Times New Roman"/>
          <w:noProof/>
          <w:color w:val="000000" w:themeColor="text1"/>
          <w:sz w:val="24"/>
          <w:szCs w:val="24"/>
          <w:lang w:eastAsia="ko-KR"/>
        </w:rPr>
        <w:t>its</w:t>
      </w:r>
      <w:r w:rsidRPr="00401A87">
        <w:rPr>
          <w:rFonts w:ascii="Times New Roman" w:eastAsiaTheme="minorEastAsia" w:hAnsi="Times New Roman" w:cs="Times New Roman"/>
          <w:noProof/>
          <w:color w:val="000000" w:themeColor="text1"/>
          <w:sz w:val="24"/>
          <w:szCs w:val="24"/>
          <w:lang w:eastAsia="ko-KR"/>
        </w:rPr>
        <w:t xml:space="preserve"> </w:t>
      </w:r>
      <w:r>
        <w:rPr>
          <w:rFonts w:ascii="Times New Roman" w:eastAsiaTheme="minorEastAsia" w:hAnsi="Times New Roman" w:cs="Times New Roman"/>
          <w:noProof/>
          <w:color w:val="000000" w:themeColor="text1"/>
          <w:sz w:val="24"/>
          <w:szCs w:val="24"/>
          <w:lang w:eastAsia="ko-KR"/>
        </w:rPr>
        <w:t>agents</w:t>
      </w:r>
      <w:r w:rsidRPr="00401A87">
        <w:rPr>
          <w:rFonts w:ascii="Times New Roman" w:eastAsiaTheme="minorEastAsia" w:hAnsi="Times New Roman" w:cs="Times New Roman"/>
          <w:noProof/>
          <w:color w:val="000000" w:themeColor="text1"/>
          <w:sz w:val="24"/>
          <w:szCs w:val="24"/>
          <w:lang w:eastAsia="ko-KR"/>
        </w:rPr>
        <w:t xml:space="preserve">. Initially funded by powerful drug lords and landowners, diverse paramilitary groups emerged </w:t>
      </w:r>
      <w:r>
        <w:rPr>
          <w:rFonts w:ascii="Times New Roman" w:eastAsiaTheme="minorEastAsia" w:hAnsi="Times New Roman" w:cs="Times New Roman"/>
          <w:noProof/>
          <w:color w:val="000000" w:themeColor="text1"/>
          <w:sz w:val="24"/>
          <w:szCs w:val="24"/>
          <w:lang w:eastAsia="ko-KR"/>
        </w:rPr>
        <w:t xml:space="preserve">with the initial goal of confronting the </w:t>
      </w:r>
      <w:r w:rsidRPr="00401A87">
        <w:rPr>
          <w:rFonts w:ascii="Times New Roman" w:eastAsiaTheme="minorEastAsia" w:hAnsi="Times New Roman" w:cs="Times New Roman"/>
          <w:noProof/>
          <w:color w:val="000000" w:themeColor="text1"/>
          <w:sz w:val="24"/>
          <w:szCs w:val="24"/>
          <w:lang w:eastAsia="ko-KR"/>
        </w:rPr>
        <w:t>communist guerrillas. The emergence of these groups intensified violence i</w:t>
      </w:r>
      <w:r>
        <w:rPr>
          <w:rFonts w:ascii="Times New Roman" w:eastAsiaTheme="minorEastAsia" w:hAnsi="Times New Roman" w:cs="Times New Roman"/>
          <w:noProof/>
          <w:color w:val="000000" w:themeColor="text1"/>
          <w:sz w:val="24"/>
          <w:szCs w:val="24"/>
          <w:lang w:eastAsia="ko-KR"/>
        </w:rPr>
        <w:t>n</w:t>
      </w:r>
      <w:r w:rsidRPr="00401A87">
        <w:rPr>
          <w:rFonts w:ascii="Times New Roman" w:eastAsiaTheme="minorEastAsia" w:hAnsi="Times New Roman" w:cs="Times New Roman"/>
          <w:noProof/>
          <w:color w:val="000000" w:themeColor="text1"/>
          <w:sz w:val="24"/>
          <w:szCs w:val="24"/>
          <w:lang w:eastAsia="ko-KR"/>
        </w:rPr>
        <w:t xml:space="preserve"> areas traditionally controlled by guerrillas. </w:t>
      </w:r>
      <w:r>
        <w:rPr>
          <w:rFonts w:ascii="Times New Roman" w:eastAsiaTheme="minorEastAsia" w:hAnsi="Times New Roman" w:cs="Times New Roman"/>
          <w:noProof/>
          <w:color w:val="000000" w:themeColor="text1"/>
          <w:sz w:val="24"/>
          <w:szCs w:val="24"/>
          <w:lang w:eastAsia="ko-KR"/>
        </w:rPr>
        <w:t xml:space="preserve">In this period </w:t>
      </w:r>
      <w:r w:rsidRPr="00401A87">
        <w:rPr>
          <w:rFonts w:ascii="Times New Roman" w:eastAsiaTheme="minorEastAsia" w:hAnsi="Times New Roman" w:cs="Times New Roman"/>
          <w:noProof/>
          <w:color w:val="000000" w:themeColor="text1"/>
          <w:sz w:val="24"/>
          <w:szCs w:val="24"/>
          <w:lang w:eastAsia="ko-KR"/>
        </w:rPr>
        <w:t xml:space="preserve">there were battles not only between the National Army and guerrillas, but also between the </w:t>
      </w:r>
      <w:r>
        <w:rPr>
          <w:rFonts w:ascii="Times New Roman" w:eastAsiaTheme="minorEastAsia" w:hAnsi="Times New Roman" w:cs="Times New Roman"/>
          <w:noProof/>
          <w:color w:val="000000" w:themeColor="text1"/>
          <w:sz w:val="24"/>
          <w:szCs w:val="24"/>
          <w:lang w:eastAsia="ko-KR"/>
        </w:rPr>
        <w:t>guerrillas</w:t>
      </w:r>
      <w:r w:rsidRPr="00401A87">
        <w:rPr>
          <w:rFonts w:ascii="Times New Roman" w:eastAsiaTheme="minorEastAsia" w:hAnsi="Times New Roman" w:cs="Times New Roman"/>
          <w:noProof/>
          <w:color w:val="000000" w:themeColor="text1"/>
          <w:sz w:val="24"/>
          <w:szCs w:val="24"/>
          <w:lang w:eastAsia="ko-KR"/>
        </w:rPr>
        <w:t xml:space="preserve"> and paramilitary groups fighting over control of the territory. Furthermore, during this period the </w:t>
      </w:r>
      <w:r>
        <w:rPr>
          <w:rFonts w:ascii="Times New Roman" w:eastAsiaTheme="minorEastAsia" w:hAnsi="Times New Roman" w:cs="Times New Roman"/>
          <w:noProof/>
          <w:color w:val="000000" w:themeColor="text1"/>
          <w:sz w:val="24"/>
          <w:szCs w:val="24"/>
          <w:lang w:eastAsia="ko-KR"/>
        </w:rPr>
        <w:t xml:space="preserve">peasant </w:t>
      </w:r>
      <w:r w:rsidRPr="00401A87">
        <w:rPr>
          <w:rFonts w:ascii="Times New Roman" w:eastAsiaTheme="minorEastAsia" w:hAnsi="Times New Roman" w:cs="Times New Roman"/>
          <w:noProof/>
          <w:color w:val="000000" w:themeColor="text1"/>
          <w:sz w:val="24"/>
          <w:szCs w:val="24"/>
          <w:lang w:eastAsia="ko-KR"/>
        </w:rPr>
        <w:t>massacres increased greatly</w:t>
      </w:r>
      <w:r>
        <w:rPr>
          <w:rFonts w:ascii="Times New Roman" w:eastAsiaTheme="minorEastAsia" w:hAnsi="Times New Roman" w:cs="Times New Roman"/>
          <w:noProof/>
          <w:color w:val="000000" w:themeColor="text1"/>
          <w:sz w:val="24"/>
          <w:szCs w:val="24"/>
          <w:lang w:eastAsia="ko-KR"/>
        </w:rPr>
        <w:t>:</w:t>
      </w:r>
      <w:r w:rsidRPr="00401A87">
        <w:rPr>
          <w:rFonts w:ascii="Times New Roman" w:eastAsiaTheme="minorEastAsia" w:hAnsi="Times New Roman" w:cs="Times New Roman"/>
          <w:noProof/>
          <w:color w:val="000000" w:themeColor="text1"/>
          <w:sz w:val="24"/>
          <w:szCs w:val="24"/>
          <w:lang w:eastAsia="ko-KR"/>
        </w:rPr>
        <w:t xml:space="preserve"> paramilitary groups terrorized civilians as a means to gain and maintain control over guerrilla-influenced areas. Moreover, both guerrillas and paramilitary groups began to fund themselves with drug money, and drug-related violence spread</w:t>
      </w:r>
      <w:r>
        <w:rPr>
          <w:rFonts w:ascii="Times New Roman" w:eastAsiaTheme="minorEastAsia" w:hAnsi="Times New Roman" w:cs="Times New Roman"/>
          <w:noProof/>
          <w:color w:val="000000" w:themeColor="text1"/>
          <w:sz w:val="24"/>
          <w:szCs w:val="24"/>
          <w:lang w:eastAsia="ko-KR"/>
        </w:rPr>
        <w:t xml:space="preserve"> both</w:t>
      </w:r>
      <w:r w:rsidRPr="00401A87">
        <w:rPr>
          <w:rFonts w:ascii="Times New Roman" w:eastAsiaTheme="minorEastAsia" w:hAnsi="Times New Roman" w:cs="Times New Roman"/>
          <w:noProof/>
          <w:color w:val="000000" w:themeColor="text1"/>
          <w:sz w:val="24"/>
          <w:szCs w:val="24"/>
          <w:lang w:eastAsia="ko-KR"/>
        </w:rPr>
        <w:t xml:space="preserve"> in rural areas and in the main cities. </w:t>
      </w:r>
    </w:p>
    <w:p w14:paraId="71FA3638" w14:textId="77777777" w:rsidR="00453F5F" w:rsidRPr="00401A87" w:rsidRDefault="00453F5F" w:rsidP="00453F5F">
      <w:pPr>
        <w:rPr>
          <w:rFonts w:ascii="Times New Roman" w:eastAsiaTheme="minorEastAsia" w:hAnsi="Times New Roman" w:cs="Times New Roman"/>
          <w:sz w:val="24"/>
          <w:szCs w:val="24"/>
          <w:lang w:eastAsia="ko-KR"/>
        </w:rPr>
      </w:pPr>
      <w:r>
        <w:rPr>
          <w:rFonts w:ascii="Times New Roman" w:eastAsiaTheme="minorEastAsia" w:hAnsi="Times New Roman" w:cs="Times New Roman"/>
          <w:noProof/>
          <w:color w:val="000000" w:themeColor="text1"/>
          <w:sz w:val="24"/>
          <w:szCs w:val="24"/>
          <w:lang w:eastAsia="ko-KR"/>
        </w:rPr>
        <w:tab/>
      </w:r>
      <w:r w:rsidRPr="00401A87">
        <w:rPr>
          <w:rFonts w:ascii="Times New Roman" w:eastAsiaTheme="minorEastAsia" w:hAnsi="Times New Roman" w:cs="Times New Roman"/>
          <w:noProof/>
          <w:color w:val="000000" w:themeColor="text1"/>
          <w:sz w:val="24"/>
          <w:szCs w:val="24"/>
          <w:lang w:eastAsia="ko-KR"/>
        </w:rPr>
        <w:t xml:space="preserve">In 1987 the government appointed a commission to study </w:t>
      </w:r>
      <w:r>
        <w:rPr>
          <w:rFonts w:ascii="Times New Roman" w:eastAsiaTheme="minorEastAsia" w:hAnsi="Times New Roman" w:cs="Times New Roman"/>
          <w:noProof/>
          <w:color w:val="000000" w:themeColor="text1"/>
          <w:sz w:val="24"/>
          <w:szCs w:val="24"/>
          <w:lang w:eastAsia="ko-KR"/>
        </w:rPr>
        <w:t>“</w:t>
      </w:r>
      <w:r w:rsidRPr="00401A87">
        <w:rPr>
          <w:rFonts w:ascii="Times New Roman" w:eastAsiaTheme="minorEastAsia" w:hAnsi="Times New Roman" w:cs="Times New Roman"/>
          <w:noProof/>
          <w:color w:val="000000" w:themeColor="text1"/>
          <w:sz w:val="24"/>
          <w:szCs w:val="24"/>
          <w:lang w:eastAsia="ko-KR"/>
        </w:rPr>
        <w:t>La Violencia</w:t>
      </w:r>
      <w:r>
        <w:rPr>
          <w:rFonts w:ascii="Times New Roman" w:eastAsiaTheme="minorEastAsia" w:hAnsi="Times New Roman" w:cs="Times New Roman"/>
          <w:noProof/>
          <w:color w:val="000000" w:themeColor="text1"/>
          <w:sz w:val="24"/>
          <w:szCs w:val="24"/>
          <w:lang w:eastAsia="ko-KR"/>
        </w:rPr>
        <w:t>,”</w:t>
      </w:r>
      <w:r w:rsidRPr="00401A87">
        <w:rPr>
          <w:rFonts w:ascii="Times New Roman" w:eastAsiaTheme="minorEastAsia" w:hAnsi="Times New Roman" w:cs="Times New Roman"/>
          <w:noProof/>
          <w:color w:val="000000" w:themeColor="text1"/>
          <w:sz w:val="24"/>
          <w:szCs w:val="24"/>
          <w:lang w:eastAsia="ko-KR"/>
        </w:rPr>
        <w:t xml:space="preserve"> </w:t>
      </w:r>
      <w:r>
        <w:rPr>
          <w:rFonts w:ascii="Times New Roman" w:eastAsiaTheme="minorEastAsia" w:hAnsi="Times New Roman" w:cs="Times New Roman"/>
          <w:noProof/>
          <w:color w:val="000000" w:themeColor="text1"/>
          <w:sz w:val="24"/>
          <w:szCs w:val="24"/>
          <w:lang w:eastAsia="ko-KR"/>
        </w:rPr>
        <w:t>which</w:t>
      </w:r>
      <w:r w:rsidRPr="00401A87">
        <w:rPr>
          <w:rFonts w:ascii="Times New Roman" w:eastAsiaTheme="minorEastAsia" w:hAnsi="Times New Roman" w:cs="Times New Roman"/>
          <w:noProof/>
          <w:color w:val="000000" w:themeColor="text1"/>
          <w:sz w:val="24"/>
          <w:szCs w:val="24"/>
          <w:lang w:eastAsia="ko-KR"/>
        </w:rPr>
        <w:t xml:space="preserve"> resulted in the publication of </w:t>
      </w:r>
      <w:r w:rsidRPr="00DC1A1C">
        <w:rPr>
          <w:rFonts w:ascii="Times New Roman" w:eastAsiaTheme="minorEastAsia" w:hAnsi="Times New Roman" w:cs="Times New Roman"/>
          <w:i/>
          <w:iCs/>
          <w:sz w:val="24"/>
          <w:szCs w:val="24"/>
          <w:lang w:eastAsia="ko-KR"/>
        </w:rPr>
        <w:t xml:space="preserve">Colombia, </w:t>
      </w:r>
      <w:proofErr w:type="spellStart"/>
      <w:r w:rsidRPr="00DC1A1C">
        <w:rPr>
          <w:rFonts w:ascii="Times New Roman" w:eastAsiaTheme="minorEastAsia" w:hAnsi="Times New Roman" w:cs="Times New Roman"/>
          <w:i/>
          <w:iCs/>
          <w:sz w:val="24"/>
          <w:szCs w:val="24"/>
          <w:lang w:eastAsia="ko-KR"/>
        </w:rPr>
        <w:t>violencia</w:t>
      </w:r>
      <w:proofErr w:type="spellEnd"/>
      <w:r w:rsidRPr="00DC1A1C">
        <w:rPr>
          <w:rFonts w:ascii="Times New Roman" w:eastAsiaTheme="minorEastAsia" w:hAnsi="Times New Roman" w:cs="Times New Roman"/>
          <w:i/>
          <w:iCs/>
          <w:sz w:val="24"/>
          <w:szCs w:val="24"/>
          <w:lang w:eastAsia="ko-KR"/>
        </w:rPr>
        <w:t xml:space="preserve"> y </w:t>
      </w:r>
      <w:proofErr w:type="spellStart"/>
      <w:r w:rsidRPr="00DC1A1C">
        <w:rPr>
          <w:rFonts w:ascii="Times New Roman" w:eastAsiaTheme="minorEastAsia" w:hAnsi="Times New Roman" w:cs="Times New Roman"/>
          <w:i/>
          <w:iCs/>
          <w:sz w:val="24"/>
          <w:szCs w:val="24"/>
          <w:lang w:eastAsia="ko-KR"/>
        </w:rPr>
        <w:t>democracia</w:t>
      </w:r>
      <w:proofErr w:type="spellEnd"/>
      <w:r w:rsidRPr="00401A87">
        <w:rPr>
          <w:rFonts w:ascii="Times New Roman" w:eastAsiaTheme="minorEastAsia" w:hAnsi="Times New Roman" w:cs="Times New Roman"/>
          <w:i/>
          <w:iCs/>
          <w:sz w:val="24"/>
          <w:szCs w:val="24"/>
          <w:lang w:eastAsia="ko-KR"/>
        </w:rPr>
        <w:t xml:space="preserve">. </w:t>
      </w:r>
      <w:r w:rsidRPr="00401A87">
        <w:rPr>
          <w:rFonts w:ascii="Times New Roman" w:eastAsiaTheme="minorEastAsia" w:hAnsi="Times New Roman" w:cs="Times New Roman"/>
          <w:noProof/>
          <w:color w:val="000000" w:themeColor="text1"/>
          <w:sz w:val="24"/>
          <w:szCs w:val="24"/>
          <w:lang w:eastAsia="ko-KR"/>
        </w:rPr>
        <w:t xml:space="preserve">Partly thanks to this research, </w:t>
      </w:r>
      <w:r>
        <w:rPr>
          <w:rFonts w:ascii="Times New Roman" w:eastAsiaTheme="minorEastAsia" w:hAnsi="Times New Roman" w:cs="Times New Roman"/>
          <w:noProof/>
          <w:color w:val="000000" w:themeColor="text1"/>
          <w:sz w:val="24"/>
          <w:szCs w:val="24"/>
          <w:lang w:eastAsia="ko-KR"/>
        </w:rPr>
        <w:t xml:space="preserve">public understanding of </w:t>
      </w:r>
      <w:r w:rsidRPr="00401A87">
        <w:rPr>
          <w:rFonts w:ascii="Times New Roman" w:eastAsiaTheme="minorEastAsia" w:hAnsi="Times New Roman" w:cs="Times New Roman"/>
          <w:noProof/>
          <w:color w:val="000000" w:themeColor="text1"/>
          <w:sz w:val="24"/>
          <w:szCs w:val="24"/>
          <w:lang w:eastAsia="ko-KR"/>
        </w:rPr>
        <w:t xml:space="preserve">the Colombian conflict </w:t>
      </w:r>
      <w:r>
        <w:rPr>
          <w:rFonts w:ascii="Times New Roman" w:eastAsiaTheme="minorEastAsia" w:hAnsi="Times New Roman" w:cs="Times New Roman"/>
          <w:noProof/>
          <w:color w:val="000000" w:themeColor="text1"/>
          <w:sz w:val="24"/>
          <w:szCs w:val="24"/>
          <w:lang w:eastAsia="ko-KR"/>
        </w:rPr>
        <w:t>underwent a transformation: originally seen as an</w:t>
      </w:r>
      <w:r w:rsidRPr="00401A87">
        <w:rPr>
          <w:rFonts w:ascii="Times New Roman" w:eastAsiaTheme="minorEastAsia" w:hAnsi="Times New Roman" w:cs="Times New Roman"/>
          <w:noProof/>
          <w:color w:val="000000" w:themeColor="text1"/>
          <w:sz w:val="24"/>
          <w:szCs w:val="24"/>
          <w:lang w:eastAsia="ko-KR"/>
        </w:rPr>
        <w:t xml:space="preserve"> essentially political problem</w:t>
      </w:r>
      <w:r>
        <w:rPr>
          <w:rFonts w:ascii="Times New Roman" w:eastAsiaTheme="minorEastAsia" w:hAnsi="Times New Roman" w:cs="Times New Roman"/>
          <w:noProof/>
          <w:color w:val="000000" w:themeColor="text1"/>
          <w:sz w:val="24"/>
          <w:szCs w:val="24"/>
          <w:lang w:eastAsia="ko-KR"/>
        </w:rPr>
        <w:t>--</w:t>
      </w:r>
      <w:r w:rsidRPr="00401A87">
        <w:rPr>
          <w:rFonts w:ascii="Times New Roman" w:eastAsiaTheme="minorEastAsia" w:hAnsi="Times New Roman" w:cs="Times New Roman"/>
          <w:noProof/>
          <w:color w:val="000000" w:themeColor="text1"/>
          <w:sz w:val="24"/>
          <w:szCs w:val="24"/>
          <w:lang w:eastAsia="ko-KR"/>
        </w:rPr>
        <w:t>or a confrontation between left and right</w:t>
      </w:r>
      <w:r>
        <w:rPr>
          <w:rFonts w:ascii="Times New Roman" w:eastAsiaTheme="minorEastAsia" w:hAnsi="Times New Roman" w:cs="Times New Roman"/>
          <w:noProof/>
          <w:color w:val="000000" w:themeColor="text1"/>
          <w:sz w:val="24"/>
          <w:szCs w:val="24"/>
          <w:lang w:eastAsia="ko-KR"/>
        </w:rPr>
        <w:t xml:space="preserve">--the conflict came to be understood as </w:t>
      </w:r>
      <w:r w:rsidRPr="00401A87">
        <w:rPr>
          <w:rFonts w:ascii="Times New Roman" w:eastAsiaTheme="minorEastAsia" w:hAnsi="Times New Roman" w:cs="Times New Roman"/>
          <w:noProof/>
          <w:color w:val="000000" w:themeColor="text1"/>
          <w:sz w:val="24"/>
          <w:szCs w:val="24"/>
          <w:lang w:eastAsia="ko-KR"/>
        </w:rPr>
        <w:t xml:space="preserve">a multi-causal and multi-modal confrontation. Testimonial narratives </w:t>
      </w:r>
      <w:r>
        <w:rPr>
          <w:rFonts w:ascii="Times New Roman" w:eastAsiaTheme="minorEastAsia" w:hAnsi="Times New Roman" w:cs="Times New Roman"/>
          <w:noProof/>
          <w:color w:val="000000" w:themeColor="text1"/>
          <w:sz w:val="24"/>
          <w:szCs w:val="24"/>
          <w:lang w:eastAsia="ko-KR"/>
        </w:rPr>
        <w:t xml:space="preserve">played a key role in shifting public perception of the conflict as they </w:t>
      </w:r>
      <w:r w:rsidRPr="00401A87">
        <w:rPr>
          <w:rFonts w:ascii="Times New Roman" w:eastAsiaTheme="minorEastAsia" w:hAnsi="Times New Roman" w:cs="Times New Roman"/>
          <w:noProof/>
          <w:color w:val="000000" w:themeColor="text1"/>
          <w:sz w:val="24"/>
          <w:szCs w:val="24"/>
          <w:lang w:eastAsia="ko-KR"/>
        </w:rPr>
        <w:t>“ad</w:t>
      </w:r>
      <w:r>
        <w:rPr>
          <w:rFonts w:ascii="Times New Roman" w:eastAsiaTheme="minorEastAsia" w:hAnsi="Times New Roman" w:cs="Times New Roman"/>
          <w:noProof/>
          <w:color w:val="000000" w:themeColor="text1"/>
          <w:sz w:val="24"/>
          <w:szCs w:val="24"/>
          <w:lang w:eastAsia="ko-KR"/>
        </w:rPr>
        <w:t>d</w:t>
      </w:r>
      <w:r w:rsidRPr="00401A87">
        <w:rPr>
          <w:rFonts w:ascii="Times New Roman" w:eastAsiaTheme="minorEastAsia" w:hAnsi="Times New Roman" w:cs="Times New Roman"/>
          <w:noProof/>
          <w:color w:val="000000" w:themeColor="text1"/>
          <w:sz w:val="24"/>
          <w:szCs w:val="24"/>
          <w:lang w:eastAsia="ko-KR"/>
        </w:rPr>
        <w:t>ress</w:t>
      </w:r>
      <w:r>
        <w:rPr>
          <w:rFonts w:ascii="Times New Roman" w:eastAsiaTheme="minorEastAsia" w:hAnsi="Times New Roman" w:cs="Times New Roman"/>
          <w:noProof/>
          <w:color w:val="000000" w:themeColor="text1"/>
          <w:sz w:val="24"/>
          <w:szCs w:val="24"/>
          <w:lang w:eastAsia="ko-KR"/>
        </w:rPr>
        <w:t>ed</w:t>
      </w:r>
      <w:r w:rsidRPr="00401A87">
        <w:rPr>
          <w:rFonts w:ascii="Times New Roman" w:eastAsiaTheme="minorEastAsia" w:hAnsi="Times New Roman" w:cs="Times New Roman"/>
          <w:noProof/>
          <w:color w:val="000000" w:themeColor="text1"/>
          <w:sz w:val="24"/>
          <w:szCs w:val="24"/>
          <w:lang w:eastAsia="ko-KR"/>
        </w:rPr>
        <w:t xml:space="preserve"> stories of violence different from political violence</w:t>
      </w:r>
      <w:r w:rsidRPr="00401443">
        <w:rPr>
          <w:rFonts w:ascii="Times New Roman" w:eastAsiaTheme="minorEastAsia" w:hAnsi="Times New Roman" w:cs="Times New Roman"/>
          <w:noProof/>
          <w:color w:val="000000" w:themeColor="text1"/>
          <w:sz w:val="24"/>
          <w:szCs w:val="24"/>
          <w:lang w:eastAsia="ko-KR"/>
        </w:rPr>
        <w:t xml:space="preserve">” </w:t>
      </w:r>
      <w:r w:rsidRPr="00401443">
        <w:rPr>
          <w:rFonts w:ascii="Times New Roman" w:eastAsiaTheme="minorEastAsia" w:hAnsi="Times New Roman" w:cs="Times New Roman"/>
          <w:sz w:val="24"/>
          <w:szCs w:val="24"/>
          <w:lang w:eastAsia="ko-KR"/>
        </w:rPr>
        <w:t>(Suárez Gómez 58</w:t>
      </w:r>
      <w:r>
        <w:rPr>
          <w:rFonts w:ascii="Times New Roman" w:eastAsiaTheme="minorEastAsia" w:hAnsi="Times New Roman" w:cs="Times New Roman"/>
          <w:sz w:val="24"/>
          <w:szCs w:val="24"/>
          <w:lang w:eastAsia="ko-KR"/>
        </w:rPr>
        <w:t>; my trans</w:t>
      </w:r>
      <w:r w:rsidRPr="00401443">
        <w:rPr>
          <w:rFonts w:ascii="Times New Roman" w:eastAsiaTheme="minorEastAsia" w:hAnsi="Times New Roman" w:cs="Times New Roman"/>
          <w:sz w:val="24"/>
          <w:szCs w:val="24"/>
          <w:lang w:eastAsia="ko-KR"/>
        </w:rPr>
        <w:t>)</w:t>
      </w:r>
      <w:r>
        <w:rPr>
          <w:rFonts w:ascii="Times New Roman" w:eastAsiaTheme="minorEastAsia" w:hAnsi="Times New Roman" w:cs="Times New Roman"/>
          <w:sz w:val="24"/>
          <w:szCs w:val="24"/>
          <w:lang w:eastAsia="ko-KR"/>
        </w:rPr>
        <w:t xml:space="preserve">. Precipitated by </w:t>
      </w:r>
      <w:r w:rsidRPr="00401A87">
        <w:rPr>
          <w:rFonts w:ascii="Times New Roman" w:eastAsiaTheme="minorEastAsia" w:hAnsi="Times New Roman" w:cs="Times New Roman"/>
          <w:sz w:val="24"/>
          <w:szCs w:val="24"/>
          <w:lang w:eastAsia="ko-KR"/>
        </w:rPr>
        <w:t xml:space="preserve">the diversity of causes and </w:t>
      </w:r>
      <w:r w:rsidRPr="00401A87">
        <w:rPr>
          <w:rFonts w:ascii="Times New Roman" w:eastAsiaTheme="minorEastAsia" w:hAnsi="Times New Roman" w:cs="Times New Roman"/>
          <w:sz w:val="24"/>
          <w:szCs w:val="24"/>
          <w:lang w:eastAsia="ko-KR"/>
        </w:rPr>
        <w:lastRenderedPageBreak/>
        <w:t xml:space="preserve">types of violence within </w:t>
      </w:r>
      <w:r>
        <w:rPr>
          <w:rFonts w:ascii="Times New Roman" w:eastAsiaTheme="minorEastAsia" w:hAnsi="Times New Roman" w:cs="Times New Roman"/>
          <w:sz w:val="24"/>
          <w:szCs w:val="24"/>
          <w:lang w:eastAsia="ko-KR"/>
        </w:rPr>
        <w:t xml:space="preserve">the </w:t>
      </w:r>
      <w:r w:rsidRPr="00401A87">
        <w:rPr>
          <w:rFonts w:ascii="Times New Roman" w:eastAsiaTheme="minorEastAsia" w:hAnsi="Times New Roman" w:cs="Times New Roman"/>
          <w:sz w:val="24"/>
          <w:szCs w:val="24"/>
          <w:lang w:eastAsia="ko-KR"/>
        </w:rPr>
        <w:t xml:space="preserve">Colombian armed conflict, testimonial texts from </w:t>
      </w:r>
      <w:r>
        <w:rPr>
          <w:rFonts w:ascii="Times New Roman" w:eastAsiaTheme="minorEastAsia" w:hAnsi="Times New Roman" w:cs="Times New Roman"/>
          <w:sz w:val="24"/>
          <w:szCs w:val="24"/>
          <w:lang w:eastAsia="ko-KR"/>
        </w:rPr>
        <w:t>this</w:t>
      </w:r>
      <w:r w:rsidRPr="00401A87">
        <w:rPr>
          <w:rFonts w:ascii="Times New Roman" w:eastAsiaTheme="minorEastAsia" w:hAnsi="Times New Roman" w:cs="Times New Roman"/>
          <w:sz w:val="24"/>
          <w:szCs w:val="24"/>
          <w:lang w:eastAsia="ko-KR"/>
        </w:rPr>
        <w:t xml:space="preserve"> period portrayed the experiences of individuals from all social </w:t>
      </w:r>
      <w:r>
        <w:rPr>
          <w:rFonts w:ascii="Times New Roman" w:eastAsiaTheme="minorEastAsia" w:hAnsi="Times New Roman" w:cs="Times New Roman"/>
          <w:sz w:val="24"/>
          <w:szCs w:val="24"/>
          <w:lang w:eastAsia="ko-KR"/>
        </w:rPr>
        <w:t>classes</w:t>
      </w:r>
      <w:r w:rsidRPr="00401A87">
        <w:rPr>
          <w:rFonts w:ascii="Times New Roman" w:eastAsiaTheme="minorEastAsia" w:hAnsi="Times New Roman" w:cs="Times New Roman"/>
          <w:sz w:val="24"/>
          <w:szCs w:val="24"/>
          <w:lang w:eastAsia="ko-KR"/>
        </w:rPr>
        <w:t xml:space="preserve"> (60). </w:t>
      </w:r>
      <w:r>
        <w:rPr>
          <w:rFonts w:ascii="Times New Roman" w:eastAsiaTheme="minorEastAsia" w:hAnsi="Times New Roman" w:cs="Times New Roman"/>
          <w:sz w:val="24"/>
          <w:szCs w:val="24"/>
          <w:lang w:eastAsia="ko-KR"/>
        </w:rPr>
        <w:t xml:space="preserve">As </w:t>
      </w:r>
      <w:r w:rsidRPr="00401A87">
        <w:rPr>
          <w:rFonts w:ascii="Times New Roman" w:eastAsiaTheme="minorEastAsia" w:hAnsi="Times New Roman" w:cs="Times New Roman"/>
          <w:sz w:val="24"/>
          <w:szCs w:val="24"/>
          <w:lang w:eastAsia="ko-KR"/>
        </w:rPr>
        <w:t xml:space="preserve">in other parts of Latin America, the </w:t>
      </w:r>
      <w:r w:rsidRPr="003218C0">
        <w:rPr>
          <w:rFonts w:ascii="Times New Roman" w:eastAsiaTheme="minorEastAsia" w:hAnsi="Times New Roman" w:cs="Times New Roman"/>
          <w:sz w:val="24"/>
          <w:szCs w:val="24"/>
          <w:lang w:eastAsia="ko-KR"/>
        </w:rPr>
        <w:t>mediation</w:t>
      </w:r>
      <w:r w:rsidRPr="00401A87">
        <w:rPr>
          <w:rFonts w:ascii="Times New Roman" w:eastAsiaTheme="minorEastAsia" w:hAnsi="Times New Roman" w:cs="Times New Roman"/>
          <w:sz w:val="24"/>
          <w:szCs w:val="24"/>
          <w:lang w:eastAsia="ko-KR"/>
        </w:rPr>
        <w:t xml:space="preserve"> of </w:t>
      </w:r>
      <w:r>
        <w:rPr>
          <w:rFonts w:ascii="Times New Roman" w:eastAsiaTheme="minorEastAsia" w:hAnsi="Times New Roman" w:cs="Times New Roman"/>
          <w:sz w:val="24"/>
          <w:szCs w:val="24"/>
          <w:lang w:eastAsia="ko-KR"/>
        </w:rPr>
        <w:t>intellectuals</w:t>
      </w:r>
      <w:r w:rsidRPr="00401A87">
        <w:rPr>
          <w:rFonts w:ascii="Times New Roman" w:eastAsiaTheme="minorEastAsia" w:hAnsi="Times New Roman" w:cs="Times New Roman"/>
          <w:sz w:val="24"/>
          <w:szCs w:val="24"/>
          <w:lang w:eastAsia="ko-KR"/>
        </w:rPr>
        <w:t xml:space="preserve"> (journalists, sociologists, and writers) became essential to the testimonial narratives from this period, but, unlike </w:t>
      </w:r>
      <w:r>
        <w:rPr>
          <w:rFonts w:ascii="Times New Roman" w:eastAsiaTheme="minorEastAsia" w:hAnsi="Times New Roman" w:cs="Times New Roman"/>
          <w:sz w:val="24"/>
          <w:szCs w:val="24"/>
          <w:lang w:eastAsia="ko-KR"/>
        </w:rPr>
        <w:t>most testimonial narratives</w:t>
      </w:r>
      <w:r w:rsidRPr="00401A87">
        <w:rPr>
          <w:rFonts w:ascii="Times New Roman" w:eastAsiaTheme="minorEastAsia" w:hAnsi="Times New Roman" w:cs="Times New Roman"/>
          <w:sz w:val="24"/>
          <w:szCs w:val="24"/>
          <w:lang w:eastAsia="ko-KR"/>
        </w:rPr>
        <w:t xml:space="preserve"> in other Latin American countries, whose paradigm was </w:t>
      </w:r>
      <w:proofErr w:type="spellStart"/>
      <w:r w:rsidRPr="00401A87">
        <w:rPr>
          <w:rFonts w:ascii="Times New Roman" w:eastAsiaTheme="minorEastAsia" w:hAnsi="Times New Roman" w:cs="Times New Roman"/>
          <w:sz w:val="24"/>
          <w:szCs w:val="24"/>
          <w:lang w:eastAsia="ko-KR"/>
        </w:rPr>
        <w:t>Rigoberta</w:t>
      </w:r>
      <w:proofErr w:type="spellEnd"/>
      <w:r w:rsidRPr="00401A87">
        <w:rPr>
          <w:rFonts w:ascii="Times New Roman" w:eastAsiaTheme="minorEastAsia" w:hAnsi="Times New Roman" w:cs="Times New Roman"/>
          <w:sz w:val="24"/>
          <w:szCs w:val="24"/>
          <w:lang w:eastAsia="ko-KR"/>
        </w:rPr>
        <w:t xml:space="preserve"> </w:t>
      </w:r>
      <w:proofErr w:type="spellStart"/>
      <w:r w:rsidRPr="00401A87">
        <w:rPr>
          <w:rFonts w:ascii="Times New Roman" w:eastAsiaTheme="minorEastAsia" w:hAnsi="Times New Roman" w:cs="Times New Roman"/>
          <w:sz w:val="24"/>
          <w:szCs w:val="24"/>
          <w:lang w:eastAsia="ko-KR"/>
        </w:rPr>
        <w:t>Menchú’s</w:t>
      </w:r>
      <w:proofErr w:type="spellEnd"/>
      <w:r w:rsidRPr="00401A87">
        <w:rPr>
          <w:rFonts w:ascii="Times New Roman" w:eastAsiaTheme="minorEastAsia" w:hAnsi="Times New Roman" w:cs="Times New Roman"/>
          <w:sz w:val="24"/>
          <w:szCs w:val="24"/>
          <w:lang w:eastAsia="ko-KR"/>
        </w:rPr>
        <w:t xml:space="preserve"> </w:t>
      </w:r>
      <w:r w:rsidRPr="00DC1A1C">
        <w:rPr>
          <w:rFonts w:ascii="Times New Roman" w:eastAsiaTheme="minorEastAsia" w:hAnsi="Times New Roman" w:cs="Times New Roman"/>
          <w:i/>
          <w:iCs/>
          <w:sz w:val="24"/>
          <w:szCs w:val="24"/>
          <w:lang w:eastAsia="ko-KR"/>
        </w:rPr>
        <w:t xml:space="preserve">Me </w:t>
      </w:r>
      <w:proofErr w:type="spellStart"/>
      <w:r w:rsidRPr="00DC1A1C">
        <w:rPr>
          <w:rFonts w:ascii="Times New Roman" w:eastAsiaTheme="minorEastAsia" w:hAnsi="Times New Roman" w:cs="Times New Roman"/>
          <w:i/>
          <w:iCs/>
          <w:sz w:val="24"/>
          <w:szCs w:val="24"/>
          <w:lang w:eastAsia="ko-KR"/>
        </w:rPr>
        <w:t>llamo</w:t>
      </w:r>
      <w:proofErr w:type="spellEnd"/>
      <w:r w:rsidRPr="00DC1A1C">
        <w:rPr>
          <w:rFonts w:ascii="Times New Roman" w:eastAsiaTheme="minorEastAsia" w:hAnsi="Times New Roman" w:cs="Times New Roman"/>
          <w:i/>
          <w:iCs/>
          <w:sz w:val="24"/>
          <w:szCs w:val="24"/>
          <w:lang w:eastAsia="ko-KR"/>
        </w:rPr>
        <w:t xml:space="preserve"> </w:t>
      </w:r>
      <w:proofErr w:type="spellStart"/>
      <w:r w:rsidRPr="00DC1A1C">
        <w:rPr>
          <w:rFonts w:ascii="Times New Roman" w:eastAsiaTheme="minorEastAsia" w:hAnsi="Times New Roman" w:cs="Times New Roman"/>
          <w:i/>
          <w:iCs/>
          <w:sz w:val="24"/>
          <w:szCs w:val="24"/>
          <w:lang w:eastAsia="ko-KR"/>
        </w:rPr>
        <w:t>Rigoberta</w:t>
      </w:r>
      <w:proofErr w:type="spellEnd"/>
      <w:r w:rsidRPr="00DC1A1C">
        <w:rPr>
          <w:rFonts w:ascii="Times New Roman" w:eastAsiaTheme="minorEastAsia" w:hAnsi="Times New Roman" w:cs="Times New Roman"/>
          <w:i/>
          <w:iCs/>
          <w:sz w:val="24"/>
          <w:szCs w:val="24"/>
          <w:lang w:eastAsia="ko-KR"/>
        </w:rPr>
        <w:t xml:space="preserve"> </w:t>
      </w:r>
      <w:proofErr w:type="spellStart"/>
      <w:r w:rsidRPr="00DC1A1C">
        <w:rPr>
          <w:rFonts w:ascii="Times New Roman" w:eastAsiaTheme="minorEastAsia" w:hAnsi="Times New Roman" w:cs="Times New Roman"/>
          <w:i/>
          <w:iCs/>
          <w:sz w:val="24"/>
          <w:szCs w:val="24"/>
          <w:lang w:eastAsia="ko-KR"/>
        </w:rPr>
        <w:t>Menchú</w:t>
      </w:r>
      <w:proofErr w:type="spellEnd"/>
      <w:r w:rsidRPr="00DC1A1C">
        <w:rPr>
          <w:rFonts w:ascii="Times New Roman" w:eastAsiaTheme="minorEastAsia" w:hAnsi="Times New Roman" w:cs="Times New Roman"/>
          <w:i/>
          <w:iCs/>
          <w:sz w:val="24"/>
          <w:szCs w:val="24"/>
          <w:lang w:eastAsia="ko-KR"/>
        </w:rPr>
        <w:t xml:space="preserve"> y </w:t>
      </w:r>
      <w:proofErr w:type="spellStart"/>
      <w:r w:rsidRPr="00DC1A1C">
        <w:rPr>
          <w:rFonts w:ascii="Times New Roman" w:eastAsiaTheme="minorEastAsia" w:hAnsi="Times New Roman" w:cs="Times New Roman"/>
          <w:i/>
          <w:iCs/>
          <w:sz w:val="24"/>
          <w:szCs w:val="24"/>
          <w:lang w:eastAsia="ko-KR"/>
        </w:rPr>
        <w:t>así</w:t>
      </w:r>
      <w:proofErr w:type="spellEnd"/>
      <w:r w:rsidRPr="00DC1A1C">
        <w:rPr>
          <w:rFonts w:ascii="Times New Roman" w:eastAsiaTheme="minorEastAsia" w:hAnsi="Times New Roman" w:cs="Times New Roman"/>
          <w:i/>
          <w:iCs/>
          <w:sz w:val="24"/>
          <w:szCs w:val="24"/>
          <w:lang w:eastAsia="ko-KR"/>
        </w:rPr>
        <w:t xml:space="preserve"> me </w:t>
      </w:r>
      <w:proofErr w:type="spellStart"/>
      <w:r w:rsidRPr="00DC1A1C">
        <w:rPr>
          <w:rFonts w:ascii="Times New Roman" w:eastAsiaTheme="minorEastAsia" w:hAnsi="Times New Roman" w:cs="Times New Roman"/>
          <w:i/>
          <w:iCs/>
          <w:sz w:val="24"/>
          <w:szCs w:val="24"/>
          <w:lang w:eastAsia="ko-KR"/>
        </w:rPr>
        <w:t>nació</w:t>
      </w:r>
      <w:proofErr w:type="spellEnd"/>
      <w:r w:rsidRPr="00DC1A1C">
        <w:rPr>
          <w:rFonts w:ascii="Times New Roman" w:eastAsiaTheme="minorEastAsia" w:hAnsi="Times New Roman" w:cs="Times New Roman"/>
          <w:i/>
          <w:iCs/>
          <w:sz w:val="24"/>
          <w:szCs w:val="24"/>
          <w:lang w:eastAsia="ko-KR"/>
        </w:rPr>
        <w:t xml:space="preserve"> la </w:t>
      </w:r>
      <w:proofErr w:type="spellStart"/>
      <w:r w:rsidRPr="00DC1A1C">
        <w:rPr>
          <w:rFonts w:ascii="Times New Roman" w:eastAsiaTheme="minorEastAsia" w:hAnsi="Times New Roman" w:cs="Times New Roman"/>
          <w:i/>
          <w:iCs/>
          <w:sz w:val="24"/>
          <w:szCs w:val="24"/>
          <w:lang w:eastAsia="ko-KR"/>
        </w:rPr>
        <w:t>conciencia</w:t>
      </w:r>
      <w:proofErr w:type="spellEnd"/>
      <w:r w:rsidRPr="00DC1A1C">
        <w:rPr>
          <w:rFonts w:ascii="Times New Roman" w:eastAsiaTheme="minorEastAsia" w:hAnsi="Times New Roman" w:cs="Times New Roman"/>
          <w:i/>
          <w:iCs/>
          <w:sz w:val="24"/>
          <w:szCs w:val="24"/>
          <w:lang w:eastAsia="ko-KR"/>
        </w:rPr>
        <w:t xml:space="preserve"> </w:t>
      </w:r>
      <w:r w:rsidRPr="00DC1A1C">
        <w:rPr>
          <w:rFonts w:ascii="Times New Roman" w:eastAsiaTheme="minorEastAsia" w:hAnsi="Times New Roman" w:cs="Times New Roman"/>
          <w:sz w:val="24"/>
          <w:szCs w:val="24"/>
          <w:lang w:eastAsia="ko-KR"/>
        </w:rPr>
        <w:t>(1983),</w:t>
      </w:r>
      <w:r w:rsidRPr="00401A87">
        <w:rPr>
          <w:rFonts w:ascii="Times New Roman" w:eastAsiaTheme="minorEastAsia" w:hAnsi="Times New Roman" w:cs="Times New Roman"/>
          <w:sz w:val="24"/>
          <w:szCs w:val="24"/>
          <w:lang w:eastAsia="ko-KR"/>
        </w:rPr>
        <w:t xml:space="preserve"> Colombian testimonial narratives did not only emphasize political struggle and the experience of subaltern subjects. </w:t>
      </w:r>
    </w:p>
    <w:p w14:paraId="26FEEE2A" w14:textId="77777777" w:rsidR="00453F5F" w:rsidRDefault="00453F5F" w:rsidP="00453F5F">
      <w:pPr>
        <w:rPr>
          <w:ins w:id="4" w:author="Autho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ab/>
      </w:r>
      <w:r w:rsidRPr="00401A87">
        <w:rPr>
          <w:rFonts w:ascii="Times New Roman" w:eastAsiaTheme="minorEastAsia" w:hAnsi="Times New Roman" w:cs="Times New Roman"/>
          <w:sz w:val="24"/>
          <w:szCs w:val="24"/>
          <w:lang w:eastAsia="ko-KR"/>
        </w:rPr>
        <w:t xml:space="preserve">In 1999, the Andrés Pastrana administration began peace dialogues between the government and </w:t>
      </w:r>
      <w:proofErr w:type="spellStart"/>
      <w:r w:rsidRPr="00401A87">
        <w:rPr>
          <w:rFonts w:ascii="Times New Roman" w:eastAsiaTheme="minorEastAsia" w:hAnsi="Times New Roman" w:cs="Times New Roman"/>
          <w:sz w:val="24"/>
          <w:szCs w:val="24"/>
          <w:lang w:eastAsia="ko-KR"/>
        </w:rPr>
        <w:t>Farc</w:t>
      </w:r>
      <w:proofErr w:type="spellEnd"/>
      <w:r w:rsidRPr="00401A87">
        <w:rPr>
          <w:rFonts w:ascii="Times New Roman" w:eastAsiaTheme="minorEastAsia" w:hAnsi="Times New Roman" w:cs="Times New Roman"/>
          <w:sz w:val="24"/>
          <w:szCs w:val="24"/>
          <w:lang w:eastAsia="ko-KR"/>
        </w:rPr>
        <w:t xml:space="preserve"> guerrilla</w:t>
      </w:r>
      <w:r>
        <w:rPr>
          <w:rFonts w:ascii="Times New Roman" w:eastAsiaTheme="minorEastAsia" w:hAnsi="Times New Roman" w:cs="Times New Roman"/>
          <w:sz w:val="24"/>
          <w:szCs w:val="24"/>
          <w:lang w:eastAsia="ko-KR"/>
        </w:rPr>
        <w:t>s</w:t>
      </w:r>
      <w:r w:rsidRPr="00401A87">
        <w:rPr>
          <w:rFonts w:ascii="Times New Roman" w:eastAsiaTheme="minorEastAsia" w:hAnsi="Times New Roman" w:cs="Times New Roman"/>
          <w:sz w:val="24"/>
          <w:szCs w:val="24"/>
          <w:lang w:eastAsia="ko-KR"/>
        </w:rPr>
        <w:t xml:space="preserve">, which eventually broke </w:t>
      </w:r>
      <w:r>
        <w:rPr>
          <w:rFonts w:ascii="Times New Roman" w:eastAsiaTheme="minorEastAsia" w:hAnsi="Times New Roman" w:cs="Times New Roman"/>
          <w:sz w:val="24"/>
          <w:szCs w:val="24"/>
          <w:lang w:eastAsia="ko-KR"/>
        </w:rPr>
        <w:t xml:space="preserve">down </w:t>
      </w:r>
      <w:r w:rsidRPr="00401A87">
        <w:rPr>
          <w:rFonts w:ascii="Times New Roman" w:eastAsiaTheme="minorEastAsia" w:hAnsi="Times New Roman" w:cs="Times New Roman"/>
          <w:sz w:val="24"/>
          <w:szCs w:val="24"/>
          <w:lang w:eastAsia="ko-KR"/>
        </w:rPr>
        <w:t>in 2001.</w:t>
      </w:r>
      <w:r>
        <w:rPr>
          <w:rStyle w:val="EndnoteReference"/>
          <w:rFonts w:ascii="Times New Roman" w:eastAsiaTheme="minorEastAsia" w:hAnsi="Times New Roman" w:cs="Times New Roman"/>
          <w:sz w:val="24"/>
          <w:szCs w:val="24"/>
          <w:lang w:eastAsia="ko-KR"/>
        </w:rPr>
        <w:endnoteReference w:id="4"/>
      </w:r>
      <w:r w:rsidRPr="00401A87">
        <w:rPr>
          <w:rFonts w:ascii="Times New Roman" w:eastAsiaTheme="minorEastAsia" w:hAnsi="Times New Roman" w:cs="Times New Roman"/>
          <w:sz w:val="24"/>
          <w:szCs w:val="24"/>
          <w:lang w:eastAsia="ko-KR"/>
        </w:rPr>
        <w:t xml:space="preserve"> Along </w:t>
      </w:r>
      <w:r>
        <w:rPr>
          <w:rFonts w:ascii="Times New Roman" w:eastAsiaTheme="minorEastAsia" w:hAnsi="Times New Roman" w:cs="Times New Roman"/>
          <w:sz w:val="24"/>
          <w:szCs w:val="24"/>
          <w:lang w:eastAsia="ko-KR"/>
        </w:rPr>
        <w:t xml:space="preserve">with the </w:t>
      </w:r>
      <w:r w:rsidRPr="00401A87">
        <w:rPr>
          <w:rFonts w:ascii="Times New Roman" w:eastAsiaTheme="minorEastAsia" w:hAnsi="Times New Roman" w:cs="Times New Roman"/>
          <w:sz w:val="24"/>
          <w:szCs w:val="24"/>
          <w:lang w:eastAsia="ko-KR"/>
        </w:rPr>
        <w:t xml:space="preserve">negotiations with </w:t>
      </w:r>
      <w:proofErr w:type="spellStart"/>
      <w:r w:rsidRPr="00401A87">
        <w:rPr>
          <w:rFonts w:ascii="Times New Roman" w:eastAsiaTheme="minorEastAsia" w:hAnsi="Times New Roman" w:cs="Times New Roman"/>
          <w:sz w:val="24"/>
          <w:szCs w:val="24"/>
          <w:lang w:eastAsia="ko-KR"/>
        </w:rPr>
        <w:t>Farc</w:t>
      </w:r>
      <w:proofErr w:type="spellEnd"/>
      <w:r w:rsidRPr="00401A87">
        <w:rPr>
          <w:rFonts w:ascii="Times New Roman" w:eastAsiaTheme="minorEastAsia" w:hAnsi="Times New Roman" w:cs="Times New Roman"/>
          <w:sz w:val="24"/>
          <w:szCs w:val="24"/>
          <w:lang w:eastAsia="ko-KR"/>
        </w:rPr>
        <w:t xml:space="preserve">, </w:t>
      </w:r>
      <w:r>
        <w:rPr>
          <w:rFonts w:ascii="Times New Roman" w:eastAsiaTheme="minorEastAsia" w:hAnsi="Times New Roman" w:cs="Times New Roman"/>
          <w:sz w:val="24"/>
          <w:szCs w:val="24"/>
          <w:lang w:eastAsia="ko-KR"/>
        </w:rPr>
        <w:t>P</w:t>
      </w:r>
      <w:r w:rsidRPr="00401A87">
        <w:rPr>
          <w:rFonts w:ascii="Times New Roman" w:eastAsiaTheme="minorEastAsia" w:hAnsi="Times New Roman" w:cs="Times New Roman"/>
          <w:sz w:val="24"/>
          <w:szCs w:val="24"/>
          <w:lang w:eastAsia="ko-KR"/>
        </w:rPr>
        <w:t>resident Pastrana negotiated an economic and military aid plan with the United States</w:t>
      </w:r>
      <w:r>
        <w:rPr>
          <w:rFonts w:ascii="Times New Roman" w:eastAsiaTheme="minorEastAsia" w:hAnsi="Times New Roman" w:cs="Times New Roman"/>
          <w:sz w:val="24"/>
          <w:szCs w:val="24"/>
          <w:lang w:eastAsia="ko-KR"/>
        </w:rPr>
        <w:t xml:space="preserve">--the </w:t>
      </w:r>
      <w:r w:rsidRPr="00401A87">
        <w:rPr>
          <w:rFonts w:ascii="Times New Roman" w:eastAsiaTheme="minorEastAsia" w:hAnsi="Times New Roman" w:cs="Times New Roman"/>
          <w:sz w:val="24"/>
          <w:szCs w:val="24"/>
          <w:lang w:eastAsia="ko-KR"/>
        </w:rPr>
        <w:t>Plan Colombia</w:t>
      </w:r>
      <w:r>
        <w:rPr>
          <w:rFonts w:ascii="Times New Roman" w:eastAsiaTheme="minorEastAsia" w:hAnsi="Times New Roman" w:cs="Times New Roman"/>
          <w:sz w:val="24"/>
          <w:szCs w:val="24"/>
          <w:lang w:eastAsia="ko-KR"/>
        </w:rPr>
        <w:t>--</w:t>
      </w:r>
      <w:r w:rsidRPr="00401A87">
        <w:rPr>
          <w:rFonts w:ascii="Times New Roman" w:eastAsiaTheme="minorEastAsia" w:hAnsi="Times New Roman" w:cs="Times New Roman"/>
          <w:sz w:val="24"/>
          <w:szCs w:val="24"/>
          <w:lang w:eastAsia="ko-KR"/>
        </w:rPr>
        <w:t xml:space="preserve">to combat drug trafficking and, by extension, Colombian guerrillas. When the peace talks failed, the Pastrana government, and that of his successor Álvaro Uribe </w:t>
      </w:r>
      <w:proofErr w:type="spellStart"/>
      <w:r w:rsidRPr="00401A87">
        <w:rPr>
          <w:rFonts w:ascii="Times New Roman" w:eastAsiaTheme="minorEastAsia" w:hAnsi="Times New Roman" w:cs="Times New Roman"/>
          <w:sz w:val="24"/>
          <w:szCs w:val="24"/>
          <w:lang w:eastAsia="ko-KR"/>
        </w:rPr>
        <w:t>Vélez</w:t>
      </w:r>
      <w:proofErr w:type="spellEnd"/>
      <w:r w:rsidRPr="00401A87">
        <w:rPr>
          <w:rFonts w:ascii="Times New Roman" w:eastAsiaTheme="minorEastAsia" w:hAnsi="Times New Roman" w:cs="Times New Roman"/>
          <w:sz w:val="24"/>
          <w:szCs w:val="24"/>
          <w:lang w:eastAsia="ko-KR"/>
        </w:rPr>
        <w:t>, implemented strategies to defeat the insurgency milita</w:t>
      </w:r>
      <w:r>
        <w:rPr>
          <w:rFonts w:ascii="Times New Roman" w:eastAsiaTheme="minorEastAsia" w:hAnsi="Times New Roman" w:cs="Times New Roman"/>
          <w:sz w:val="24"/>
          <w:szCs w:val="24"/>
          <w:lang w:eastAsia="ko-KR"/>
        </w:rPr>
        <w:t>rily</w:t>
      </w:r>
      <w:r w:rsidRPr="00401A87">
        <w:rPr>
          <w:rFonts w:ascii="Times New Roman" w:eastAsiaTheme="minorEastAsia" w:hAnsi="Times New Roman" w:cs="Times New Roman"/>
          <w:sz w:val="24"/>
          <w:szCs w:val="24"/>
          <w:lang w:eastAsia="ko-KR"/>
        </w:rPr>
        <w:t xml:space="preserve">, funded in great part </w:t>
      </w:r>
      <w:r>
        <w:rPr>
          <w:rFonts w:ascii="Times New Roman" w:eastAsiaTheme="minorEastAsia" w:hAnsi="Times New Roman" w:cs="Times New Roman"/>
          <w:sz w:val="24"/>
          <w:szCs w:val="24"/>
          <w:lang w:eastAsia="ko-KR"/>
        </w:rPr>
        <w:t xml:space="preserve">by the US </w:t>
      </w:r>
      <w:r w:rsidRPr="00401A87">
        <w:rPr>
          <w:rFonts w:ascii="Times New Roman" w:eastAsiaTheme="minorEastAsia" w:hAnsi="Times New Roman" w:cs="Times New Roman"/>
          <w:sz w:val="24"/>
          <w:szCs w:val="24"/>
          <w:lang w:eastAsia="ko-KR"/>
        </w:rPr>
        <w:t xml:space="preserve">thanks to Plan Colombia. Uribe based his government on the pillar of </w:t>
      </w:r>
      <w:proofErr w:type="spellStart"/>
      <w:r w:rsidRPr="00401A87">
        <w:rPr>
          <w:rFonts w:ascii="Times New Roman" w:eastAsiaTheme="minorEastAsia" w:hAnsi="Times New Roman" w:cs="Times New Roman"/>
          <w:sz w:val="24"/>
          <w:szCs w:val="24"/>
          <w:lang w:eastAsia="ko-KR"/>
        </w:rPr>
        <w:t>Seguridad</w:t>
      </w:r>
      <w:proofErr w:type="spellEnd"/>
      <w:r w:rsidRPr="00401A87">
        <w:rPr>
          <w:rFonts w:ascii="Times New Roman" w:eastAsiaTheme="minorEastAsia" w:hAnsi="Times New Roman" w:cs="Times New Roman"/>
          <w:sz w:val="24"/>
          <w:szCs w:val="24"/>
          <w:lang w:eastAsia="ko-KR"/>
        </w:rPr>
        <w:t xml:space="preserve"> </w:t>
      </w:r>
      <w:proofErr w:type="spellStart"/>
      <w:r w:rsidRPr="00401A87">
        <w:rPr>
          <w:rFonts w:ascii="Times New Roman" w:eastAsiaTheme="minorEastAsia" w:hAnsi="Times New Roman" w:cs="Times New Roman"/>
          <w:sz w:val="24"/>
          <w:szCs w:val="24"/>
          <w:lang w:eastAsia="ko-KR"/>
        </w:rPr>
        <w:t>Democrática</w:t>
      </w:r>
      <w:proofErr w:type="spellEnd"/>
      <w:r w:rsidRPr="00401A87">
        <w:rPr>
          <w:rFonts w:ascii="Times New Roman" w:eastAsiaTheme="minorEastAsia" w:hAnsi="Times New Roman" w:cs="Times New Roman"/>
          <w:sz w:val="24"/>
          <w:szCs w:val="24"/>
          <w:lang w:eastAsia="ko-KR"/>
        </w:rPr>
        <w:t xml:space="preserve"> (democratic security), a policy that strengthened the presence of the </w:t>
      </w:r>
      <w:r>
        <w:rPr>
          <w:rFonts w:ascii="Times New Roman" w:eastAsiaTheme="minorEastAsia" w:hAnsi="Times New Roman" w:cs="Times New Roman"/>
          <w:sz w:val="24"/>
          <w:szCs w:val="24"/>
          <w:lang w:eastAsia="ko-KR"/>
        </w:rPr>
        <w:t>S</w:t>
      </w:r>
      <w:r w:rsidRPr="00401A87">
        <w:rPr>
          <w:rFonts w:ascii="Times New Roman" w:eastAsiaTheme="minorEastAsia" w:hAnsi="Times New Roman" w:cs="Times New Roman"/>
          <w:sz w:val="24"/>
          <w:szCs w:val="24"/>
          <w:lang w:eastAsia="ko-KR"/>
        </w:rPr>
        <w:t>tate in areas traditionally controlled by guerrilla</w:t>
      </w:r>
      <w:r>
        <w:rPr>
          <w:rFonts w:ascii="Times New Roman" w:eastAsiaTheme="minorEastAsia" w:hAnsi="Times New Roman" w:cs="Times New Roman"/>
          <w:sz w:val="24"/>
          <w:szCs w:val="24"/>
          <w:lang w:eastAsia="ko-KR"/>
        </w:rPr>
        <w:t>s</w:t>
      </w:r>
      <w:r w:rsidRPr="00401A87">
        <w:rPr>
          <w:rFonts w:ascii="Times New Roman" w:eastAsiaTheme="minorEastAsia" w:hAnsi="Times New Roman" w:cs="Times New Roman"/>
          <w:sz w:val="24"/>
          <w:szCs w:val="24"/>
          <w:lang w:eastAsia="ko-KR"/>
        </w:rPr>
        <w:t xml:space="preserve"> through the militarization of those territories. Although this policy hurt </w:t>
      </w:r>
      <w:r>
        <w:rPr>
          <w:rFonts w:ascii="Times New Roman" w:eastAsiaTheme="minorEastAsia" w:hAnsi="Times New Roman" w:cs="Times New Roman"/>
          <w:sz w:val="24"/>
          <w:szCs w:val="24"/>
          <w:lang w:eastAsia="ko-KR"/>
        </w:rPr>
        <w:t xml:space="preserve">the </w:t>
      </w:r>
      <w:r w:rsidRPr="00401A87">
        <w:rPr>
          <w:rFonts w:ascii="Times New Roman" w:eastAsiaTheme="minorEastAsia" w:hAnsi="Times New Roman" w:cs="Times New Roman"/>
          <w:sz w:val="24"/>
          <w:szCs w:val="24"/>
          <w:lang w:eastAsia="ko-KR"/>
        </w:rPr>
        <w:t xml:space="preserve">guerrillas, especially </w:t>
      </w:r>
      <w:r>
        <w:rPr>
          <w:rFonts w:ascii="Times New Roman" w:eastAsiaTheme="minorEastAsia" w:hAnsi="Times New Roman" w:cs="Times New Roman"/>
          <w:sz w:val="24"/>
          <w:szCs w:val="24"/>
          <w:lang w:eastAsia="ko-KR"/>
        </w:rPr>
        <w:t xml:space="preserve">the </w:t>
      </w:r>
      <w:proofErr w:type="spellStart"/>
      <w:r w:rsidRPr="00401A87">
        <w:rPr>
          <w:rFonts w:ascii="Times New Roman" w:eastAsiaTheme="minorEastAsia" w:hAnsi="Times New Roman" w:cs="Times New Roman"/>
          <w:sz w:val="24"/>
          <w:szCs w:val="24"/>
          <w:lang w:eastAsia="ko-KR"/>
        </w:rPr>
        <w:t>Farc</w:t>
      </w:r>
      <w:proofErr w:type="spellEnd"/>
      <w:r w:rsidRPr="00401A87">
        <w:rPr>
          <w:rFonts w:ascii="Times New Roman" w:eastAsiaTheme="minorEastAsia" w:hAnsi="Times New Roman" w:cs="Times New Roman"/>
          <w:sz w:val="24"/>
          <w:szCs w:val="24"/>
          <w:lang w:eastAsia="ko-KR"/>
        </w:rPr>
        <w:t xml:space="preserve">, it also </w:t>
      </w:r>
      <w:r>
        <w:rPr>
          <w:rFonts w:ascii="Times New Roman" w:eastAsiaTheme="minorEastAsia" w:hAnsi="Times New Roman" w:cs="Times New Roman"/>
          <w:sz w:val="24"/>
          <w:szCs w:val="24"/>
          <w:lang w:eastAsia="ko-KR"/>
        </w:rPr>
        <w:t xml:space="preserve">increased </w:t>
      </w:r>
      <w:r w:rsidRPr="00401A87">
        <w:rPr>
          <w:rFonts w:ascii="Times New Roman" w:eastAsiaTheme="minorEastAsia" w:hAnsi="Times New Roman" w:cs="Times New Roman"/>
          <w:sz w:val="24"/>
          <w:szCs w:val="24"/>
          <w:lang w:eastAsia="ko-KR"/>
        </w:rPr>
        <w:t xml:space="preserve">violence against civilians in certain regions of the country. </w:t>
      </w:r>
    </w:p>
    <w:p w14:paraId="1D037BC7" w14:textId="77777777" w:rsidR="00453F5F" w:rsidRDefault="00453F5F" w:rsidP="00453F5F">
      <w:pPr>
        <w:rPr>
          <w:ins w:id="6" w:author="Author"/>
          <w:rFonts w:ascii="Times New Roman" w:hAnsi="Times New Roman" w:cs="Times New Roman"/>
          <w:sz w:val="24"/>
          <w:szCs w:val="24"/>
        </w:rPr>
      </w:pPr>
      <w:r>
        <w:rPr>
          <w:rFonts w:ascii="Times New Roman" w:eastAsiaTheme="minorEastAsia" w:hAnsi="Times New Roman" w:cs="Times New Roman"/>
          <w:sz w:val="24"/>
          <w:szCs w:val="24"/>
          <w:lang w:eastAsia="ko-KR"/>
        </w:rPr>
        <w:tab/>
      </w:r>
      <w:r w:rsidRPr="00401A87">
        <w:rPr>
          <w:rFonts w:ascii="Times New Roman" w:eastAsiaTheme="minorEastAsia" w:hAnsi="Times New Roman" w:cs="Times New Roman"/>
          <w:sz w:val="24"/>
          <w:szCs w:val="24"/>
          <w:lang w:eastAsia="ko-KR"/>
        </w:rPr>
        <w:t>During his administration, Uribe negotiated the demobilization of paramilitary groups in exchange for lower sentences for its members.</w:t>
      </w:r>
      <w:r>
        <w:rPr>
          <w:rStyle w:val="EndnoteReference"/>
          <w:rFonts w:ascii="Times New Roman" w:eastAsiaTheme="minorEastAsia" w:hAnsi="Times New Roman" w:cs="Times New Roman"/>
          <w:sz w:val="24"/>
          <w:szCs w:val="24"/>
          <w:lang w:eastAsia="ko-KR"/>
        </w:rPr>
        <w:endnoteReference w:id="5"/>
      </w:r>
      <w:r w:rsidRPr="00401A87">
        <w:rPr>
          <w:rFonts w:ascii="Times New Roman" w:eastAsiaTheme="minorEastAsia" w:hAnsi="Times New Roman" w:cs="Times New Roman"/>
          <w:sz w:val="24"/>
          <w:szCs w:val="24"/>
          <w:lang w:eastAsia="ko-KR"/>
        </w:rPr>
        <w:t xml:space="preserve"> In 2012, Juan Manuel Santos, who succeeded Uribe in the presidency, began new negotiations to reach a peace accord with </w:t>
      </w:r>
      <w:r>
        <w:rPr>
          <w:rFonts w:ascii="Times New Roman" w:eastAsiaTheme="minorEastAsia" w:hAnsi="Times New Roman" w:cs="Times New Roman"/>
          <w:sz w:val="24"/>
          <w:szCs w:val="24"/>
          <w:lang w:eastAsia="ko-KR"/>
        </w:rPr>
        <w:t xml:space="preserve">the </w:t>
      </w:r>
      <w:proofErr w:type="spellStart"/>
      <w:r w:rsidRPr="00401A87">
        <w:rPr>
          <w:rFonts w:ascii="Times New Roman" w:eastAsiaTheme="minorEastAsia" w:hAnsi="Times New Roman" w:cs="Times New Roman"/>
          <w:sz w:val="24"/>
          <w:szCs w:val="24"/>
          <w:lang w:eastAsia="ko-KR"/>
        </w:rPr>
        <w:t>Farc</w:t>
      </w:r>
      <w:proofErr w:type="spellEnd"/>
      <w:r w:rsidRPr="00401A87">
        <w:rPr>
          <w:rFonts w:ascii="Times New Roman" w:eastAsiaTheme="minorEastAsia" w:hAnsi="Times New Roman" w:cs="Times New Roman"/>
          <w:sz w:val="24"/>
          <w:szCs w:val="24"/>
          <w:lang w:eastAsia="ko-KR"/>
        </w:rPr>
        <w:t xml:space="preserve">. These negotiations, which took place between 2012 and 2016, </w:t>
      </w:r>
      <w:r>
        <w:rPr>
          <w:rFonts w:ascii="Times New Roman" w:eastAsiaTheme="minorEastAsia" w:hAnsi="Times New Roman" w:cs="Times New Roman"/>
          <w:sz w:val="24"/>
          <w:szCs w:val="24"/>
          <w:lang w:eastAsia="ko-KR"/>
        </w:rPr>
        <w:t>resulted in</w:t>
      </w:r>
      <w:r w:rsidRPr="00401A87">
        <w:rPr>
          <w:rFonts w:ascii="Times New Roman" w:eastAsiaTheme="minorEastAsia" w:hAnsi="Times New Roman" w:cs="Times New Roman"/>
          <w:sz w:val="24"/>
          <w:szCs w:val="24"/>
          <w:lang w:eastAsia="ko-KR"/>
        </w:rPr>
        <w:t xml:space="preserve"> the </w:t>
      </w:r>
      <w:proofErr w:type="spellStart"/>
      <w:r w:rsidRPr="00401A87">
        <w:rPr>
          <w:rFonts w:ascii="Times New Roman" w:hAnsi="Times New Roman" w:cs="Times New Roman"/>
          <w:i/>
          <w:iCs/>
          <w:sz w:val="24"/>
          <w:szCs w:val="24"/>
        </w:rPr>
        <w:t>Acuerdo</w:t>
      </w:r>
      <w:proofErr w:type="spellEnd"/>
      <w:r w:rsidRPr="00401A87">
        <w:rPr>
          <w:rFonts w:ascii="Times New Roman" w:hAnsi="Times New Roman" w:cs="Times New Roman"/>
          <w:i/>
          <w:iCs/>
          <w:sz w:val="24"/>
          <w:szCs w:val="24"/>
        </w:rPr>
        <w:t xml:space="preserve"> final para la </w:t>
      </w:r>
      <w:proofErr w:type="spellStart"/>
      <w:r w:rsidRPr="00401A87">
        <w:rPr>
          <w:rFonts w:ascii="Times New Roman" w:hAnsi="Times New Roman" w:cs="Times New Roman"/>
          <w:i/>
          <w:iCs/>
          <w:sz w:val="24"/>
          <w:szCs w:val="24"/>
        </w:rPr>
        <w:t>terminación</w:t>
      </w:r>
      <w:proofErr w:type="spellEnd"/>
      <w:r w:rsidRPr="00401A87">
        <w:rPr>
          <w:rFonts w:ascii="Times New Roman" w:hAnsi="Times New Roman" w:cs="Times New Roman"/>
          <w:i/>
          <w:iCs/>
          <w:sz w:val="24"/>
          <w:szCs w:val="24"/>
        </w:rPr>
        <w:t xml:space="preserve"> del </w:t>
      </w:r>
      <w:proofErr w:type="spellStart"/>
      <w:r w:rsidRPr="00401A87">
        <w:rPr>
          <w:rFonts w:ascii="Times New Roman" w:hAnsi="Times New Roman" w:cs="Times New Roman"/>
          <w:i/>
          <w:iCs/>
          <w:sz w:val="24"/>
          <w:szCs w:val="24"/>
        </w:rPr>
        <w:t>conflicto</w:t>
      </w:r>
      <w:proofErr w:type="spellEnd"/>
      <w:r w:rsidRPr="00401A87">
        <w:rPr>
          <w:rFonts w:ascii="Times New Roman" w:hAnsi="Times New Roman" w:cs="Times New Roman"/>
          <w:i/>
          <w:iCs/>
          <w:sz w:val="24"/>
          <w:szCs w:val="24"/>
        </w:rPr>
        <w:t xml:space="preserve"> y la </w:t>
      </w:r>
      <w:proofErr w:type="spellStart"/>
      <w:r w:rsidRPr="00401A87">
        <w:rPr>
          <w:rFonts w:ascii="Times New Roman" w:hAnsi="Times New Roman" w:cs="Times New Roman"/>
          <w:i/>
          <w:iCs/>
          <w:sz w:val="24"/>
          <w:szCs w:val="24"/>
        </w:rPr>
        <w:t>construcción</w:t>
      </w:r>
      <w:proofErr w:type="spellEnd"/>
      <w:r w:rsidRPr="00401A87">
        <w:rPr>
          <w:rFonts w:ascii="Times New Roman" w:hAnsi="Times New Roman" w:cs="Times New Roman"/>
          <w:i/>
          <w:iCs/>
          <w:sz w:val="24"/>
          <w:szCs w:val="24"/>
        </w:rPr>
        <w:t xml:space="preserve"> de una </w:t>
      </w:r>
      <w:proofErr w:type="spellStart"/>
      <w:r w:rsidRPr="00401A87">
        <w:rPr>
          <w:rFonts w:ascii="Times New Roman" w:hAnsi="Times New Roman" w:cs="Times New Roman"/>
          <w:i/>
          <w:iCs/>
          <w:sz w:val="24"/>
          <w:szCs w:val="24"/>
        </w:rPr>
        <w:t>paz</w:t>
      </w:r>
      <w:proofErr w:type="spellEnd"/>
      <w:r w:rsidRPr="00401A87">
        <w:rPr>
          <w:rFonts w:ascii="Times New Roman" w:hAnsi="Times New Roman" w:cs="Times New Roman"/>
          <w:i/>
          <w:iCs/>
          <w:sz w:val="24"/>
          <w:szCs w:val="24"/>
        </w:rPr>
        <w:t xml:space="preserve"> </w:t>
      </w:r>
      <w:proofErr w:type="spellStart"/>
      <w:r w:rsidRPr="00401A87">
        <w:rPr>
          <w:rFonts w:ascii="Times New Roman" w:hAnsi="Times New Roman" w:cs="Times New Roman"/>
          <w:i/>
          <w:iCs/>
          <w:sz w:val="24"/>
          <w:szCs w:val="24"/>
        </w:rPr>
        <w:t>estable</w:t>
      </w:r>
      <w:proofErr w:type="spellEnd"/>
      <w:r w:rsidRPr="00401A87">
        <w:rPr>
          <w:rFonts w:ascii="Times New Roman" w:hAnsi="Times New Roman" w:cs="Times New Roman"/>
          <w:i/>
          <w:iCs/>
          <w:sz w:val="24"/>
          <w:szCs w:val="24"/>
        </w:rPr>
        <w:t xml:space="preserve"> y </w:t>
      </w:r>
      <w:proofErr w:type="spellStart"/>
      <w:r w:rsidRPr="00401A87">
        <w:rPr>
          <w:rFonts w:ascii="Times New Roman" w:hAnsi="Times New Roman" w:cs="Times New Roman"/>
          <w:i/>
          <w:iCs/>
          <w:sz w:val="24"/>
          <w:szCs w:val="24"/>
        </w:rPr>
        <w:t>duradera</w:t>
      </w:r>
      <w:proofErr w:type="spellEnd"/>
      <w:r w:rsidRPr="00401A87">
        <w:rPr>
          <w:rFonts w:ascii="Times New Roman" w:hAnsi="Times New Roman" w:cs="Times New Roman"/>
          <w:sz w:val="24"/>
          <w:szCs w:val="24"/>
        </w:rPr>
        <w:t xml:space="preserve"> (General Accord to </w:t>
      </w:r>
      <w:r w:rsidRPr="00401A87">
        <w:rPr>
          <w:rFonts w:ascii="Times New Roman" w:hAnsi="Times New Roman" w:cs="Times New Roman"/>
          <w:sz w:val="24"/>
          <w:szCs w:val="24"/>
        </w:rPr>
        <w:lastRenderedPageBreak/>
        <w:t xml:space="preserve">End the Conflict and Build a Stable, Enduring Peace). The </w:t>
      </w:r>
      <w:r>
        <w:rPr>
          <w:rFonts w:ascii="Times New Roman" w:hAnsi="Times New Roman" w:cs="Times New Roman"/>
          <w:sz w:val="24"/>
          <w:szCs w:val="24"/>
        </w:rPr>
        <w:t xml:space="preserve">implementation of the </w:t>
      </w:r>
      <w:r w:rsidRPr="00401A87">
        <w:rPr>
          <w:rFonts w:ascii="Times New Roman" w:hAnsi="Times New Roman" w:cs="Times New Roman"/>
          <w:sz w:val="24"/>
          <w:szCs w:val="24"/>
        </w:rPr>
        <w:t xml:space="preserve">accord began with the demobilization of all the </w:t>
      </w:r>
      <w:proofErr w:type="spellStart"/>
      <w:r w:rsidRPr="00401A87">
        <w:rPr>
          <w:rFonts w:ascii="Times New Roman" w:hAnsi="Times New Roman" w:cs="Times New Roman"/>
          <w:sz w:val="24"/>
          <w:szCs w:val="24"/>
        </w:rPr>
        <w:t>Farc</w:t>
      </w:r>
      <w:proofErr w:type="spellEnd"/>
      <w:r w:rsidRPr="00401A87">
        <w:rPr>
          <w:rFonts w:ascii="Times New Roman" w:hAnsi="Times New Roman" w:cs="Times New Roman"/>
          <w:sz w:val="24"/>
          <w:szCs w:val="24"/>
        </w:rPr>
        <w:t xml:space="preserve"> guerrilla fronts and the creation of their political party </w:t>
      </w:r>
      <w:r>
        <w:rPr>
          <w:rFonts w:ascii="Times" w:hAnsi="Times" w:cs="Times New Roman"/>
          <w:sz w:val="24"/>
          <w:szCs w:val="24"/>
        </w:rPr>
        <w:t>–</w:t>
      </w:r>
      <w:r w:rsidRPr="00401A87">
        <w:rPr>
          <w:rFonts w:ascii="Times New Roman" w:hAnsi="Times New Roman" w:cs="Times New Roman"/>
          <w:sz w:val="24"/>
          <w:szCs w:val="24"/>
        </w:rPr>
        <w:t xml:space="preserve">initially named </w:t>
      </w:r>
      <w:proofErr w:type="spellStart"/>
      <w:r w:rsidRPr="00401A87">
        <w:rPr>
          <w:rFonts w:ascii="Times New Roman" w:hAnsi="Times New Roman" w:cs="Times New Roman"/>
          <w:sz w:val="24"/>
          <w:szCs w:val="24"/>
        </w:rPr>
        <w:t>Farc</w:t>
      </w:r>
      <w:proofErr w:type="spellEnd"/>
      <w:r w:rsidRPr="00401A87">
        <w:rPr>
          <w:rFonts w:ascii="Times New Roman" w:hAnsi="Times New Roman" w:cs="Times New Roman"/>
          <w:sz w:val="24"/>
          <w:szCs w:val="24"/>
        </w:rPr>
        <w:t>, and now</w:t>
      </w:r>
      <w:r>
        <w:rPr>
          <w:rFonts w:ascii="Times New Roman" w:hAnsi="Times New Roman" w:cs="Times New Roman"/>
          <w:sz w:val="24"/>
          <w:szCs w:val="24"/>
        </w:rPr>
        <w:t xml:space="preserve"> the</w:t>
      </w:r>
      <w:r w:rsidRPr="00401A87">
        <w:rPr>
          <w:rFonts w:ascii="Times New Roman" w:hAnsi="Times New Roman" w:cs="Times New Roman"/>
          <w:sz w:val="24"/>
          <w:szCs w:val="24"/>
        </w:rPr>
        <w:t xml:space="preserve"> </w:t>
      </w:r>
      <w:proofErr w:type="spellStart"/>
      <w:r w:rsidRPr="00401A87">
        <w:rPr>
          <w:rFonts w:ascii="Times New Roman" w:hAnsi="Times New Roman" w:cs="Times New Roman"/>
          <w:sz w:val="24"/>
          <w:szCs w:val="24"/>
        </w:rPr>
        <w:t>Comunes</w:t>
      </w:r>
      <w:proofErr w:type="spellEnd"/>
      <w:r w:rsidRPr="00401A87">
        <w:rPr>
          <w:rFonts w:ascii="Times New Roman" w:hAnsi="Times New Roman" w:cs="Times New Roman"/>
          <w:sz w:val="24"/>
          <w:szCs w:val="24"/>
        </w:rPr>
        <w:t xml:space="preserve"> party. However, this accord did not put an end to conflict</w:t>
      </w:r>
      <w:r>
        <w:rPr>
          <w:rFonts w:ascii="Times New Roman" w:hAnsi="Times New Roman" w:cs="Times New Roman"/>
          <w:sz w:val="24"/>
          <w:szCs w:val="24"/>
        </w:rPr>
        <w:t xml:space="preserve">: </w:t>
      </w:r>
      <w:r w:rsidRPr="00401A87">
        <w:rPr>
          <w:rFonts w:ascii="Times New Roman" w:hAnsi="Times New Roman" w:cs="Times New Roman"/>
          <w:sz w:val="24"/>
          <w:szCs w:val="24"/>
        </w:rPr>
        <w:t>there was a power vacuum</w:t>
      </w:r>
      <w:r>
        <w:rPr>
          <w:rFonts w:ascii="Times New Roman" w:hAnsi="Times New Roman" w:cs="Times New Roman"/>
          <w:sz w:val="24"/>
          <w:szCs w:val="24"/>
        </w:rPr>
        <w:t xml:space="preserve"> that followed the </w:t>
      </w:r>
      <w:proofErr w:type="spellStart"/>
      <w:r w:rsidRPr="00401A87">
        <w:rPr>
          <w:rFonts w:ascii="Times New Roman" w:hAnsi="Times New Roman" w:cs="Times New Roman"/>
          <w:sz w:val="24"/>
          <w:szCs w:val="24"/>
        </w:rPr>
        <w:t>Farc</w:t>
      </w:r>
      <w:proofErr w:type="spellEnd"/>
      <w:r w:rsidRPr="00401A87">
        <w:rPr>
          <w:rFonts w:ascii="Times New Roman" w:hAnsi="Times New Roman" w:cs="Times New Roman"/>
          <w:sz w:val="24"/>
          <w:szCs w:val="24"/>
        </w:rPr>
        <w:t xml:space="preserve"> demobilization, which, together with the </w:t>
      </w:r>
      <w:r>
        <w:rPr>
          <w:rFonts w:ascii="Times New Roman" w:hAnsi="Times New Roman" w:cs="Times New Roman"/>
          <w:sz w:val="24"/>
          <w:szCs w:val="24"/>
        </w:rPr>
        <w:t xml:space="preserve">State’s </w:t>
      </w:r>
      <w:r w:rsidRPr="00401A87">
        <w:rPr>
          <w:rFonts w:ascii="Times New Roman" w:hAnsi="Times New Roman" w:cs="Times New Roman"/>
          <w:sz w:val="24"/>
          <w:szCs w:val="24"/>
        </w:rPr>
        <w:t>failure to fulfill the accord</w:t>
      </w:r>
      <w:r>
        <w:rPr>
          <w:rFonts w:ascii="Times New Roman" w:hAnsi="Times New Roman" w:cs="Times New Roman"/>
          <w:sz w:val="24"/>
          <w:szCs w:val="24"/>
        </w:rPr>
        <w:t>,</w:t>
      </w:r>
      <w:r w:rsidRPr="00401A87">
        <w:rPr>
          <w:rFonts w:ascii="Times New Roman" w:hAnsi="Times New Roman" w:cs="Times New Roman"/>
          <w:sz w:val="24"/>
          <w:szCs w:val="24"/>
        </w:rPr>
        <w:t xml:space="preserve"> led to intensified violence in territories that enjoyed a period of peace. </w:t>
      </w:r>
    </w:p>
    <w:p w14:paraId="71C28AC0" w14:textId="084FC383" w:rsidR="00A36E36" w:rsidRPr="00453F5F" w:rsidRDefault="00453F5F" w:rsidP="00453F5F">
      <w:pPr>
        <w:rPr>
          <w:rFonts w:ascii="Times New Roman" w:hAnsi="Times New Roman" w:cs="Times New Roman"/>
          <w:b/>
          <w:bCs/>
        </w:rPr>
      </w:pPr>
      <w:r>
        <w:rPr>
          <w:rFonts w:ascii="Times New Roman" w:hAnsi="Times New Roman" w:cs="Times New Roman"/>
          <w:sz w:val="24"/>
          <w:szCs w:val="24"/>
          <w:lang w:eastAsia="ko-KR"/>
        </w:rPr>
        <w:tab/>
      </w:r>
      <w:r w:rsidRPr="00401A87">
        <w:rPr>
          <w:rFonts w:ascii="Times New Roman" w:hAnsi="Times New Roman" w:cs="Times New Roman"/>
          <w:sz w:val="24"/>
          <w:szCs w:val="24"/>
          <w:lang w:eastAsia="ko-KR"/>
        </w:rPr>
        <w:t>Suárez Gómez</w:t>
      </w:r>
      <w:r>
        <w:rPr>
          <w:rFonts w:ascii="Times New Roman" w:hAnsi="Times New Roman" w:cs="Times New Roman"/>
          <w:sz w:val="24"/>
          <w:szCs w:val="24"/>
          <w:lang w:eastAsia="ko-KR"/>
        </w:rPr>
        <w:t xml:space="preserve"> characterizes</w:t>
      </w:r>
      <w:r w:rsidRPr="00401A87">
        <w:rPr>
          <w:rFonts w:ascii="Times New Roman" w:hAnsi="Times New Roman" w:cs="Times New Roman"/>
          <w:sz w:val="24"/>
          <w:szCs w:val="24"/>
          <w:lang w:eastAsia="ko-KR"/>
        </w:rPr>
        <w:t xml:space="preserve"> </w:t>
      </w:r>
      <w:r>
        <w:rPr>
          <w:rFonts w:ascii="Times New Roman" w:hAnsi="Times New Roman" w:cs="Times New Roman"/>
          <w:sz w:val="24"/>
          <w:szCs w:val="24"/>
          <w:lang w:eastAsia="ko-KR"/>
        </w:rPr>
        <w:t xml:space="preserve">Colombian </w:t>
      </w:r>
      <w:r w:rsidRPr="00401A87">
        <w:rPr>
          <w:rFonts w:ascii="Times New Roman" w:hAnsi="Times New Roman" w:cs="Times New Roman"/>
          <w:sz w:val="24"/>
          <w:szCs w:val="24"/>
          <w:lang w:eastAsia="ko-KR"/>
        </w:rPr>
        <w:t>testimo</w:t>
      </w:r>
      <w:r>
        <w:rPr>
          <w:rFonts w:ascii="Times New Roman" w:hAnsi="Times New Roman" w:cs="Times New Roman"/>
          <w:sz w:val="24"/>
          <w:szCs w:val="24"/>
          <w:lang w:eastAsia="ko-KR"/>
        </w:rPr>
        <w:t>nial literature produced at the beginning of the 21</w:t>
      </w:r>
      <w:r w:rsidRPr="00401A87">
        <w:rPr>
          <w:rFonts w:ascii="Times New Roman" w:hAnsi="Times New Roman" w:cs="Times New Roman"/>
          <w:sz w:val="24"/>
          <w:szCs w:val="24"/>
          <w:vertAlign w:val="superscript"/>
          <w:lang w:eastAsia="ko-KR"/>
        </w:rPr>
        <w:t>st</w:t>
      </w:r>
      <w:r>
        <w:rPr>
          <w:rFonts w:ascii="Times New Roman" w:hAnsi="Times New Roman" w:cs="Times New Roman"/>
          <w:sz w:val="24"/>
          <w:szCs w:val="24"/>
          <w:lang w:eastAsia="ko-KR"/>
        </w:rPr>
        <w:t xml:space="preserve"> century as an explosion of stories about drug trafficking and kidnappings, rather than about guerilla and paramilitary violence. </w:t>
      </w:r>
      <w:r w:rsidRPr="00401A87">
        <w:rPr>
          <w:rFonts w:ascii="Times New Roman" w:hAnsi="Times New Roman" w:cs="Times New Roman"/>
          <w:sz w:val="24"/>
          <w:szCs w:val="24"/>
          <w:lang w:eastAsia="ko-KR"/>
        </w:rPr>
        <w:t xml:space="preserve">Although </w:t>
      </w:r>
      <w:r>
        <w:rPr>
          <w:rFonts w:ascii="Times New Roman" w:hAnsi="Times New Roman" w:cs="Times New Roman"/>
          <w:sz w:val="24"/>
          <w:szCs w:val="24"/>
          <w:lang w:eastAsia="ko-KR"/>
        </w:rPr>
        <w:t>he</w:t>
      </w:r>
      <w:r w:rsidRPr="00401A87">
        <w:rPr>
          <w:rFonts w:ascii="Times New Roman" w:hAnsi="Times New Roman" w:cs="Times New Roman"/>
          <w:sz w:val="24"/>
          <w:szCs w:val="24"/>
          <w:lang w:eastAsia="ko-KR"/>
        </w:rPr>
        <w:t xml:space="preserve"> rightly points out that publishing houses promoted</w:t>
      </w:r>
      <w:r>
        <w:rPr>
          <w:rFonts w:ascii="Times New Roman" w:hAnsi="Times New Roman" w:cs="Times New Roman"/>
          <w:sz w:val="24"/>
          <w:szCs w:val="24"/>
          <w:lang w:eastAsia="ko-KR"/>
        </w:rPr>
        <w:t xml:space="preserve"> “instant books” of former hostages during the first years of the 21</w:t>
      </w:r>
      <w:r w:rsidRPr="00401A87">
        <w:rPr>
          <w:rFonts w:ascii="Times New Roman" w:hAnsi="Times New Roman" w:cs="Times New Roman"/>
          <w:sz w:val="24"/>
          <w:szCs w:val="24"/>
          <w:vertAlign w:val="superscript"/>
          <w:lang w:eastAsia="ko-KR"/>
        </w:rPr>
        <w:t>st</w:t>
      </w:r>
      <w:r>
        <w:rPr>
          <w:rFonts w:ascii="Times New Roman" w:hAnsi="Times New Roman" w:cs="Times New Roman"/>
          <w:sz w:val="24"/>
          <w:szCs w:val="24"/>
          <w:lang w:eastAsia="ko-KR"/>
        </w:rPr>
        <w:t xml:space="preserve"> century, testimonial narratives from this period didn’t deal exclusively with kidnappings. </w:t>
      </w:r>
      <w:r w:rsidRPr="00CC71D6">
        <w:rPr>
          <w:rFonts w:ascii="Times New Roman" w:hAnsi="Times New Roman" w:cs="Times New Roman"/>
          <w:sz w:val="24"/>
          <w:szCs w:val="24"/>
          <w:lang w:eastAsia="ko-KR"/>
        </w:rPr>
        <w:t xml:space="preserve">The </w:t>
      </w:r>
      <w:r>
        <w:rPr>
          <w:rFonts w:ascii="Times New Roman" w:hAnsi="Times New Roman" w:cs="Times New Roman"/>
          <w:sz w:val="24"/>
          <w:szCs w:val="24"/>
          <w:lang w:eastAsia="ko-KR"/>
        </w:rPr>
        <w:t xml:space="preserve">2006 and 2016 </w:t>
      </w:r>
      <w:r w:rsidRPr="00CC71D6">
        <w:rPr>
          <w:rFonts w:ascii="Times New Roman" w:hAnsi="Times New Roman" w:cs="Times New Roman"/>
          <w:sz w:val="24"/>
          <w:szCs w:val="24"/>
          <w:lang w:eastAsia="ko-KR"/>
        </w:rPr>
        <w:t>peace accords</w:t>
      </w:r>
      <w:r>
        <w:rPr>
          <w:rFonts w:ascii="Times New Roman" w:hAnsi="Times New Roman" w:cs="Times New Roman"/>
          <w:sz w:val="24"/>
          <w:szCs w:val="24"/>
          <w:lang w:eastAsia="ko-KR"/>
        </w:rPr>
        <w:t xml:space="preserve"> with, respectively, the paramilitaries and </w:t>
      </w:r>
      <w:proofErr w:type="spellStart"/>
      <w:r>
        <w:rPr>
          <w:rFonts w:ascii="Times New Roman" w:hAnsi="Times New Roman" w:cs="Times New Roman"/>
          <w:sz w:val="24"/>
          <w:szCs w:val="24"/>
          <w:lang w:eastAsia="ko-KR"/>
        </w:rPr>
        <w:t>Farc</w:t>
      </w:r>
      <w:proofErr w:type="spellEnd"/>
      <w:r>
        <w:rPr>
          <w:rFonts w:ascii="Times New Roman" w:hAnsi="Times New Roman" w:cs="Times New Roman"/>
          <w:sz w:val="24"/>
          <w:szCs w:val="24"/>
          <w:lang w:eastAsia="ko-KR"/>
        </w:rPr>
        <w:t xml:space="preserve"> changed how the nation dealt with the memory of the armed conflict, as the public debate began reconsidering guerrilla and paramilitary violence. </w:t>
      </w:r>
      <w:r w:rsidRPr="00274470">
        <w:rPr>
          <w:rFonts w:ascii="Times New Roman" w:hAnsi="Times New Roman" w:cs="Times New Roman"/>
          <w:sz w:val="24"/>
          <w:szCs w:val="24"/>
          <w:lang w:eastAsia="ko-KR"/>
        </w:rPr>
        <w:t xml:space="preserve">Alongside the peace accords there </w:t>
      </w:r>
      <w:r>
        <w:rPr>
          <w:rFonts w:ascii="Times New Roman" w:hAnsi="Times New Roman" w:cs="Times New Roman"/>
          <w:sz w:val="24"/>
          <w:szCs w:val="24"/>
          <w:lang w:eastAsia="ko-KR"/>
        </w:rPr>
        <w:t xml:space="preserve">have been </w:t>
      </w:r>
      <w:r w:rsidRPr="00274470">
        <w:rPr>
          <w:rFonts w:ascii="Times New Roman" w:hAnsi="Times New Roman" w:cs="Times New Roman"/>
          <w:sz w:val="24"/>
          <w:szCs w:val="24"/>
          <w:lang w:eastAsia="ko-KR"/>
        </w:rPr>
        <w:t xml:space="preserve">State initiatives </w:t>
      </w:r>
      <w:r>
        <w:rPr>
          <w:rFonts w:ascii="Times New Roman" w:hAnsi="Times New Roman" w:cs="Times New Roman"/>
          <w:sz w:val="24"/>
          <w:szCs w:val="24"/>
          <w:lang w:eastAsia="ko-KR"/>
        </w:rPr>
        <w:t xml:space="preserve">that aim to reveal what really happened during the conflict and to give a voice to its victims. </w:t>
      </w:r>
      <w:r w:rsidRPr="00FC663B">
        <w:rPr>
          <w:rFonts w:ascii="Times New Roman" w:hAnsi="Times New Roman" w:cs="Times New Roman"/>
          <w:sz w:val="24"/>
          <w:szCs w:val="24"/>
          <w:lang w:eastAsia="ko-KR"/>
        </w:rPr>
        <w:t xml:space="preserve">At the same time, independent journalistic projects have taken an </w:t>
      </w:r>
      <w:r>
        <w:rPr>
          <w:rFonts w:ascii="Times New Roman" w:hAnsi="Times New Roman" w:cs="Times New Roman"/>
          <w:sz w:val="24"/>
          <w:szCs w:val="24"/>
          <w:lang w:eastAsia="ko-KR"/>
        </w:rPr>
        <w:t xml:space="preserve">interest in telling the stories of the regions most affected by guerrilla, State, and paramilitary violence. </w:t>
      </w:r>
      <w:r w:rsidRPr="00FC663B">
        <w:rPr>
          <w:rFonts w:ascii="Times New Roman" w:hAnsi="Times New Roman" w:cs="Times New Roman"/>
          <w:sz w:val="24"/>
          <w:szCs w:val="24"/>
          <w:lang w:eastAsia="ko-KR"/>
        </w:rPr>
        <w:t xml:space="preserve">Furthermore, testimonial fictions </w:t>
      </w:r>
      <w:r>
        <w:rPr>
          <w:rFonts w:ascii="Times New Roman" w:hAnsi="Times New Roman" w:cs="Times New Roman"/>
          <w:sz w:val="24"/>
          <w:szCs w:val="24"/>
          <w:lang w:eastAsia="ko-KR"/>
        </w:rPr>
        <w:t xml:space="preserve">are addressing anew </w:t>
      </w:r>
      <w:r w:rsidRPr="00FC663B">
        <w:rPr>
          <w:rFonts w:ascii="Times New Roman" w:hAnsi="Times New Roman" w:cs="Times New Roman"/>
          <w:sz w:val="24"/>
          <w:szCs w:val="24"/>
          <w:lang w:eastAsia="ko-KR"/>
        </w:rPr>
        <w:t xml:space="preserve">events </w:t>
      </w:r>
      <w:r>
        <w:rPr>
          <w:rFonts w:ascii="Times New Roman" w:hAnsi="Times New Roman" w:cs="Times New Roman"/>
          <w:sz w:val="24"/>
          <w:szCs w:val="24"/>
          <w:lang w:eastAsia="ko-KR"/>
        </w:rPr>
        <w:t>that</w:t>
      </w:r>
      <w:r w:rsidRPr="00FC663B">
        <w:rPr>
          <w:rFonts w:ascii="Times New Roman" w:hAnsi="Times New Roman" w:cs="Times New Roman"/>
          <w:sz w:val="24"/>
          <w:szCs w:val="24"/>
          <w:lang w:eastAsia="ko-KR"/>
        </w:rPr>
        <w:t xml:space="preserve"> occurred </w:t>
      </w:r>
      <w:r>
        <w:rPr>
          <w:rFonts w:ascii="Times New Roman" w:hAnsi="Times New Roman" w:cs="Times New Roman"/>
          <w:sz w:val="24"/>
          <w:szCs w:val="24"/>
          <w:lang w:eastAsia="ko-KR"/>
        </w:rPr>
        <w:t xml:space="preserve">during </w:t>
      </w:r>
      <w:r w:rsidRPr="00FC663B">
        <w:rPr>
          <w:rFonts w:ascii="Times New Roman" w:hAnsi="Times New Roman" w:cs="Times New Roman"/>
          <w:sz w:val="24"/>
          <w:szCs w:val="24"/>
          <w:lang w:eastAsia="ko-KR"/>
        </w:rPr>
        <w:t>the last decades of the 20th and the first decades of the 21</w:t>
      </w:r>
      <w:r w:rsidRPr="009919E1">
        <w:rPr>
          <w:rFonts w:ascii="Times New Roman" w:hAnsi="Times New Roman" w:cs="Times New Roman"/>
          <w:sz w:val="24"/>
          <w:szCs w:val="24"/>
          <w:vertAlign w:val="superscript"/>
          <w:lang w:eastAsia="ko-KR"/>
        </w:rPr>
        <w:t>st</w:t>
      </w:r>
      <w:r>
        <w:rPr>
          <w:rFonts w:ascii="Times New Roman" w:hAnsi="Times New Roman" w:cs="Times New Roman"/>
          <w:sz w:val="24"/>
          <w:szCs w:val="24"/>
          <w:lang w:eastAsia="ko-KR"/>
        </w:rPr>
        <w:t xml:space="preserve"> centuries and have thereby diversified testimonial</w:t>
      </w:r>
      <w:r w:rsidRPr="00FC663B">
        <w:rPr>
          <w:rFonts w:ascii="Times New Roman" w:hAnsi="Times New Roman" w:cs="Times New Roman"/>
          <w:sz w:val="24"/>
          <w:szCs w:val="24"/>
          <w:lang w:eastAsia="ko-KR"/>
        </w:rPr>
        <w:t xml:space="preserve"> </w:t>
      </w:r>
      <w:r>
        <w:rPr>
          <w:rFonts w:ascii="Times New Roman" w:hAnsi="Times New Roman" w:cs="Times New Roman"/>
          <w:sz w:val="24"/>
          <w:szCs w:val="24"/>
          <w:lang w:eastAsia="ko-KR"/>
        </w:rPr>
        <w:t xml:space="preserve">cultural </w:t>
      </w:r>
      <w:r w:rsidRPr="00FC663B">
        <w:rPr>
          <w:rFonts w:ascii="Times New Roman" w:hAnsi="Times New Roman" w:cs="Times New Roman"/>
          <w:sz w:val="24"/>
          <w:szCs w:val="24"/>
          <w:lang w:eastAsia="ko-KR"/>
        </w:rPr>
        <w:t xml:space="preserve">production </w:t>
      </w:r>
      <w:r>
        <w:rPr>
          <w:rFonts w:ascii="Times New Roman" w:hAnsi="Times New Roman" w:cs="Times New Roman"/>
          <w:sz w:val="24"/>
          <w:szCs w:val="24"/>
          <w:lang w:eastAsia="ko-KR"/>
        </w:rPr>
        <w:t>about</w:t>
      </w:r>
      <w:r w:rsidRPr="00FC663B">
        <w:rPr>
          <w:rFonts w:ascii="Times New Roman" w:hAnsi="Times New Roman" w:cs="Times New Roman"/>
          <w:sz w:val="24"/>
          <w:szCs w:val="24"/>
          <w:lang w:eastAsia="ko-KR"/>
        </w:rPr>
        <w:t xml:space="preserve"> the conflict.</w:t>
      </w:r>
    </w:p>
    <w:sectPr w:rsidR="00A36E36" w:rsidRPr="00453F5F" w:rsidSect="009E1A76">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8D66F" w14:textId="77777777" w:rsidR="006B021D" w:rsidRDefault="006B021D" w:rsidP="00453F5F">
      <w:pPr>
        <w:spacing w:line="240" w:lineRule="auto"/>
      </w:pPr>
      <w:r>
        <w:separator/>
      </w:r>
    </w:p>
  </w:endnote>
  <w:endnote w:type="continuationSeparator" w:id="0">
    <w:p w14:paraId="109FC031" w14:textId="77777777" w:rsidR="006B021D" w:rsidRDefault="006B021D" w:rsidP="00453F5F">
      <w:pPr>
        <w:spacing w:line="240" w:lineRule="auto"/>
      </w:pPr>
      <w:r>
        <w:continuationSeparator/>
      </w:r>
    </w:p>
  </w:endnote>
  <w:endnote w:id="1">
    <w:p w14:paraId="3E9162E9" w14:textId="77777777" w:rsidR="00453F5F" w:rsidRPr="00F16C2E" w:rsidRDefault="00453F5F" w:rsidP="00453F5F">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Pr>
          <w:rFonts w:ascii="Times" w:hAnsi="Times"/>
          <w:sz w:val="24"/>
          <w:szCs w:val="24"/>
        </w:rPr>
        <w:t xml:space="preserve">A </w:t>
      </w:r>
      <w:r w:rsidRPr="00F16C2E">
        <w:rPr>
          <w:rFonts w:ascii="Times" w:hAnsi="Times"/>
          <w:sz w:val="24"/>
          <w:szCs w:val="24"/>
        </w:rPr>
        <w:t xml:space="preserve">possible definition of “map” is Jeremy Black’s in </w:t>
      </w:r>
      <w:r w:rsidRPr="00F16C2E">
        <w:rPr>
          <w:rFonts w:ascii="Times" w:hAnsi="Times"/>
          <w:i/>
          <w:iCs/>
          <w:sz w:val="24"/>
          <w:szCs w:val="24"/>
        </w:rPr>
        <w:t>Visions of the World: A History of Maps</w:t>
      </w:r>
      <w:r w:rsidRPr="00F16C2E">
        <w:rPr>
          <w:rFonts w:ascii="Times" w:hAnsi="Times"/>
          <w:sz w:val="24"/>
          <w:szCs w:val="24"/>
        </w:rPr>
        <w:t xml:space="preserve">: “One definition that simply will not do, therefore, is that a map is a representation of reality. It is fairer to argue that it is a depiction of spatial relationships. This definition </w:t>
      </w:r>
      <w:r w:rsidRPr="00021B98">
        <w:rPr>
          <w:rFonts w:ascii="Times" w:hAnsi="Times"/>
          <w:sz w:val="24"/>
          <w:szCs w:val="24"/>
        </w:rPr>
        <w:t xml:space="preserve">accepts the range of </w:t>
      </w:r>
      <w:r w:rsidRPr="005F4E53">
        <w:rPr>
          <w:rFonts w:ascii="Times" w:hAnsi="Times"/>
          <w:sz w:val="24"/>
          <w:szCs w:val="24"/>
        </w:rPr>
        <w:t>‘mapped’</w:t>
      </w:r>
      <w:r>
        <w:rPr>
          <w:rFonts w:ascii="Times" w:hAnsi="Times"/>
          <w:sz w:val="24"/>
          <w:szCs w:val="24"/>
        </w:rPr>
        <w:t xml:space="preserve"> as</w:t>
      </w:r>
      <w:r w:rsidRPr="00F16C2E">
        <w:rPr>
          <w:rFonts w:ascii="Times" w:hAnsi="Times"/>
          <w:sz w:val="24"/>
          <w:szCs w:val="24"/>
        </w:rPr>
        <w:t xml:space="preserve"> the variety of ways in which such relationships can be </w:t>
      </w:r>
      <w:r w:rsidRPr="00574CE3">
        <w:rPr>
          <w:rFonts w:ascii="Times" w:hAnsi="Times"/>
          <w:sz w:val="24"/>
          <w:szCs w:val="24"/>
        </w:rPr>
        <w:t>represented” (Black 10).</w:t>
      </w:r>
      <w:r>
        <w:rPr>
          <w:rFonts w:ascii="Times" w:hAnsi="Times"/>
          <w:sz w:val="24"/>
          <w:szCs w:val="24"/>
        </w:rPr>
        <w:t xml:space="preserve"> </w:t>
      </w:r>
    </w:p>
  </w:endnote>
  <w:endnote w:id="2">
    <w:p w14:paraId="6A8C55DD" w14:textId="77777777" w:rsidR="00453F5F" w:rsidRPr="00F16C2E" w:rsidRDefault="00453F5F" w:rsidP="00453F5F">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sidRPr="00F16C2E">
        <w:rPr>
          <w:rFonts w:ascii="Times" w:hAnsi="Times" w:cs="Times New Roman"/>
          <w:sz w:val="24"/>
          <w:szCs w:val="24"/>
        </w:rPr>
        <w:t xml:space="preserve">“La </w:t>
      </w:r>
      <w:proofErr w:type="spellStart"/>
      <w:r w:rsidRPr="00F16C2E">
        <w:rPr>
          <w:rFonts w:ascii="Times" w:hAnsi="Times" w:cs="Times New Roman"/>
          <w:sz w:val="24"/>
          <w:szCs w:val="24"/>
        </w:rPr>
        <w:t>Violencia</w:t>
      </w:r>
      <w:proofErr w:type="spellEnd"/>
      <w:r w:rsidRPr="00F16C2E">
        <w:rPr>
          <w:rFonts w:ascii="Times" w:hAnsi="Times" w:cs="Times New Roman"/>
          <w:sz w:val="24"/>
          <w:szCs w:val="24"/>
        </w:rPr>
        <w:t xml:space="preserve">” was a time of armed confrontation that took place mainly in rural areas, between members of the liberal and conservative parties. Although </w:t>
      </w:r>
      <w:r>
        <w:rPr>
          <w:rFonts w:ascii="Times" w:hAnsi="Times" w:cs="Times New Roman"/>
          <w:sz w:val="24"/>
          <w:szCs w:val="24"/>
        </w:rPr>
        <w:t>typically understood as a conflict between partisan ideologies</w:t>
      </w:r>
      <w:r w:rsidRPr="00021B98">
        <w:rPr>
          <w:rFonts w:ascii="Times" w:hAnsi="Times" w:cs="Times New Roman"/>
          <w:sz w:val="24"/>
          <w:szCs w:val="24"/>
        </w:rPr>
        <w:t xml:space="preserve">, </w:t>
      </w:r>
      <w:r w:rsidRPr="00F16C2E">
        <w:rPr>
          <w:rFonts w:ascii="Times" w:hAnsi="Times" w:cs="Times New Roman"/>
          <w:sz w:val="24"/>
          <w:szCs w:val="24"/>
        </w:rPr>
        <w:t xml:space="preserve">this </w:t>
      </w:r>
      <w:r>
        <w:rPr>
          <w:rFonts w:ascii="Times" w:hAnsi="Times" w:cs="Times New Roman"/>
          <w:sz w:val="24"/>
          <w:szCs w:val="24"/>
        </w:rPr>
        <w:t xml:space="preserve">phase of the struggle </w:t>
      </w:r>
      <w:r w:rsidRPr="00F16C2E">
        <w:rPr>
          <w:rFonts w:ascii="Times" w:hAnsi="Times" w:cs="Times New Roman"/>
          <w:sz w:val="24"/>
          <w:szCs w:val="24"/>
        </w:rPr>
        <w:t xml:space="preserve">was essentially a conflict related to land distribution and ownership. During “La </w:t>
      </w:r>
      <w:proofErr w:type="spellStart"/>
      <w:r w:rsidRPr="00F16C2E">
        <w:rPr>
          <w:rFonts w:ascii="Times" w:hAnsi="Times" w:cs="Times New Roman"/>
          <w:sz w:val="24"/>
          <w:szCs w:val="24"/>
        </w:rPr>
        <w:t>Violencia</w:t>
      </w:r>
      <w:proofErr w:type="spellEnd"/>
      <w:r w:rsidRPr="00F16C2E">
        <w:rPr>
          <w:rFonts w:ascii="Times" w:hAnsi="Times" w:cs="Times New Roman"/>
          <w:sz w:val="24"/>
          <w:szCs w:val="24"/>
        </w:rPr>
        <w:t xml:space="preserve">” several peasants’ self-defense groups </w:t>
      </w:r>
      <w:r w:rsidRPr="000C23B5">
        <w:rPr>
          <w:rFonts w:ascii="Times" w:hAnsi="Times" w:cs="Times New Roman"/>
          <w:sz w:val="24"/>
          <w:szCs w:val="24"/>
        </w:rPr>
        <w:t>of liberal ideology</w:t>
      </w:r>
      <w:ins w:id="1" w:author="Author">
        <w:r w:rsidRPr="000C23B5">
          <w:rPr>
            <w:rFonts w:ascii="Times" w:hAnsi="Times" w:cs="Times New Roman"/>
            <w:sz w:val="24"/>
            <w:szCs w:val="24"/>
          </w:rPr>
          <w:t xml:space="preserve"> </w:t>
        </w:r>
      </w:ins>
      <w:r w:rsidRPr="000C23B5">
        <w:rPr>
          <w:rFonts w:ascii="Times" w:hAnsi="Times" w:cs="Times New Roman"/>
          <w:sz w:val="24"/>
          <w:szCs w:val="24"/>
        </w:rPr>
        <w:t>emerged.</w:t>
      </w:r>
      <w:r w:rsidRPr="00F16C2E">
        <w:rPr>
          <w:rFonts w:ascii="Times" w:hAnsi="Times" w:cs="Times New Roman"/>
          <w:sz w:val="24"/>
          <w:szCs w:val="24"/>
        </w:rPr>
        <w:t xml:space="preserve"> These groups we</w:t>
      </w:r>
      <w:r w:rsidRPr="00574CE3">
        <w:rPr>
          <w:rFonts w:ascii="Times" w:hAnsi="Times" w:cs="Times New Roman"/>
          <w:sz w:val="24"/>
          <w:szCs w:val="24"/>
        </w:rPr>
        <w:t>re the precursors of communist</w:t>
      </w:r>
      <w:r w:rsidRPr="00F16C2E">
        <w:rPr>
          <w:rFonts w:ascii="Times" w:hAnsi="Times" w:cs="Times New Roman"/>
          <w:sz w:val="24"/>
          <w:szCs w:val="24"/>
        </w:rPr>
        <w:t xml:space="preserve"> guerrillas formed during </w:t>
      </w:r>
      <w:proofErr w:type="spellStart"/>
      <w:r w:rsidRPr="00F16C2E">
        <w:rPr>
          <w:rFonts w:ascii="Times" w:hAnsi="Times" w:cs="Times New Roman"/>
          <w:sz w:val="24"/>
          <w:szCs w:val="24"/>
        </w:rPr>
        <w:t>Frente</w:t>
      </w:r>
      <w:proofErr w:type="spellEnd"/>
      <w:r w:rsidRPr="00F16C2E">
        <w:rPr>
          <w:rFonts w:ascii="Times" w:hAnsi="Times" w:cs="Times New Roman"/>
          <w:sz w:val="24"/>
          <w:szCs w:val="24"/>
        </w:rPr>
        <w:t xml:space="preserve"> Nacional.</w:t>
      </w:r>
    </w:p>
  </w:endnote>
  <w:endnote w:id="3">
    <w:p w14:paraId="24C6FB98" w14:textId="77777777" w:rsidR="00453F5F" w:rsidRPr="00801523" w:rsidRDefault="00453F5F" w:rsidP="00453F5F">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Pr>
          <w:rFonts w:ascii="Times" w:hAnsi="Times"/>
          <w:sz w:val="24"/>
          <w:szCs w:val="24"/>
        </w:rPr>
        <w:t xml:space="preserve">The </w:t>
      </w:r>
      <w:proofErr w:type="spellStart"/>
      <w:r w:rsidRPr="00F16C2E">
        <w:rPr>
          <w:rFonts w:ascii="Times" w:hAnsi="Times" w:cs="Times New Roman"/>
          <w:sz w:val="24"/>
          <w:szCs w:val="24"/>
        </w:rPr>
        <w:t>Frente</w:t>
      </w:r>
      <w:proofErr w:type="spellEnd"/>
      <w:r w:rsidRPr="00F16C2E">
        <w:rPr>
          <w:rFonts w:ascii="Times" w:hAnsi="Times" w:cs="Times New Roman"/>
          <w:sz w:val="24"/>
          <w:szCs w:val="24"/>
        </w:rPr>
        <w:t xml:space="preserve"> Nacional (National Front) was a political pact between elites from both liberal and conservative parties </w:t>
      </w:r>
      <w:r>
        <w:rPr>
          <w:rFonts w:ascii="Times" w:hAnsi="Times" w:cs="Times New Roman"/>
          <w:sz w:val="24"/>
          <w:szCs w:val="24"/>
        </w:rPr>
        <w:t xml:space="preserve">that aimed </w:t>
      </w:r>
      <w:r w:rsidRPr="00F16C2E">
        <w:rPr>
          <w:rFonts w:ascii="Times" w:hAnsi="Times" w:cs="Times New Roman"/>
          <w:sz w:val="24"/>
          <w:szCs w:val="24"/>
        </w:rPr>
        <w:t>to put an end to bipartisan violence. During</w:t>
      </w:r>
      <w:r>
        <w:rPr>
          <w:rFonts w:ascii="Times" w:hAnsi="Times" w:cs="Times New Roman"/>
          <w:sz w:val="24"/>
          <w:szCs w:val="24"/>
        </w:rPr>
        <w:t xml:space="preserve"> the </w:t>
      </w:r>
      <w:proofErr w:type="spellStart"/>
      <w:r w:rsidRPr="00F16C2E">
        <w:rPr>
          <w:rFonts w:ascii="Times" w:hAnsi="Times" w:cs="Times New Roman"/>
          <w:sz w:val="24"/>
          <w:szCs w:val="24"/>
        </w:rPr>
        <w:t>Frente</w:t>
      </w:r>
      <w:proofErr w:type="spellEnd"/>
      <w:r w:rsidRPr="00F16C2E">
        <w:rPr>
          <w:rFonts w:ascii="Times" w:hAnsi="Times" w:cs="Times New Roman"/>
          <w:sz w:val="24"/>
          <w:szCs w:val="24"/>
        </w:rPr>
        <w:t xml:space="preserve"> Nacional, the </w:t>
      </w:r>
      <w:r w:rsidRPr="008C1194">
        <w:rPr>
          <w:rFonts w:ascii="Times" w:hAnsi="Times" w:cs="Times New Roman"/>
          <w:sz w:val="24"/>
          <w:szCs w:val="24"/>
        </w:rPr>
        <w:t xml:space="preserve">government promoted the pacification of the rural areas affected by “La </w:t>
      </w:r>
      <w:proofErr w:type="spellStart"/>
      <w:r w:rsidRPr="008C1194">
        <w:rPr>
          <w:rFonts w:ascii="Times" w:hAnsi="Times" w:cs="Times New Roman"/>
          <w:sz w:val="24"/>
          <w:szCs w:val="24"/>
        </w:rPr>
        <w:t>Violencia</w:t>
      </w:r>
      <w:proofErr w:type="spellEnd"/>
      <w:r w:rsidRPr="008C1194">
        <w:rPr>
          <w:rFonts w:ascii="Times" w:hAnsi="Times" w:cs="Times New Roman"/>
          <w:sz w:val="24"/>
          <w:szCs w:val="24"/>
        </w:rPr>
        <w:t xml:space="preserve">.” However, </w:t>
      </w:r>
      <w:r w:rsidRPr="00021B98">
        <w:rPr>
          <w:rFonts w:ascii="Times" w:hAnsi="Times" w:cs="Times New Roman"/>
          <w:sz w:val="24"/>
          <w:szCs w:val="24"/>
        </w:rPr>
        <w:t>the government did not introduce land reform to resolve the problems of land distributio</w:t>
      </w:r>
      <w:r w:rsidRPr="0025233A">
        <w:rPr>
          <w:rFonts w:ascii="Times" w:hAnsi="Times" w:cs="Times New Roman"/>
          <w:sz w:val="24"/>
          <w:szCs w:val="24"/>
        </w:rPr>
        <w:t xml:space="preserve">n and ownership, </w:t>
      </w:r>
      <w:r w:rsidRPr="008C1194">
        <w:rPr>
          <w:rFonts w:ascii="Times" w:hAnsi="Times" w:cs="Times New Roman"/>
          <w:sz w:val="24"/>
          <w:szCs w:val="24"/>
        </w:rPr>
        <w:t xml:space="preserve">so several of the liberal self-defense groups that originated during “La </w:t>
      </w:r>
      <w:proofErr w:type="spellStart"/>
      <w:r w:rsidRPr="008C1194">
        <w:rPr>
          <w:rFonts w:ascii="Times" w:hAnsi="Times" w:cs="Times New Roman"/>
          <w:sz w:val="24"/>
          <w:szCs w:val="24"/>
        </w:rPr>
        <w:t>Violencia</w:t>
      </w:r>
      <w:proofErr w:type="spellEnd"/>
      <w:r w:rsidRPr="008C1194">
        <w:rPr>
          <w:rFonts w:ascii="Times" w:hAnsi="Times" w:cs="Times New Roman"/>
          <w:sz w:val="24"/>
          <w:szCs w:val="24"/>
        </w:rPr>
        <w:t xml:space="preserve">,” continued </w:t>
      </w:r>
      <w:r>
        <w:rPr>
          <w:rFonts w:ascii="Times" w:hAnsi="Times" w:cs="Times New Roman"/>
          <w:sz w:val="24"/>
          <w:szCs w:val="24"/>
        </w:rPr>
        <w:t>to exist</w:t>
      </w:r>
      <w:r w:rsidRPr="008C1194">
        <w:rPr>
          <w:rFonts w:ascii="Times" w:hAnsi="Times" w:cs="Times New Roman"/>
          <w:sz w:val="24"/>
          <w:szCs w:val="24"/>
        </w:rPr>
        <w:t xml:space="preserve">, </w:t>
      </w:r>
      <w:r w:rsidRPr="00801523">
        <w:rPr>
          <w:rFonts w:ascii="Times" w:hAnsi="Times" w:cs="Times New Roman"/>
          <w:sz w:val="24"/>
          <w:szCs w:val="24"/>
        </w:rPr>
        <w:t>were persecuted by the State</w:t>
      </w:r>
      <w:r>
        <w:rPr>
          <w:rFonts w:ascii="Times" w:hAnsi="Times" w:cs="Times New Roman"/>
          <w:sz w:val="24"/>
          <w:szCs w:val="24"/>
        </w:rPr>
        <w:t>,</w:t>
      </w:r>
      <w:r w:rsidRPr="00801523">
        <w:rPr>
          <w:rFonts w:ascii="Times" w:hAnsi="Times" w:cs="Times New Roman"/>
          <w:sz w:val="24"/>
          <w:szCs w:val="24"/>
        </w:rPr>
        <w:t xml:space="preserve"> and </w:t>
      </w:r>
      <w:r>
        <w:rPr>
          <w:rFonts w:ascii="Times" w:hAnsi="Times" w:cs="Times New Roman"/>
          <w:sz w:val="24"/>
          <w:szCs w:val="24"/>
        </w:rPr>
        <w:t>later</w:t>
      </w:r>
      <w:r w:rsidRPr="00801523">
        <w:rPr>
          <w:rFonts w:ascii="Times" w:hAnsi="Times" w:cs="Times New Roman"/>
          <w:sz w:val="24"/>
          <w:szCs w:val="24"/>
        </w:rPr>
        <w:t xml:space="preserve"> became liberal and communist guerrillas.</w:t>
      </w:r>
    </w:p>
  </w:endnote>
  <w:endnote w:id="4">
    <w:p w14:paraId="00AEB6D0" w14:textId="77777777" w:rsidR="00453F5F" w:rsidRPr="00F16C2E" w:rsidRDefault="00453F5F" w:rsidP="00453F5F">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Pr>
          <w:rFonts w:ascii="Times" w:hAnsi="Times"/>
          <w:sz w:val="24"/>
          <w:szCs w:val="24"/>
        </w:rPr>
        <w:t>P</w:t>
      </w:r>
      <w:r w:rsidRPr="00F16C2E">
        <w:rPr>
          <w:rFonts w:ascii="Times" w:hAnsi="Times" w:cs="Times New Roman"/>
          <w:color w:val="000000" w:themeColor="text1"/>
          <w:sz w:val="24"/>
          <w:szCs w:val="24"/>
        </w:rPr>
        <w:t xml:space="preserve">eace talks between the Pastrana administration and </w:t>
      </w:r>
      <w:proofErr w:type="spellStart"/>
      <w:r w:rsidRPr="00F16C2E">
        <w:rPr>
          <w:rFonts w:ascii="Times" w:hAnsi="Times" w:cs="Times New Roman"/>
          <w:color w:val="000000" w:themeColor="text1"/>
          <w:sz w:val="24"/>
          <w:szCs w:val="24"/>
        </w:rPr>
        <w:t>Farc</w:t>
      </w:r>
      <w:proofErr w:type="spellEnd"/>
      <w:r w:rsidRPr="00F16C2E">
        <w:rPr>
          <w:rFonts w:ascii="Times" w:hAnsi="Times" w:cs="Times New Roman"/>
          <w:color w:val="000000" w:themeColor="text1"/>
          <w:sz w:val="24"/>
          <w:szCs w:val="24"/>
        </w:rPr>
        <w:t xml:space="preserve"> took place in the so-called </w:t>
      </w:r>
      <w:r>
        <w:rPr>
          <w:rFonts w:ascii="Times" w:hAnsi="Times" w:cs="Times New Roman"/>
          <w:color w:val="000000" w:themeColor="text1"/>
          <w:sz w:val="24"/>
          <w:szCs w:val="24"/>
        </w:rPr>
        <w:t>“</w:t>
      </w:r>
      <w:r w:rsidRPr="00F16C2E">
        <w:rPr>
          <w:rFonts w:ascii="Times" w:hAnsi="Times" w:cs="Times New Roman"/>
          <w:color w:val="000000" w:themeColor="text1"/>
          <w:sz w:val="24"/>
          <w:szCs w:val="24"/>
        </w:rPr>
        <w:t>Zona de distension</w:t>
      </w:r>
      <w:r>
        <w:rPr>
          <w:rFonts w:ascii="Times" w:hAnsi="Times" w:cs="Times New Roman"/>
          <w:color w:val="000000" w:themeColor="text1"/>
          <w:sz w:val="24"/>
          <w:szCs w:val="24"/>
        </w:rPr>
        <w:t>”</w:t>
      </w:r>
      <w:r w:rsidRPr="00F16C2E">
        <w:rPr>
          <w:rFonts w:ascii="Times" w:hAnsi="Times" w:cs="Times New Roman"/>
          <w:color w:val="000000" w:themeColor="text1"/>
          <w:sz w:val="24"/>
          <w:szCs w:val="24"/>
        </w:rPr>
        <w:t xml:space="preserve"> (demilitarized zone</w:t>
      </w:r>
      <w:r w:rsidRPr="00F57A84">
        <w:rPr>
          <w:rFonts w:ascii="Times" w:hAnsi="Times" w:cs="Times New Roman"/>
          <w:color w:val="000000" w:themeColor="text1"/>
          <w:sz w:val="24"/>
          <w:szCs w:val="24"/>
        </w:rPr>
        <w:t>)</w:t>
      </w:r>
      <w:r w:rsidRPr="000F6513">
        <w:rPr>
          <w:rFonts w:ascii="Times" w:hAnsi="Times" w:cs="Times New Roman"/>
          <w:color w:val="000000" w:themeColor="text1"/>
          <w:sz w:val="24"/>
          <w:szCs w:val="24"/>
        </w:rPr>
        <w:t>,</w:t>
      </w:r>
      <w:r w:rsidRPr="00F16C2E">
        <w:rPr>
          <w:rFonts w:ascii="Times" w:hAnsi="Times" w:cs="Times New Roman"/>
          <w:color w:val="000000" w:themeColor="text1"/>
          <w:sz w:val="24"/>
          <w:szCs w:val="24"/>
        </w:rPr>
        <w:t xml:space="preserve"> an area of about 16000 sq</w:t>
      </w:r>
      <w:r>
        <w:rPr>
          <w:rFonts w:ascii="Times" w:hAnsi="Times" w:cs="Times New Roman"/>
          <w:color w:val="000000" w:themeColor="text1"/>
          <w:sz w:val="24"/>
          <w:szCs w:val="24"/>
        </w:rPr>
        <w:t>uare miles</w:t>
      </w:r>
      <w:r w:rsidRPr="00F16C2E">
        <w:rPr>
          <w:rFonts w:ascii="Times" w:hAnsi="Times" w:cs="Times New Roman"/>
          <w:color w:val="000000" w:themeColor="text1"/>
          <w:sz w:val="24"/>
          <w:szCs w:val="24"/>
        </w:rPr>
        <w:t xml:space="preserve"> between</w:t>
      </w:r>
      <w:r>
        <w:rPr>
          <w:rFonts w:ascii="Times" w:hAnsi="Times" w:cs="Times New Roman"/>
          <w:color w:val="000000" w:themeColor="text1"/>
          <w:sz w:val="24"/>
          <w:szCs w:val="24"/>
        </w:rPr>
        <w:t xml:space="preserve"> the provinces of</w:t>
      </w:r>
      <w:r w:rsidRPr="00F16C2E">
        <w:rPr>
          <w:rFonts w:ascii="Times" w:hAnsi="Times" w:cs="Times New Roman"/>
          <w:color w:val="000000" w:themeColor="text1"/>
          <w:sz w:val="24"/>
          <w:szCs w:val="24"/>
        </w:rPr>
        <w:t xml:space="preserve"> Meta and Caquetá. The government demilitarized this area so th</w:t>
      </w:r>
      <w:r>
        <w:rPr>
          <w:rFonts w:ascii="Times" w:hAnsi="Times" w:cs="Times New Roman"/>
          <w:color w:val="000000" w:themeColor="text1"/>
          <w:sz w:val="24"/>
          <w:szCs w:val="24"/>
        </w:rPr>
        <w:t>at the</w:t>
      </w:r>
      <w:r w:rsidRPr="00F16C2E">
        <w:rPr>
          <w:rFonts w:ascii="Times" w:hAnsi="Times" w:cs="Times New Roman"/>
          <w:color w:val="000000" w:themeColor="text1"/>
          <w:sz w:val="24"/>
          <w:szCs w:val="24"/>
        </w:rPr>
        <w:t xml:space="preserve"> peace talks could</w:t>
      </w:r>
      <w:r>
        <w:rPr>
          <w:rFonts w:ascii="Times" w:hAnsi="Times" w:cs="Times New Roman"/>
          <w:color w:val="000000" w:themeColor="text1"/>
          <w:sz w:val="24"/>
          <w:szCs w:val="24"/>
        </w:rPr>
        <w:t xml:space="preserve"> be conducted </w:t>
      </w:r>
      <w:r w:rsidRPr="00F16C2E">
        <w:rPr>
          <w:rFonts w:ascii="Times" w:hAnsi="Times" w:cs="Times New Roman"/>
          <w:color w:val="000000" w:themeColor="text1"/>
          <w:sz w:val="24"/>
          <w:szCs w:val="24"/>
        </w:rPr>
        <w:t xml:space="preserve">safely. In practice, </w:t>
      </w:r>
      <w:proofErr w:type="spellStart"/>
      <w:r w:rsidRPr="00F16C2E">
        <w:rPr>
          <w:rFonts w:ascii="Times" w:hAnsi="Times" w:cs="Times New Roman"/>
          <w:color w:val="000000" w:themeColor="text1"/>
          <w:sz w:val="24"/>
          <w:szCs w:val="24"/>
        </w:rPr>
        <w:t>Farc</w:t>
      </w:r>
      <w:proofErr w:type="spellEnd"/>
      <w:r w:rsidRPr="00F16C2E">
        <w:rPr>
          <w:rFonts w:ascii="Times" w:hAnsi="Times" w:cs="Times New Roman"/>
          <w:color w:val="000000" w:themeColor="text1"/>
          <w:sz w:val="24"/>
          <w:szCs w:val="24"/>
        </w:rPr>
        <w:t xml:space="preserve"> took advantage of the situation</w:t>
      </w:r>
      <w:r>
        <w:rPr>
          <w:rFonts w:ascii="Times" w:hAnsi="Times" w:cs="Times New Roman"/>
          <w:color w:val="000000" w:themeColor="text1"/>
          <w:sz w:val="24"/>
          <w:szCs w:val="24"/>
        </w:rPr>
        <w:t xml:space="preserve"> by</w:t>
      </w:r>
      <w:r w:rsidRPr="00F16C2E">
        <w:rPr>
          <w:rFonts w:ascii="Times" w:hAnsi="Times" w:cs="Times New Roman"/>
          <w:color w:val="000000" w:themeColor="text1"/>
          <w:sz w:val="24"/>
          <w:szCs w:val="24"/>
        </w:rPr>
        <w:t xml:space="preserve"> strengthen</w:t>
      </w:r>
      <w:r>
        <w:rPr>
          <w:rFonts w:ascii="Times" w:hAnsi="Times" w:cs="Times New Roman"/>
          <w:color w:val="000000" w:themeColor="text1"/>
          <w:sz w:val="24"/>
          <w:szCs w:val="24"/>
        </w:rPr>
        <w:t>ing</w:t>
      </w:r>
      <w:r w:rsidRPr="00F16C2E">
        <w:rPr>
          <w:rFonts w:ascii="Times" w:hAnsi="Times" w:cs="Times New Roman"/>
          <w:color w:val="000000" w:themeColor="text1"/>
          <w:sz w:val="24"/>
          <w:szCs w:val="24"/>
        </w:rPr>
        <w:t xml:space="preserve"> its power over the territory</w:t>
      </w:r>
      <w:r>
        <w:rPr>
          <w:rFonts w:ascii="Times" w:hAnsi="Times" w:cs="Times New Roman"/>
          <w:color w:val="000000" w:themeColor="text1"/>
          <w:sz w:val="24"/>
          <w:szCs w:val="24"/>
        </w:rPr>
        <w:t xml:space="preserve"> and expanding its</w:t>
      </w:r>
      <w:r w:rsidRPr="00F16C2E">
        <w:rPr>
          <w:rFonts w:ascii="Times" w:hAnsi="Times" w:cs="Times New Roman"/>
          <w:color w:val="000000" w:themeColor="text1"/>
          <w:sz w:val="24"/>
          <w:szCs w:val="24"/>
        </w:rPr>
        <w:t xml:space="preserve"> drug trafficking routes</w:t>
      </w:r>
      <w:r>
        <w:rPr>
          <w:rFonts w:ascii="Times" w:hAnsi="Times" w:cs="Times New Roman"/>
          <w:color w:val="000000" w:themeColor="text1"/>
          <w:sz w:val="24"/>
          <w:szCs w:val="24"/>
        </w:rPr>
        <w:t xml:space="preserve">. In the collective imagination </w:t>
      </w:r>
      <w:r w:rsidRPr="00F16C2E">
        <w:rPr>
          <w:rFonts w:ascii="Times" w:hAnsi="Times" w:cs="Times New Roman"/>
          <w:color w:val="000000" w:themeColor="text1"/>
          <w:sz w:val="24"/>
          <w:szCs w:val="24"/>
        </w:rPr>
        <w:t xml:space="preserve">this region </w:t>
      </w:r>
      <w:r>
        <w:rPr>
          <w:rFonts w:ascii="Times" w:hAnsi="Times" w:cs="Times New Roman"/>
          <w:color w:val="000000" w:themeColor="text1"/>
          <w:sz w:val="24"/>
          <w:szCs w:val="24"/>
        </w:rPr>
        <w:t xml:space="preserve">therefore </w:t>
      </w:r>
      <w:r w:rsidRPr="00F16C2E">
        <w:rPr>
          <w:rFonts w:ascii="Times" w:hAnsi="Times" w:cs="Times New Roman"/>
          <w:color w:val="000000" w:themeColor="text1"/>
          <w:sz w:val="24"/>
          <w:szCs w:val="24"/>
        </w:rPr>
        <w:t xml:space="preserve">became one of the “zonas </w:t>
      </w:r>
      <w:proofErr w:type="spellStart"/>
      <w:r w:rsidRPr="00F16C2E">
        <w:rPr>
          <w:rFonts w:ascii="Times" w:hAnsi="Times" w:cs="Times New Roman"/>
          <w:color w:val="000000" w:themeColor="text1"/>
          <w:sz w:val="24"/>
          <w:szCs w:val="24"/>
        </w:rPr>
        <w:t>rojas</w:t>
      </w:r>
      <w:proofErr w:type="spellEnd"/>
      <w:r w:rsidRPr="00F16C2E">
        <w:rPr>
          <w:rFonts w:ascii="Times" w:hAnsi="Times" w:cs="Times New Roman"/>
          <w:color w:val="000000" w:themeColor="text1"/>
          <w:sz w:val="24"/>
          <w:szCs w:val="24"/>
        </w:rPr>
        <w:t>” par excellence.</w:t>
      </w:r>
      <w:ins w:id="5" w:author="Author">
        <w:r>
          <w:rPr>
            <w:rFonts w:ascii="Times" w:hAnsi="Times" w:cs="Times New Roman"/>
            <w:color w:val="000000" w:themeColor="text1"/>
            <w:sz w:val="24"/>
            <w:szCs w:val="24"/>
          </w:rPr>
          <w:t xml:space="preserve">  </w:t>
        </w:r>
      </w:ins>
    </w:p>
  </w:endnote>
  <w:endnote w:id="5">
    <w:p w14:paraId="49A7ECB4" w14:textId="77777777" w:rsidR="00453F5F" w:rsidRPr="00F16C2E" w:rsidRDefault="00453F5F" w:rsidP="00453F5F">
      <w:pPr>
        <w:pStyle w:val="EndnoteText"/>
        <w:spacing w:line="480" w:lineRule="auto"/>
        <w:rPr>
          <w:rFonts w:ascii="Times" w:hAnsi="Times"/>
          <w:sz w:val="24"/>
          <w:szCs w:val="24"/>
        </w:rPr>
      </w:pPr>
      <w:r w:rsidRPr="00F16C2E">
        <w:rPr>
          <w:rStyle w:val="EndnoteReference"/>
          <w:rFonts w:ascii="Times" w:hAnsi="Times"/>
          <w:sz w:val="24"/>
          <w:szCs w:val="24"/>
        </w:rPr>
        <w:endnoteRef/>
      </w:r>
      <w:r w:rsidRPr="00F16C2E">
        <w:rPr>
          <w:rFonts w:ascii="Times" w:hAnsi="Times"/>
          <w:sz w:val="24"/>
          <w:szCs w:val="24"/>
        </w:rPr>
        <w:t xml:space="preserve"> </w:t>
      </w:r>
      <w:r w:rsidRPr="00F16C2E">
        <w:rPr>
          <w:rFonts w:ascii="Times" w:hAnsi="Times" w:cs="Times New Roman"/>
          <w:color w:val="000000" w:themeColor="text1"/>
          <w:sz w:val="24"/>
          <w:szCs w:val="24"/>
        </w:rPr>
        <w:t>In 2003, the AUC</w:t>
      </w:r>
      <w:r>
        <w:rPr>
          <w:rFonts w:ascii="Times" w:hAnsi="Times" w:cs="Times New Roman"/>
          <w:color w:val="000000" w:themeColor="text1"/>
          <w:sz w:val="24"/>
          <w:szCs w:val="24"/>
        </w:rPr>
        <w:t>--the</w:t>
      </w:r>
      <w:r w:rsidRPr="00F16C2E">
        <w:rPr>
          <w:rFonts w:ascii="Times" w:hAnsi="Times" w:cs="Times New Roman"/>
          <w:color w:val="000000" w:themeColor="text1"/>
          <w:sz w:val="24"/>
          <w:szCs w:val="24"/>
        </w:rPr>
        <w:t xml:space="preserve"> Colombian United Self-Defense group (that at the time gathered paramilitary groups from different regions of the </w:t>
      </w:r>
      <w:proofErr w:type="gramStart"/>
      <w:r w:rsidRPr="00F16C2E">
        <w:rPr>
          <w:rFonts w:ascii="Times" w:hAnsi="Times" w:cs="Times New Roman"/>
          <w:color w:val="000000" w:themeColor="text1"/>
          <w:sz w:val="24"/>
          <w:szCs w:val="24"/>
        </w:rPr>
        <w:t>country)</w:t>
      </w:r>
      <w:r>
        <w:rPr>
          <w:rFonts w:ascii="Times" w:hAnsi="Times" w:cs="Times New Roman"/>
          <w:color w:val="000000" w:themeColor="text1"/>
          <w:sz w:val="24"/>
          <w:szCs w:val="24"/>
        </w:rPr>
        <w:t>--</w:t>
      </w:r>
      <w:proofErr w:type="gramEnd"/>
      <w:r>
        <w:rPr>
          <w:rFonts w:ascii="Times" w:hAnsi="Times" w:cs="Times New Roman"/>
          <w:color w:val="000000" w:themeColor="text1"/>
          <w:sz w:val="24"/>
          <w:szCs w:val="24"/>
        </w:rPr>
        <w:t xml:space="preserve"> </w:t>
      </w:r>
      <w:r w:rsidRPr="00F16C2E">
        <w:rPr>
          <w:rFonts w:ascii="Times" w:hAnsi="Times" w:cs="Times New Roman"/>
          <w:color w:val="000000" w:themeColor="text1"/>
          <w:sz w:val="24"/>
          <w:szCs w:val="24"/>
        </w:rPr>
        <w:t xml:space="preserve">signed the </w:t>
      </w:r>
      <w:proofErr w:type="spellStart"/>
      <w:r w:rsidRPr="00F16C2E">
        <w:rPr>
          <w:rFonts w:ascii="Times" w:hAnsi="Times" w:cs="Times New Roman"/>
          <w:color w:val="000000" w:themeColor="text1"/>
          <w:sz w:val="24"/>
          <w:szCs w:val="24"/>
        </w:rPr>
        <w:t>Ralito</w:t>
      </w:r>
      <w:proofErr w:type="spellEnd"/>
      <w:r w:rsidRPr="00F16C2E">
        <w:rPr>
          <w:rFonts w:ascii="Times" w:hAnsi="Times" w:cs="Times New Roman"/>
          <w:color w:val="000000" w:themeColor="text1"/>
          <w:sz w:val="24"/>
          <w:szCs w:val="24"/>
        </w:rPr>
        <w:t xml:space="preserve"> Accord with the Uribe administration. As a result, 18</w:t>
      </w:r>
      <w:r>
        <w:rPr>
          <w:rFonts w:ascii="Times" w:hAnsi="Times" w:cs="Times New Roman"/>
          <w:color w:val="000000" w:themeColor="text1"/>
          <w:sz w:val="24"/>
          <w:szCs w:val="24"/>
        </w:rPr>
        <w:t>,</w:t>
      </w:r>
      <w:r w:rsidRPr="00F16C2E">
        <w:rPr>
          <w:rFonts w:ascii="Times" w:hAnsi="Times" w:cs="Times New Roman"/>
          <w:color w:val="000000" w:themeColor="text1"/>
          <w:sz w:val="24"/>
          <w:szCs w:val="24"/>
        </w:rPr>
        <w:t xml:space="preserve">000 AUC members demobilized. The </w:t>
      </w:r>
      <w:proofErr w:type="spellStart"/>
      <w:r w:rsidRPr="00F16C2E">
        <w:rPr>
          <w:rFonts w:ascii="Times" w:hAnsi="Times" w:cs="Times New Roman"/>
          <w:color w:val="000000" w:themeColor="text1"/>
          <w:sz w:val="24"/>
          <w:szCs w:val="24"/>
        </w:rPr>
        <w:t>Ralito</w:t>
      </w:r>
      <w:proofErr w:type="spellEnd"/>
      <w:r w:rsidRPr="00F16C2E">
        <w:rPr>
          <w:rFonts w:ascii="Times" w:hAnsi="Times" w:cs="Times New Roman"/>
          <w:color w:val="000000" w:themeColor="text1"/>
          <w:sz w:val="24"/>
          <w:szCs w:val="24"/>
        </w:rPr>
        <w:t xml:space="preserve"> Agreement was harshly criticized as it gave too many concessions to the paramilitaries without demanding reparation for their victims in return. In 2005, </w:t>
      </w:r>
      <w:r>
        <w:rPr>
          <w:rFonts w:ascii="Times" w:hAnsi="Times" w:cs="Times New Roman"/>
          <w:color w:val="000000" w:themeColor="text1"/>
          <w:sz w:val="24"/>
          <w:szCs w:val="24"/>
        </w:rPr>
        <w:t xml:space="preserve">Colombian Congress </w:t>
      </w:r>
      <w:r w:rsidRPr="00F16C2E">
        <w:rPr>
          <w:rFonts w:ascii="Times" w:hAnsi="Times" w:cs="Times New Roman"/>
          <w:color w:val="000000" w:themeColor="text1"/>
          <w:sz w:val="24"/>
          <w:szCs w:val="24"/>
        </w:rPr>
        <w:t xml:space="preserve">passed the Justicia y Paz law (justice and peace), which provided a legal framework for the demobilization of paramilitaries who were supposed to testify before the Justice and Peace Courts. </w:t>
      </w:r>
      <w:r>
        <w:rPr>
          <w:rFonts w:ascii="Times" w:hAnsi="Times" w:cs="Times New Roman"/>
          <w:color w:val="000000" w:themeColor="text1"/>
          <w:sz w:val="24"/>
          <w:szCs w:val="24"/>
        </w:rPr>
        <w:t>Under that law</w:t>
      </w:r>
      <w:r w:rsidRPr="00F16C2E">
        <w:rPr>
          <w:rFonts w:ascii="Times" w:hAnsi="Times" w:cs="Times New Roman"/>
          <w:color w:val="000000" w:themeColor="text1"/>
          <w:sz w:val="24"/>
          <w:szCs w:val="24"/>
        </w:rPr>
        <w:t xml:space="preserve">, </w:t>
      </w:r>
      <w:r>
        <w:rPr>
          <w:rFonts w:ascii="Times" w:hAnsi="Times" w:cs="Times New Roman"/>
          <w:color w:val="000000" w:themeColor="text1"/>
          <w:sz w:val="24"/>
          <w:szCs w:val="24"/>
        </w:rPr>
        <w:t xml:space="preserve">another </w:t>
      </w:r>
      <w:r w:rsidRPr="00F16C2E">
        <w:rPr>
          <w:rFonts w:ascii="Times" w:hAnsi="Times" w:cs="Times New Roman"/>
          <w:color w:val="000000" w:themeColor="text1"/>
          <w:sz w:val="24"/>
          <w:szCs w:val="24"/>
        </w:rPr>
        <w:t>30,000 paramilitaries</w:t>
      </w:r>
      <w:r w:rsidRPr="005F4E53">
        <w:rPr>
          <w:rFonts w:ascii="Times" w:hAnsi="Times" w:cs="Times New Roman"/>
          <w:color w:val="000000" w:themeColor="text1"/>
          <w:sz w:val="24"/>
          <w:szCs w:val="24"/>
        </w:rPr>
        <w:t xml:space="preserve"> demobilized.</w:t>
      </w:r>
      <w:r>
        <w:rPr>
          <w:rFonts w:ascii="Times" w:hAnsi="Times" w:cs="Times New Roman"/>
          <w:color w:val="000000" w:themeColor="text1"/>
          <w:sz w:val="24"/>
          <w:szCs w:val="24"/>
        </w:rPr>
        <w:t xml:space="preserve"> </w:t>
      </w:r>
      <w:r w:rsidRPr="00F16C2E">
        <w:rPr>
          <w:rFonts w:ascii="Times" w:hAnsi="Times" w:cs="Times New Roman"/>
          <w:color w:val="000000" w:themeColor="text1"/>
          <w:sz w:val="24"/>
          <w:szCs w:val="24"/>
        </w:rPr>
        <w:t xml:space="preserve">However, years later paramilitary leaders confessed </w:t>
      </w:r>
      <w:r>
        <w:rPr>
          <w:rFonts w:ascii="Times" w:hAnsi="Times" w:cs="Times New Roman"/>
          <w:color w:val="000000" w:themeColor="text1"/>
          <w:sz w:val="24"/>
          <w:szCs w:val="24"/>
        </w:rPr>
        <w:t xml:space="preserve">to </w:t>
      </w:r>
      <w:r w:rsidRPr="00F16C2E">
        <w:rPr>
          <w:rFonts w:ascii="Times" w:hAnsi="Times" w:cs="Times New Roman"/>
          <w:color w:val="000000" w:themeColor="text1"/>
          <w:sz w:val="24"/>
          <w:szCs w:val="24"/>
        </w:rPr>
        <w:t xml:space="preserve">the Justice and Peace Courts that </w:t>
      </w:r>
      <w:r>
        <w:rPr>
          <w:rFonts w:ascii="Times" w:hAnsi="Times" w:cs="Times New Roman"/>
          <w:color w:val="000000" w:themeColor="text1"/>
          <w:sz w:val="24"/>
          <w:szCs w:val="24"/>
        </w:rPr>
        <w:t xml:space="preserve">some </w:t>
      </w:r>
      <w:r w:rsidRPr="00F16C2E">
        <w:rPr>
          <w:rFonts w:ascii="Times" w:hAnsi="Times" w:cs="Times New Roman"/>
          <w:color w:val="000000" w:themeColor="text1"/>
          <w:sz w:val="24"/>
          <w:szCs w:val="24"/>
        </w:rPr>
        <w:t xml:space="preserve">of the 2003 mobilizations were </w:t>
      </w:r>
      <w:r>
        <w:rPr>
          <w:rFonts w:ascii="Times" w:hAnsi="Times" w:cs="Times New Roman"/>
          <w:color w:val="000000" w:themeColor="text1"/>
          <w:sz w:val="24"/>
          <w:szCs w:val="24"/>
        </w:rPr>
        <w:t xml:space="preserve">a sham.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Ɛ"/>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6Fœ˛">
    <w:altName w:val="Calibri"/>
    <w:panose1 w:val="020B0604020202020204"/>
    <w:charset w:val="4D"/>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D93A3" w14:textId="77777777" w:rsidR="006B021D" w:rsidRDefault="006B021D" w:rsidP="00453F5F">
      <w:pPr>
        <w:spacing w:line="240" w:lineRule="auto"/>
      </w:pPr>
      <w:r>
        <w:separator/>
      </w:r>
    </w:p>
  </w:footnote>
  <w:footnote w:type="continuationSeparator" w:id="0">
    <w:p w14:paraId="0E894860" w14:textId="77777777" w:rsidR="006B021D" w:rsidRDefault="006B021D" w:rsidP="00453F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5F"/>
    <w:rsid w:val="00453F5F"/>
    <w:rsid w:val="006B021D"/>
    <w:rsid w:val="009E1A76"/>
    <w:rsid w:val="00A36E36"/>
    <w:rsid w:val="00CE59B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129B8038"/>
  <w15:chartTrackingRefBased/>
  <w15:docId w15:val="{B1BF7F6B-044C-8C40-A795-E437DB01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F5F"/>
    <w:pPr>
      <w:spacing w:line="480" w:lineRule="auto"/>
    </w:pPr>
    <w:rPr>
      <w:sz w:val="22"/>
      <w:szCs w:val="22"/>
      <w:lang w:val="en-US"/>
    </w:rPr>
  </w:style>
  <w:style w:type="paragraph" w:styleId="Heading1">
    <w:name w:val="heading 1"/>
    <w:basedOn w:val="Normal"/>
    <w:next w:val="Normal"/>
    <w:link w:val="Heading1Char"/>
    <w:uiPriority w:val="9"/>
    <w:qFormat/>
    <w:rsid w:val="00453F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F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F5F"/>
    <w:pPr>
      <w:spacing w:line="240" w:lineRule="auto"/>
      <w:ind w:left="720"/>
      <w:contextualSpacing/>
    </w:pPr>
    <w:rPr>
      <w:rFonts w:eastAsiaTheme="minorEastAsia"/>
      <w:sz w:val="24"/>
      <w:szCs w:val="24"/>
      <w:lang w:val="es-ES_tradnl" w:eastAsia="ko-KR"/>
    </w:rPr>
  </w:style>
  <w:style w:type="paragraph" w:styleId="EndnoteText">
    <w:name w:val="endnote text"/>
    <w:basedOn w:val="Normal"/>
    <w:link w:val="EndnoteTextChar"/>
    <w:uiPriority w:val="99"/>
    <w:semiHidden/>
    <w:unhideWhenUsed/>
    <w:rsid w:val="00453F5F"/>
    <w:pPr>
      <w:spacing w:line="240" w:lineRule="auto"/>
    </w:pPr>
    <w:rPr>
      <w:sz w:val="20"/>
      <w:szCs w:val="20"/>
    </w:rPr>
  </w:style>
  <w:style w:type="character" w:customStyle="1" w:styleId="EndnoteTextChar">
    <w:name w:val="Endnote Text Char"/>
    <w:basedOn w:val="DefaultParagraphFont"/>
    <w:link w:val="EndnoteText"/>
    <w:uiPriority w:val="99"/>
    <w:semiHidden/>
    <w:rsid w:val="00453F5F"/>
    <w:rPr>
      <w:sz w:val="20"/>
      <w:szCs w:val="20"/>
      <w:lang w:val="en-US"/>
    </w:rPr>
  </w:style>
  <w:style w:type="character" w:styleId="EndnoteReference">
    <w:name w:val="endnote reference"/>
    <w:basedOn w:val="DefaultParagraphFont"/>
    <w:uiPriority w:val="99"/>
    <w:semiHidden/>
    <w:unhideWhenUsed/>
    <w:rsid w:val="00453F5F"/>
    <w:rPr>
      <w:vertAlign w:val="superscript"/>
    </w:rPr>
  </w:style>
  <w:style w:type="character" w:customStyle="1" w:styleId="Heading1Char">
    <w:name w:val="Heading 1 Char"/>
    <w:basedOn w:val="DefaultParagraphFont"/>
    <w:link w:val="Heading1"/>
    <w:uiPriority w:val="9"/>
    <w:rsid w:val="00453F5F"/>
    <w:rPr>
      <w:rFonts w:asciiTheme="majorHAnsi" w:eastAsiaTheme="majorEastAsia" w:hAnsiTheme="majorHAnsi" w:cstheme="majorBidi"/>
      <w:color w:val="2F5496" w:themeColor="accent1" w:themeShade="BF"/>
      <w:sz w:val="32"/>
      <w:szCs w:val="32"/>
      <w:lang w:val="en-US"/>
    </w:rPr>
  </w:style>
  <w:style w:type="paragraph" w:styleId="Subtitle">
    <w:name w:val="Subtitle"/>
    <w:basedOn w:val="Normal"/>
    <w:next w:val="Normal"/>
    <w:link w:val="SubtitleChar"/>
    <w:uiPriority w:val="11"/>
    <w:qFormat/>
    <w:rsid w:val="00453F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3F5F"/>
    <w:rPr>
      <w:rFonts w:eastAsiaTheme="minorEastAsia"/>
      <w:color w:val="5A5A5A" w:themeColor="text1" w:themeTint="A5"/>
      <w:spacing w:val="15"/>
      <w:sz w:val="22"/>
      <w:szCs w:val="22"/>
      <w:lang w:val="en-US"/>
    </w:rPr>
  </w:style>
  <w:style w:type="character" w:customStyle="1" w:styleId="Heading2Char">
    <w:name w:val="Heading 2 Char"/>
    <w:basedOn w:val="DefaultParagraphFont"/>
    <w:link w:val="Heading2"/>
    <w:uiPriority w:val="9"/>
    <w:rsid w:val="00453F5F"/>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2423</Words>
  <Characters>13815</Characters>
  <Application>Microsoft Office Word</Application>
  <DocSecurity>0</DocSecurity>
  <Lines>115</Lines>
  <Paragraphs>32</Paragraphs>
  <ScaleCrop>false</ScaleCrop>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Palacio</dc:creator>
  <cp:keywords/>
  <dc:description/>
  <cp:lastModifiedBy>Maria Camila Palacio</cp:lastModifiedBy>
  <cp:revision>1</cp:revision>
  <dcterms:created xsi:type="dcterms:W3CDTF">2021-06-03T15:43:00Z</dcterms:created>
  <dcterms:modified xsi:type="dcterms:W3CDTF">2021-06-03T15:47:00Z</dcterms:modified>
</cp:coreProperties>
</file>