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3A5CA" w14:textId="77777777" w:rsidR="00CB04EE" w:rsidRDefault="00D53459" w:rsidP="00CB04EE">
      <w:pPr>
        <w:pStyle w:val="Heading1"/>
      </w:pPr>
      <w:r w:rsidRPr="00D53459">
        <w:t xml:space="preserve">Dissertation Prospectus </w:t>
      </w:r>
    </w:p>
    <w:p w14:paraId="6D9CC52B" w14:textId="445C20DB" w:rsidR="00B90D5A" w:rsidRPr="00D53459" w:rsidRDefault="00B90D5A" w:rsidP="00CB04EE">
      <w:pPr>
        <w:pStyle w:val="Heading2"/>
      </w:pPr>
      <w:r w:rsidRPr="00D53459">
        <w:t xml:space="preserve">“That town is a red zone”: Geographies of the Colombian </w:t>
      </w:r>
      <w:r w:rsidR="00D53459">
        <w:t>A</w:t>
      </w:r>
      <w:r w:rsidRPr="00D53459">
        <w:t xml:space="preserve">rmed </w:t>
      </w:r>
      <w:r w:rsidR="00D53459">
        <w:t>C</w:t>
      </w:r>
      <w:r w:rsidRPr="00D53459">
        <w:t xml:space="preserve">onflict in </w:t>
      </w:r>
      <w:r w:rsidR="00B00934" w:rsidRPr="00D53459">
        <w:t>21</w:t>
      </w:r>
      <w:r w:rsidR="00B00934" w:rsidRPr="006F309C">
        <w:rPr>
          <w:vertAlign w:val="superscript"/>
        </w:rPr>
        <w:t>st</w:t>
      </w:r>
      <w:r w:rsidR="00BB2132">
        <w:t>-</w:t>
      </w:r>
      <w:r w:rsidRPr="00D53459">
        <w:t>Century Testimonial Narratives</w:t>
      </w:r>
    </w:p>
    <w:p w14:paraId="749BA057" w14:textId="00DDE931" w:rsidR="00B90D5A" w:rsidRPr="00C966F9" w:rsidRDefault="009951BF" w:rsidP="003F1DA4">
      <w:pPr>
        <w:pStyle w:val="Subtitle"/>
      </w:pPr>
      <w:r w:rsidRPr="00C966F9">
        <w:t xml:space="preserve">I.  </w:t>
      </w:r>
      <w:r w:rsidR="000E4898" w:rsidRPr="00C966F9">
        <w:t xml:space="preserve">Research </w:t>
      </w:r>
      <w:r w:rsidR="00B90D5A" w:rsidRPr="00C966F9">
        <w:t>Questions</w:t>
      </w:r>
    </w:p>
    <w:p w14:paraId="124AEA77" w14:textId="46115C28" w:rsidR="00C51A7A" w:rsidRPr="00401A87" w:rsidRDefault="00D00E02" w:rsidP="0082201C">
      <w:pPr>
        <w:ind w:firstLine="360"/>
        <w:rPr>
          <w:rFonts w:ascii="Times New Roman" w:hAnsi="Times New Roman" w:cs="Times New Roman"/>
          <w:sz w:val="24"/>
          <w:szCs w:val="24"/>
        </w:rPr>
      </w:pPr>
      <w:r w:rsidRPr="00D00E02">
        <w:rPr>
          <w:rFonts w:ascii="Times" w:hAnsi="Times" w:cs="Times"/>
          <w:bCs/>
          <w:color w:val="000000"/>
          <w:sz w:val="24"/>
          <w:szCs w:val="24"/>
        </w:rPr>
        <w:t xml:space="preserve">The term “zonas </w:t>
      </w:r>
      <w:proofErr w:type="spellStart"/>
      <w:r w:rsidRPr="00D00E02">
        <w:rPr>
          <w:rFonts w:ascii="Times" w:hAnsi="Times" w:cs="Times"/>
          <w:bCs/>
          <w:color w:val="000000"/>
          <w:sz w:val="24"/>
          <w:szCs w:val="24"/>
        </w:rPr>
        <w:t>rojas</w:t>
      </w:r>
      <w:proofErr w:type="spellEnd"/>
      <w:r w:rsidRPr="00D00E02">
        <w:rPr>
          <w:rFonts w:ascii="Times" w:hAnsi="Times" w:cs="Times"/>
          <w:bCs/>
          <w:color w:val="000000"/>
          <w:sz w:val="24"/>
          <w:szCs w:val="24"/>
        </w:rPr>
        <w:t xml:space="preserve">” (red zones), which has pervaded State, media, and cultural discourses since the 1990s, refers to the places in which the </w:t>
      </w:r>
      <w:r w:rsidR="00045971">
        <w:rPr>
          <w:rFonts w:ascii="Times" w:hAnsi="Times" w:cs="Times"/>
          <w:bCs/>
          <w:color w:val="000000"/>
          <w:sz w:val="24"/>
          <w:szCs w:val="24"/>
        </w:rPr>
        <w:t xml:space="preserve">Colombian </w:t>
      </w:r>
      <w:r w:rsidRPr="00D00E02">
        <w:rPr>
          <w:rFonts w:ascii="Times" w:hAnsi="Times" w:cs="Times"/>
          <w:bCs/>
          <w:color w:val="000000"/>
          <w:sz w:val="24"/>
          <w:szCs w:val="24"/>
        </w:rPr>
        <w:t>armed conflict has been most prevalent.</w:t>
      </w:r>
      <w:r w:rsidRPr="00A31E4A">
        <w:rPr>
          <w:rFonts w:ascii="Times" w:hAnsi="Times" w:cs="Times"/>
          <w:bCs/>
          <w:color w:val="000000"/>
        </w:rPr>
        <w:t xml:space="preserve"> </w:t>
      </w:r>
      <w:r w:rsidR="00C51A7A" w:rsidRPr="00401A87">
        <w:rPr>
          <w:rFonts w:ascii="Times New Roman" w:eastAsia="Times New Roman" w:hAnsi="Times New Roman" w:cs="Times New Roman"/>
          <w:color w:val="000000"/>
          <w:sz w:val="24"/>
          <w:szCs w:val="24"/>
        </w:rPr>
        <w:t xml:space="preserve">What is </w:t>
      </w:r>
      <w:r w:rsidR="00C51A7A" w:rsidRPr="00401A87">
        <w:rPr>
          <w:rFonts w:ascii="Times New Roman" w:hAnsi="Times New Roman" w:cs="Times New Roman"/>
          <w:sz w:val="24"/>
          <w:szCs w:val="24"/>
        </w:rPr>
        <w:t xml:space="preserve">the historical and conceptual background that gives the term “zona </w:t>
      </w:r>
      <w:proofErr w:type="spellStart"/>
      <w:r w:rsidR="00C51A7A" w:rsidRPr="00401A87">
        <w:rPr>
          <w:rFonts w:ascii="Times New Roman" w:hAnsi="Times New Roman" w:cs="Times New Roman"/>
          <w:sz w:val="24"/>
          <w:szCs w:val="24"/>
        </w:rPr>
        <w:t>roja</w:t>
      </w:r>
      <w:proofErr w:type="spellEnd"/>
      <w:r w:rsidR="008D2284" w:rsidRPr="00401A87">
        <w:rPr>
          <w:rFonts w:ascii="Times New Roman" w:hAnsi="Times New Roman" w:cs="Times New Roman"/>
          <w:sz w:val="24"/>
          <w:szCs w:val="24"/>
        </w:rPr>
        <w:t>” its current meaning</w:t>
      </w:r>
      <w:r w:rsidR="0082201C">
        <w:rPr>
          <w:rFonts w:ascii="Times New Roman" w:hAnsi="Times New Roman" w:cs="Times New Roman"/>
          <w:sz w:val="24"/>
          <w:szCs w:val="24"/>
        </w:rPr>
        <w:t xml:space="preserve"> in Colombian contemporary testimonial narratives</w:t>
      </w:r>
      <w:r w:rsidR="00C51A7A" w:rsidRPr="00401A87">
        <w:rPr>
          <w:rFonts w:ascii="Times New Roman" w:hAnsi="Times New Roman" w:cs="Times New Roman"/>
          <w:sz w:val="24"/>
          <w:szCs w:val="24"/>
        </w:rPr>
        <w:t>?</w:t>
      </w:r>
      <w:r w:rsidR="00C51A7A" w:rsidRPr="00401A87">
        <w:rPr>
          <w:rFonts w:ascii="Times New Roman" w:eastAsia="Times New Roman" w:hAnsi="Times New Roman" w:cs="Times New Roman"/>
          <w:color w:val="000000"/>
          <w:sz w:val="24"/>
          <w:szCs w:val="24"/>
        </w:rPr>
        <w:t xml:space="preserve"> </w:t>
      </w:r>
      <w:r w:rsidR="008D2284" w:rsidRPr="00401A87">
        <w:rPr>
          <w:rFonts w:ascii="Times New Roman" w:eastAsia="Times New Roman" w:hAnsi="Times New Roman" w:cs="Times New Roman"/>
          <w:color w:val="000000"/>
          <w:sz w:val="24"/>
          <w:szCs w:val="24"/>
        </w:rPr>
        <w:t xml:space="preserve">How do these narratives represent the relationship between such “red” spaces and </w:t>
      </w:r>
      <w:r w:rsidR="000B4B33">
        <w:rPr>
          <w:rFonts w:ascii="Times New Roman" w:eastAsia="Times New Roman" w:hAnsi="Times New Roman" w:cs="Times New Roman"/>
          <w:color w:val="000000"/>
          <w:sz w:val="24"/>
          <w:szCs w:val="24"/>
        </w:rPr>
        <w:t>their</w:t>
      </w:r>
      <w:r w:rsidR="008D2284" w:rsidRPr="00401A87">
        <w:rPr>
          <w:rFonts w:ascii="Times New Roman" w:eastAsia="Times New Roman" w:hAnsi="Times New Roman" w:cs="Times New Roman"/>
          <w:color w:val="000000"/>
          <w:sz w:val="24"/>
          <w:szCs w:val="24"/>
        </w:rPr>
        <w:t xml:space="preserve"> </w:t>
      </w:r>
      <w:r w:rsidR="000B4B33">
        <w:rPr>
          <w:rFonts w:ascii="Times New Roman" w:eastAsia="Times New Roman" w:hAnsi="Times New Roman" w:cs="Times New Roman"/>
          <w:color w:val="000000"/>
          <w:sz w:val="24"/>
          <w:szCs w:val="24"/>
        </w:rPr>
        <w:t>citizens</w:t>
      </w:r>
      <w:r w:rsidR="008D2284" w:rsidRPr="00401A87">
        <w:rPr>
          <w:rFonts w:ascii="Times New Roman" w:eastAsia="Times New Roman" w:hAnsi="Times New Roman" w:cs="Times New Roman"/>
          <w:color w:val="000000"/>
          <w:sz w:val="24"/>
          <w:szCs w:val="24"/>
        </w:rPr>
        <w:t>?</w:t>
      </w:r>
      <w:r w:rsidR="000B4B33">
        <w:rPr>
          <w:rFonts w:ascii="Times New Roman" w:eastAsia="Times New Roman" w:hAnsi="Times New Roman" w:cs="Times New Roman"/>
          <w:color w:val="000000"/>
          <w:sz w:val="24"/>
          <w:szCs w:val="24"/>
        </w:rPr>
        <w:t xml:space="preserve"> </w:t>
      </w:r>
      <w:r w:rsidR="0094356E" w:rsidRPr="00401A87">
        <w:rPr>
          <w:rFonts w:ascii="Times New Roman" w:eastAsia="Times New Roman" w:hAnsi="Times New Roman" w:cs="Times New Roman"/>
          <w:color w:val="000000"/>
          <w:sz w:val="24"/>
          <w:szCs w:val="24"/>
        </w:rPr>
        <w:t xml:space="preserve">How will </w:t>
      </w:r>
      <w:r w:rsidR="000B4B33">
        <w:rPr>
          <w:rFonts w:ascii="Times New Roman" w:eastAsia="Times New Roman" w:hAnsi="Times New Roman" w:cs="Times New Roman"/>
          <w:color w:val="000000"/>
          <w:sz w:val="24"/>
          <w:szCs w:val="24"/>
        </w:rPr>
        <w:t xml:space="preserve">understanding the pervasiveness and development of the term “zona </w:t>
      </w:r>
      <w:proofErr w:type="spellStart"/>
      <w:r w:rsidR="000B4B33">
        <w:rPr>
          <w:rFonts w:ascii="Times New Roman" w:eastAsia="Times New Roman" w:hAnsi="Times New Roman" w:cs="Times New Roman"/>
          <w:color w:val="000000"/>
          <w:sz w:val="24"/>
          <w:szCs w:val="24"/>
        </w:rPr>
        <w:t>roja</w:t>
      </w:r>
      <w:proofErr w:type="spellEnd"/>
      <w:r w:rsidR="000B4B33">
        <w:rPr>
          <w:rFonts w:ascii="Times New Roman" w:eastAsia="Times New Roman" w:hAnsi="Times New Roman" w:cs="Times New Roman"/>
          <w:color w:val="000000"/>
          <w:sz w:val="24"/>
          <w:szCs w:val="24"/>
        </w:rPr>
        <w:t xml:space="preserve">” </w:t>
      </w:r>
      <w:r w:rsidR="0094356E" w:rsidRPr="00401A87">
        <w:rPr>
          <w:rFonts w:ascii="Times New Roman" w:eastAsia="Times New Roman" w:hAnsi="Times New Roman" w:cs="Times New Roman"/>
          <w:color w:val="000000"/>
          <w:sz w:val="24"/>
          <w:szCs w:val="24"/>
        </w:rPr>
        <w:t xml:space="preserve">contribute to the study of </w:t>
      </w:r>
      <w:r w:rsidR="000B4B33">
        <w:rPr>
          <w:rFonts w:ascii="Times New Roman" w:eastAsia="Times New Roman" w:hAnsi="Times New Roman" w:cs="Times New Roman"/>
          <w:color w:val="000000"/>
          <w:sz w:val="24"/>
          <w:szCs w:val="24"/>
        </w:rPr>
        <w:t xml:space="preserve">the </w:t>
      </w:r>
      <w:r w:rsidR="0094356E" w:rsidRPr="000B4B33">
        <w:rPr>
          <w:rFonts w:ascii="Times New Roman" w:eastAsia="Times New Roman" w:hAnsi="Times New Roman" w:cs="Times New Roman"/>
          <w:color w:val="000000"/>
          <w:sz w:val="24"/>
          <w:szCs w:val="24"/>
        </w:rPr>
        <w:t>testimonial genre</w:t>
      </w:r>
      <w:r w:rsidR="00EF609C">
        <w:rPr>
          <w:rFonts w:ascii="Times New Roman" w:eastAsia="Times New Roman" w:hAnsi="Times New Roman" w:cs="Times New Roman"/>
          <w:color w:val="000000"/>
          <w:sz w:val="24"/>
          <w:szCs w:val="24"/>
        </w:rPr>
        <w:t xml:space="preserve"> within the Colombian context and beyond</w:t>
      </w:r>
      <w:r w:rsidR="0094356E" w:rsidRPr="000B4B33">
        <w:rPr>
          <w:rFonts w:ascii="Times New Roman" w:eastAsia="Times New Roman" w:hAnsi="Times New Roman" w:cs="Times New Roman"/>
          <w:color w:val="000000"/>
          <w:sz w:val="24"/>
          <w:szCs w:val="24"/>
        </w:rPr>
        <w:t>?</w:t>
      </w:r>
      <w:r w:rsidR="000B4B33">
        <w:rPr>
          <w:rFonts w:ascii="Times New Roman" w:eastAsia="Times New Roman" w:hAnsi="Times New Roman" w:cs="Times New Roman"/>
          <w:color w:val="000000"/>
          <w:sz w:val="24"/>
          <w:szCs w:val="24"/>
        </w:rPr>
        <w:t xml:space="preserve"> In what ways do Colombian testimonial narratives remap, redefine and reformulate the area of Latin American Testimonial Studies?</w:t>
      </w:r>
    </w:p>
    <w:p w14:paraId="2EED5AE1" w14:textId="03C28293" w:rsidR="00BD1FC7" w:rsidRPr="00423934" w:rsidRDefault="009951BF" w:rsidP="006F309C">
      <w:pPr>
        <w:pStyle w:val="ListParagraph"/>
        <w:spacing w:line="480" w:lineRule="auto"/>
        <w:ind w:left="0"/>
        <w:rPr>
          <w:rFonts w:ascii="Times New Roman" w:hAnsi="Times New Roman" w:cs="Times New Roman"/>
          <w:lang w:val="en-US"/>
        </w:rPr>
      </w:pPr>
      <w:r w:rsidRPr="00423934">
        <w:rPr>
          <w:rFonts w:ascii="Times New Roman" w:hAnsi="Times New Roman" w:cs="Times New Roman"/>
          <w:b/>
          <w:bCs/>
          <w:lang w:val="en-US"/>
        </w:rPr>
        <w:t>II</w:t>
      </w:r>
      <w:r w:rsidR="00045971" w:rsidRPr="00423934">
        <w:rPr>
          <w:rFonts w:ascii="Times New Roman" w:hAnsi="Times New Roman" w:cs="Times New Roman"/>
          <w:b/>
          <w:bCs/>
          <w:lang w:val="en-US"/>
        </w:rPr>
        <w:t xml:space="preserve">.  </w:t>
      </w:r>
      <w:r w:rsidR="00BD1FC7" w:rsidRPr="00423934">
        <w:rPr>
          <w:rFonts w:ascii="Times New Roman" w:hAnsi="Times New Roman" w:cs="Times New Roman"/>
          <w:b/>
          <w:bCs/>
          <w:lang w:val="en-US"/>
        </w:rPr>
        <w:t>Premis</w:t>
      </w:r>
      <w:r w:rsidR="00AA1F59" w:rsidRPr="00423934">
        <w:rPr>
          <w:rFonts w:ascii="Times New Roman" w:hAnsi="Times New Roman" w:cs="Times New Roman"/>
          <w:b/>
          <w:bCs/>
          <w:lang w:val="en-US"/>
        </w:rPr>
        <w:t>e</w:t>
      </w:r>
    </w:p>
    <w:p w14:paraId="78027C8D" w14:textId="303602CE" w:rsidR="00A75ADB" w:rsidRPr="00401A87" w:rsidRDefault="004C0CF2" w:rsidP="0082201C">
      <w:pPr>
        <w:ind w:firstLine="360"/>
        <w:rPr>
          <w:rFonts w:ascii="Times New Roman" w:hAnsi="Times New Roman" w:cs="Times New Roman"/>
          <w:sz w:val="24"/>
          <w:szCs w:val="24"/>
        </w:rPr>
      </w:pPr>
      <w:r>
        <w:rPr>
          <w:rFonts w:ascii="Times New Roman" w:hAnsi="Times New Roman" w:cs="Times New Roman"/>
          <w:sz w:val="24"/>
          <w:szCs w:val="24"/>
        </w:rPr>
        <w:t>My research interrogates</w:t>
      </w:r>
      <w:r w:rsidR="000B4B33">
        <w:rPr>
          <w:rFonts w:ascii="Times New Roman" w:hAnsi="Times New Roman" w:cs="Times New Roman"/>
          <w:sz w:val="24"/>
          <w:szCs w:val="24"/>
        </w:rPr>
        <w:t xml:space="preserve"> the configuration and representation of </w:t>
      </w:r>
      <w:r w:rsidR="000B4B33" w:rsidRPr="00401A87">
        <w:rPr>
          <w:rFonts w:ascii="Times New Roman" w:hAnsi="Times New Roman" w:cs="Times New Roman"/>
          <w:sz w:val="24"/>
          <w:szCs w:val="24"/>
        </w:rPr>
        <w:t>the</w:t>
      </w:r>
      <w:r w:rsidR="00AA1F59" w:rsidRPr="00401A87">
        <w:rPr>
          <w:rFonts w:ascii="Times New Roman" w:hAnsi="Times New Roman" w:cs="Times New Roman"/>
          <w:sz w:val="24"/>
          <w:szCs w:val="24"/>
        </w:rPr>
        <w:t xml:space="preserve"> concept</w:t>
      </w:r>
      <w:r>
        <w:rPr>
          <w:rFonts w:ascii="Times New Roman" w:hAnsi="Times New Roman" w:cs="Times New Roman"/>
          <w:sz w:val="24"/>
          <w:szCs w:val="24"/>
        </w:rPr>
        <w:t xml:space="preserve"> of the</w:t>
      </w:r>
      <w:r w:rsidR="00AA1F59" w:rsidRPr="00401A87">
        <w:rPr>
          <w:rFonts w:ascii="Times New Roman" w:hAnsi="Times New Roman" w:cs="Times New Roman"/>
          <w:sz w:val="24"/>
          <w:szCs w:val="24"/>
        </w:rPr>
        <w:t xml:space="preserve"> “zona </w:t>
      </w:r>
      <w:proofErr w:type="spellStart"/>
      <w:r w:rsidR="00AA1F59" w:rsidRPr="00401A87">
        <w:rPr>
          <w:rFonts w:ascii="Times New Roman" w:hAnsi="Times New Roman" w:cs="Times New Roman"/>
          <w:sz w:val="24"/>
          <w:szCs w:val="24"/>
        </w:rPr>
        <w:t>roja</w:t>
      </w:r>
      <w:proofErr w:type="spellEnd"/>
      <w:r w:rsidR="000B4B33">
        <w:rPr>
          <w:rFonts w:ascii="Times New Roman" w:hAnsi="Times New Roman" w:cs="Times New Roman"/>
          <w:sz w:val="24"/>
          <w:szCs w:val="24"/>
        </w:rPr>
        <w:t>,</w:t>
      </w:r>
      <w:r w:rsidR="00AA1F59" w:rsidRPr="00401A87">
        <w:rPr>
          <w:rFonts w:ascii="Times New Roman" w:hAnsi="Times New Roman" w:cs="Times New Roman"/>
          <w:sz w:val="24"/>
          <w:szCs w:val="24"/>
        </w:rPr>
        <w:t>”</w:t>
      </w:r>
      <w:r w:rsidR="000B4B33">
        <w:rPr>
          <w:rFonts w:ascii="Times New Roman" w:hAnsi="Times New Roman" w:cs="Times New Roman"/>
          <w:sz w:val="24"/>
          <w:szCs w:val="24"/>
        </w:rPr>
        <w:t xml:space="preserve"> </w:t>
      </w:r>
      <w:r>
        <w:rPr>
          <w:rFonts w:ascii="Times New Roman" w:hAnsi="Times New Roman" w:cs="Times New Roman"/>
          <w:sz w:val="24"/>
          <w:szCs w:val="24"/>
        </w:rPr>
        <w:t>and how</w:t>
      </w:r>
      <w:r w:rsidR="000409E2" w:rsidRPr="00401A87">
        <w:rPr>
          <w:rFonts w:ascii="Times New Roman" w:hAnsi="Times New Roman" w:cs="Times New Roman"/>
          <w:sz w:val="24"/>
          <w:szCs w:val="24"/>
        </w:rPr>
        <w:t xml:space="preserve"> Colombian </w:t>
      </w:r>
      <w:r w:rsidR="0068591D">
        <w:rPr>
          <w:rFonts w:ascii="Times New Roman" w:hAnsi="Times New Roman" w:cs="Times New Roman"/>
          <w:sz w:val="24"/>
          <w:szCs w:val="24"/>
        </w:rPr>
        <w:t>21</w:t>
      </w:r>
      <w:r w:rsidR="0068591D" w:rsidRPr="006F309C">
        <w:rPr>
          <w:rFonts w:ascii="Times New Roman" w:hAnsi="Times New Roman" w:cs="Times New Roman"/>
          <w:sz w:val="24"/>
          <w:szCs w:val="24"/>
          <w:vertAlign w:val="superscript"/>
        </w:rPr>
        <w:t>st</w:t>
      </w:r>
      <w:r w:rsidR="00EF609C">
        <w:rPr>
          <w:rFonts w:ascii="Times New Roman" w:hAnsi="Times New Roman" w:cs="Times New Roman"/>
          <w:sz w:val="24"/>
          <w:szCs w:val="24"/>
        </w:rPr>
        <w:t>-</w:t>
      </w:r>
      <w:r w:rsidR="000409E2" w:rsidRPr="00401A87">
        <w:rPr>
          <w:rFonts w:ascii="Times New Roman" w:hAnsi="Times New Roman" w:cs="Times New Roman"/>
          <w:sz w:val="24"/>
          <w:szCs w:val="24"/>
        </w:rPr>
        <w:t xml:space="preserve">century testimonial narratives represent these zones’ </w:t>
      </w:r>
      <w:r w:rsidR="000B4B33">
        <w:rPr>
          <w:rFonts w:ascii="Times New Roman" w:hAnsi="Times New Roman" w:cs="Times New Roman"/>
          <w:sz w:val="24"/>
          <w:szCs w:val="24"/>
        </w:rPr>
        <w:t>territorial</w:t>
      </w:r>
      <w:r w:rsidR="000409E2" w:rsidRPr="00401A87">
        <w:rPr>
          <w:rFonts w:ascii="Times New Roman" w:hAnsi="Times New Roman" w:cs="Times New Roman"/>
          <w:sz w:val="24"/>
          <w:szCs w:val="24"/>
        </w:rPr>
        <w:t xml:space="preserve"> realit</w:t>
      </w:r>
      <w:r w:rsidR="000B4B33">
        <w:rPr>
          <w:rFonts w:ascii="Times New Roman" w:hAnsi="Times New Roman" w:cs="Times New Roman"/>
          <w:sz w:val="24"/>
          <w:szCs w:val="24"/>
        </w:rPr>
        <w:t>ies</w:t>
      </w:r>
      <w:r w:rsidR="000409E2" w:rsidRPr="00401A87">
        <w:rPr>
          <w:rFonts w:ascii="Times New Roman" w:hAnsi="Times New Roman" w:cs="Times New Roman"/>
          <w:sz w:val="24"/>
          <w:szCs w:val="24"/>
        </w:rPr>
        <w:t xml:space="preserve">. </w:t>
      </w:r>
      <w:r w:rsidR="00EF609C">
        <w:rPr>
          <w:rFonts w:ascii="Times New Roman" w:hAnsi="Times New Roman" w:cs="Times New Roman"/>
          <w:sz w:val="24"/>
          <w:szCs w:val="24"/>
        </w:rPr>
        <w:t xml:space="preserve">The </w:t>
      </w:r>
      <w:r w:rsidR="000409E2" w:rsidRPr="00401A87">
        <w:rPr>
          <w:rFonts w:ascii="Times New Roman" w:hAnsi="Times New Roman" w:cs="Times New Roman"/>
          <w:sz w:val="24"/>
          <w:szCs w:val="24"/>
        </w:rPr>
        <w:t>Colombian armed conflict</w:t>
      </w:r>
      <w:r w:rsidR="000B4B33">
        <w:rPr>
          <w:rFonts w:ascii="Times New Roman" w:hAnsi="Times New Roman" w:cs="Times New Roman"/>
          <w:sz w:val="24"/>
          <w:szCs w:val="24"/>
        </w:rPr>
        <w:t xml:space="preserve"> has</w:t>
      </w:r>
      <w:r w:rsidR="000409E2" w:rsidRPr="00401A87">
        <w:rPr>
          <w:rFonts w:ascii="Times New Roman" w:hAnsi="Times New Roman" w:cs="Times New Roman"/>
          <w:sz w:val="24"/>
          <w:szCs w:val="24"/>
        </w:rPr>
        <w:t xml:space="preserve"> a long and complex </w:t>
      </w:r>
      <w:r w:rsidR="000B4B33">
        <w:rPr>
          <w:rFonts w:ascii="Times New Roman" w:hAnsi="Times New Roman" w:cs="Times New Roman"/>
          <w:sz w:val="24"/>
          <w:szCs w:val="24"/>
        </w:rPr>
        <w:t xml:space="preserve">history </w:t>
      </w:r>
      <w:r>
        <w:rPr>
          <w:rFonts w:ascii="Times New Roman" w:hAnsi="Times New Roman" w:cs="Times New Roman"/>
          <w:sz w:val="24"/>
          <w:szCs w:val="24"/>
        </w:rPr>
        <w:t>dating from the</w:t>
      </w:r>
      <w:r w:rsidR="0082201C">
        <w:rPr>
          <w:rFonts w:ascii="Times New Roman" w:hAnsi="Times New Roman" w:cs="Times New Roman"/>
          <w:sz w:val="24"/>
          <w:szCs w:val="24"/>
        </w:rPr>
        <w:t xml:space="preserve"> </w:t>
      </w:r>
      <w:r w:rsidR="00632BDE" w:rsidRPr="00401A87">
        <w:rPr>
          <w:rFonts w:ascii="Times New Roman" w:hAnsi="Times New Roman" w:cs="Times New Roman"/>
          <w:sz w:val="24"/>
          <w:szCs w:val="24"/>
        </w:rPr>
        <w:t xml:space="preserve">bipartisan civil war known as </w:t>
      </w:r>
      <w:r w:rsidR="00237D72">
        <w:rPr>
          <w:rFonts w:ascii="Times New Roman" w:hAnsi="Times New Roman" w:cs="Times New Roman"/>
          <w:sz w:val="24"/>
          <w:szCs w:val="24"/>
        </w:rPr>
        <w:t>“</w:t>
      </w:r>
      <w:r w:rsidR="00632BDE" w:rsidRPr="00401A87">
        <w:rPr>
          <w:rFonts w:ascii="Times New Roman" w:hAnsi="Times New Roman" w:cs="Times New Roman"/>
          <w:sz w:val="24"/>
          <w:szCs w:val="24"/>
        </w:rPr>
        <w:t xml:space="preserve">La </w:t>
      </w:r>
      <w:proofErr w:type="spellStart"/>
      <w:r w:rsidR="00632BDE" w:rsidRPr="00401A87">
        <w:rPr>
          <w:rFonts w:ascii="Times New Roman" w:hAnsi="Times New Roman" w:cs="Times New Roman"/>
          <w:sz w:val="24"/>
          <w:szCs w:val="24"/>
        </w:rPr>
        <w:t>Violencia</w:t>
      </w:r>
      <w:proofErr w:type="spellEnd"/>
      <w:r w:rsidR="00237D72">
        <w:rPr>
          <w:rFonts w:ascii="Times New Roman" w:hAnsi="Times New Roman" w:cs="Times New Roman"/>
          <w:sz w:val="24"/>
          <w:szCs w:val="24"/>
        </w:rPr>
        <w:t>”</w:t>
      </w:r>
      <w:r w:rsidR="00632BDE" w:rsidRPr="00401A87">
        <w:rPr>
          <w:rFonts w:ascii="Times New Roman" w:hAnsi="Times New Roman" w:cs="Times New Roman"/>
          <w:sz w:val="24"/>
          <w:szCs w:val="24"/>
        </w:rPr>
        <w:t xml:space="preserve"> (1925-1958)</w:t>
      </w:r>
      <w:r w:rsidR="001F0346" w:rsidRPr="00401A87">
        <w:rPr>
          <w:rFonts w:ascii="Times New Roman" w:hAnsi="Times New Roman" w:cs="Times New Roman"/>
          <w:sz w:val="24"/>
          <w:szCs w:val="24"/>
        </w:rPr>
        <w:t xml:space="preserve">. </w:t>
      </w:r>
      <w:r w:rsidR="00314EDA" w:rsidRPr="00401A87">
        <w:rPr>
          <w:rFonts w:ascii="Times New Roman" w:hAnsi="Times New Roman" w:cs="Times New Roman"/>
          <w:sz w:val="24"/>
          <w:szCs w:val="24"/>
        </w:rPr>
        <w:t>Today, the armed conflict continues, but its agents are no longer</w:t>
      </w:r>
      <w:r w:rsidR="00423934">
        <w:rPr>
          <w:rFonts w:ascii="Times New Roman" w:hAnsi="Times New Roman" w:cs="Times New Roman"/>
          <w:sz w:val="24"/>
          <w:szCs w:val="24"/>
        </w:rPr>
        <w:t xml:space="preserve"> the</w:t>
      </w:r>
      <w:r w:rsidR="00314EDA" w:rsidRPr="00401A87">
        <w:rPr>
          <w:rFonts w:ascii="Times New Roman" w:hAnsi="Times New Roman" w:cs="Times New Roman"/>
          <w:sz w:val="24"/>
          <w:szCs w:val="24"/>
        </w:rPr>
        <w:t xml:space="preserve"> two </w:t>
      </w:r>
      <w:r w:rsidR="00423934">
        <w:rPr>
          <w:rFonts w:ascii="Times New Roman" w:hAnsi="Times New Roman" w:cs="Times New Roman"/>
          <w:sz w:val="24"/>
          <w:szCs w:val="24"/>
        </w:rPr>
        <w:t xml:space="preserve">original and </w:t>
      </w:r>
      <w:r w:rsidR="00314EDA" w:rsidRPr="00401A87">
        <w:rPr>
          <w:rFonts w:ascii="Times New Roman" w:hAnsi="Times New Roman" w:cs="Times New Roman"/>
          <w:sz w:val="24"/>
          <w:szCs w:val="24"/>
        </w:rPr>
        <w:t>distinct factions (</w:t>
      </w:r>
      <w:proofErr w:type="spellStart"/>
      <w:r w:rsidR="00314EDA" w:rsidRPr="00401A87">
        <w:rPr>
          <w:rFonts w:ascii="Times New Roman" w:hAnsi="Times New Roman" w:cs="Times New Roman"/>
          <w:i/>
          <w:iCs/>
          <w:sz w:val="24"/>
          <w:szCs w:val="24"/>
        </w:rPr>
        <w:t>liberales</w:t>
      </w:r>
      <w:proofErr w:type="spellEnd"/>
      <w:r w:rsidR="00314EDA" w:rsidRPr="00401A87">
        <w:rPr>
          <w:rFonts w:ascii="Times New Roman" w:hAnsi="Times New Roman" w:cs="Times New Roman"/>
          <w:i/>
          <w:iCs/>
          <w:sz w:val="24"/>
          <w:szCs w:val="24"/>
        </w:rPr>
        <w:t xml:space="preserve"> </w:t>
      </w:r>
      <w:r w:rsidR="00314EDA" w:rsidRPr="00401A87">
        <w:rPr>
          <w:rFonts w:ascii="Times New Roman" w:hAnsi="Times New Roman" w:cs="Times New Roman"/>
          <w:sz w:val="24"/>
          <w:szCs w:val="24"/>
        </w:rPr>
        <w:t xml:space="preserve">y </w:t>
      </w:r>
      <w:proofErr w:type="spellStart"/>
      <w:r w:rsidR="00314EDA" w:rsidRPr="00401A87">
        <w:rPr>
          <w:rFonts w:ascii="Times New Roman" w:hAnsi="Times New Roman" w:cs="Times New Roman"/>
          <w:i/>
          <w:iCs/>
          <w:sz w:val="24"/>
          <w:szCs w:val="24"/>
        </w:rPr>
        <w:t>conservadores</w:t>
      </w:r>
      <w:proofErr w:type="spellEnd"/>
      <w:r w:rsidR="00314EDA" w:rsidRPr="00401A87">
        <w:rPr>
          <w:rFonts w:ascii="Times New Roman" w:hAnsi="Times New Roman" w:cs="Times New Roman"/>
          <w:sz w:val="24"/>
          <w:szCs w:val="24"/>
        </w:rPr>
        <w:t>)</w:t>
      </w:r>
      <w:r w:rsidR="0028439E">
        <w:rPr>
          <w:rFonts w:ascii="Times New Roman" w:hAnsi="Times New Roman" w:cs="Times New Roman"/>
          <w:sz w:val="24"/>
          <w:szCs w:val="24"/>
        </w:rPr>
        <w:t xml:space="preserve"> motivated</w:t>
      </w:r>
      <w:r w:rsidR="00314EDA" w:rsidRPr="00401A87">
        <w:rPr>
          <w:rFonts w:ascii="Times New Roman" w:hAnsi="Times New Roman" w:cs="Times New Roman"/>
          <w:sz w:val="24"/>
          <w:szCs w:val="24"/>
        </w:rPr>
        <w:t xml:space="preserve"> by opposing political ideologies.</w:t>
      </w:r>
      <w:r w:rsidR="00FB677C">
        <w:rPr>
          <w:rStyle w:val="EndnoteReference"/>
          <w:rFonts w:ascii="Times New Roman" w:hAnsi="Times New Roman" w:cs="Times New Roman"/>
          <w:sz w:val="24"/>
          <w:szCs w:val="24"/>
        </w:rPr>
        <w:endnoteReference w:id="1"/>
      </w:r>
      <w:r w:rsidR="008131AD" w:rsidRPr="00401A87">
        <w:rPr>
          <w:rFonts w:ascii="Times New Roman" w:eastAsiaTheme="minorEastAsia" w:hAnsi="Times New Roman" w:cs="Times New Roman"/>
          <w:bCs/>
          <w:color w:val="000000"/>
          <w:sz w:val="24"/>
          <w:szCs w:val="24"/>
          <w:vertAlign w:val="superscript"/>
          <w:lang w:eastAsia="ko-KR"/>
        </w:rPr>
        <w:t xml:space="preserve"> </w:t>
      </w:r>
      <w:r w:rsidR="00D8571A" w:rsidRPr="00401A87">
        <w:rPr>
          <w:rFonts w:ascii="Times New Roman" w:hAnsi="Times New Roman" w:cs="Times New Roman"/>
          <w:sz w:val="24"/>
          <w:szCs w:val="24"/>
        </w:rPr>
        <w:t>Furthermore, as the country’s agricultural and economic centers have shifted</w:t>
      </w:r>
      <w:r w:rsidR="002B511E" w:rsidRPr="00401A87">
        <w:rPr>
          <w:rFonts w:ascii="Times New Roman" w:hAnsi="Times New Roman" w:cs="Times New Roman"/>
          <w:sz w:val="24"/>
          <w:szCs w:val="24"/>
        </w:rPr>
        <w:t xml:space="preserve">, the agricultural frontiers have also moved, along with </w:t>
      </w:r>
      <w:r>
        <w:rPr>
          <w:rFonts w:ascii="Times New Roman" w:hAnsi="Times New Roman" w:cs="Times New Roman"/>
          <w:sz w:val="24"/>
          <w:szCs w:val="24"/>
        </w:rPr>
        <w:t xml:space="preserve">the </w:t>
      </w:r>
      <w:r w:rsidR="002B511E" w:rsidRPr="00401A87">
        <w:rPr>
          <w:rFonts w:ascii="Times New Roman" w:hAnsi="Times New Roman" w:cs="Times New Roman"/>
          <w:sz w:val="24"/>
          <w:szCs w:val="24"/>
        </w:rPr>
        <w:t>conflict’s geographic axis. Thus</w:t>
      </w:r>
      <w:r w:rsidR="000B4B33">
        <w:rPr>
          <w:rFonts w:ascii="Times New Roman" w:hAnsi="Times New Roman" w:cs="Times New Roman"/>
          <w:sz w:val="24"/>
          <w:szCs w:val="24"/>
        </w:rPr>
        <w:t xml:space="preserve">, the </w:t>
      </w:r>
      <w:r w:rsidR="002B511E" w:rsidRPr="00401A87">
        <w:rPr>
          <w:rFonts w:ascii="Times New Roman" w:hAnsi="Times New Roman" w:cs="Times New Roman"/>
          <w:sz w:val="24"/>
          <w:szCs w:val="24"/>
        </w:rPr>
        <w:t>conflict’s participants, setting</w:t>
      </w:r>
      <w:r w:rsidR="000B4B33">
        <w:rPr>
          <w:rFonts w:ascii="Times New Roman" w:hAnsi="Times New Roman" w:cs="Times New Roman"/>
          <w:sz w:val="24"/>
          <w:szCs w:val="24"/>
        </w:rPr>
        <w:t>s</w:t>
      </w:r>
      <w:r w:rsidR="002B511E" w:rsidRPr="00401A87">
        <w:rPr>
          <w:rFonts w:ascii="Times New Roman" w:hAnsi="Times New Roman" w:cs="Times New Roman"/>
          <w:sz w:val="24"/>
          <w:szCs w:val="24"/>
        </w:rPr>
        <w:t xml:space="preserve">, and intensity have changed </w:t>
      </w:r>
      <w:r w:rsidR="002B511E" w:rsidRPr="00401A87">
        <w:rPr>
          <w:rFonts w:ascii="Times New Roman" w:hAnsi="Times New Roman" w:cs="Times New Roman"/>
          <w:sz w:val="24"/>
          <w:szCs w:val="24"/>
        </w:rPr>
        <w:lastRenderedPageBreak/>
        <w:t>throughout its unfolding</w:t>
      </w:r>
      <w:r w:rsidR="000B4B33">
        <w:rPr>
          <w:rFonts w:ascii="Times New Roman" w:hAnsi="Times New Roman" w:cs="Times New Roman"/>
          <w:sz w:val="24"/>
          <w:szCs w:val="24"/>
        </w:rPr>
        <w:t xml:space="preserve"> history</w:t>
      </w:r>
      <w:r w:rsidR="002B511E" w:rsidRPr="00401A87">
        <w:rPr>
          <w:rFonts w:ascii="Times New Roman" w:hAnsi="Times New Roman" w:cs="Times New Roman"/>
          <w:sz w:val="24"/>
          <w:szCs w:val="24"/>
        </w:rPr>
        <w:t xml:space="preserve">. One thing, however, remains the same: </w:t>
      </w:r>
      <w:r w:rsidR="006534F5">
        <w:rPr>
          <w:rFonts w:ascii="Times New Roman" w:hAnsi="Times New Roman" w:cs="Times New Roman"/>
          <w:sz w:val="24"/>
          <w:szCs w:val="24"/>
        </w:rPr>
        <w:t xml:space="preserve">the </w:t>
      </w:r>
      <w:r w:rsidR="002B511E" w:rsidRPr="00401A87">
        <w:rPr>
          <w:rFonts w:ascii="Times New Roman" w:hAnsi="Times New Roman" w:cs="Times New Roman"/>
          <w:sz w:val="24"/>
          <w:szCs w:val="24"/>
        </w:rPr>
        <w:t>Colombian armed conflict takes place predominantly</w:t>
      </w:r>
      <w:r w:rsidR="00822EEC">
        <w:rPr>
          <w:rFonts w:ascii="Times New Roman" w:hAnsi="Times New Roman" w:cs="Times New Roman"/>
          <w:sz w:val="24"/>
          <w:szCs w:val="24"/>
        </w:rPr>
        <w:t xml:space="preserve"> on the fringes of </w:t>
      </w:r>
      <w:r w:rsidR="002B511E" w:rsidRPr="00401A87">
        <w:rPr>
          <w:rFonts w:ascii="Times New Roman" w:hAnsi="Times New Roman" w:cs="Times New Roman"/>
          <w:sz w:val="24"/>
          <w:szCs w:val="24"/>
        </w:rPr>
        <w:t xml:space="preserve">rural and urban </w:t>
      </w:r>
      <w:r w:rsidR="00822EEC">
        <w:rPr>
          <w:rFonts w:ascii="Times New Roman" w:hAnsi="Times New Roman" w:cs="Times New Roman"/>
          <w:sz w:val="24"/>
          <w:szCs w:val="24"/>
        </w:rPr>
        <w:t>areas (</w:t>
      </w:r>
      <w:proofErr w:type="spellStart"/>
      <w:r w:rsidR="002B511E" w:rsidRPr="000B4B33">
        <w:rPr>
          <w:rFonts w:ascii="Times New Roman" w:hAnsi="Times New Roman" w:cs="Times New Roman"/>
          <w:sz w:val="24"/>
          <w:szCs w:val="24"/>
        </w:rPr>
        <w:t>i</w:t>
      </w:r>
      <w:proofErr w:type="spellEnd"/>
      <w:r w:rsidR="002B511E" w:rsidRPr="000B4B33">
        <w:rPr>
          <w:rFonts w:ascii="Times New Roman" w:hAnsi="Times New Roman" w:cs="Times New Roman"/>
          <w:sz w:val="24"/>
          <w:szCs w:val="24"/>
        </w:rPr>
        <w:t>. e., in populated areas where State control is in dispute</w:t>
      </w:r>
      <w:r w:rsidR="00822EEC">
        <w:rPr>
          <w:rFonts w:ascii="Times New Roman" w:hAnsi="Times New Roman" w:cs="Times New Roman"/>
          <w:sz w:val="24"/>
          <w:szCs w:val="24"/>
        </w:rPr>
        <w:t>)</w:t>
      </w:r>
      <w:r w:rsidR="002B511E" w:rsidRPr="000B4B33">
        <w:rPr>
          <w:rFonts w:ascii="Times New Roman" w:hAnsi="Times New Roman" w:cs="Times New Roman"/>
          <w:sz w:val="24"/>
          <w:szCs w:val="24"/>
        </w:rPr>
        <w:t xml:space="preserve">. </w:t>
      </w:r>
      <w:r w:rsidR="00F621B7">
        <w:rPr>
          <w:rFonts w:ascii="Times" w:hAnsi="Times" w:cs="Times New Roman"/>
          <w:sz w:val="24"/>
          <w:szCs w:val="24"/>
        </w:rPr>
        <w:t>M</w:t>
      </w:r>
      <w:r w:rsidR="00764FE2" w:rsidRPr="000D65F5">
        <w:rPr>
          <w:rFonts w:ascii="Times" w:hAnsi="Times" w:cs="Times New Roman"/>
          <w:sz w:val="24"/>
          <w:szCs w:val="24"/>
        </w:rPr>
        <w:t xml:space="preserve">ost victims </w:t>
      </w:r>
      <w:r w:rsidR="00F621B7">
        <w:rPr>
          <w:rFonts w:ascii="Times" w:hAnsi="Times" w:cs="Times New Roman"/>
          <w:sz w:val="24"/>
          <w:szCs w:val="24"/>
        </w:rPr>
        <w:t xml:space="preserve">of the conflict therefore </w:t>
      </w:r>
      <w:r w:rsidR="00764FE2" w:rsidRPr="000D65F5">
        <w:rPr>
          <w:rFonts w:ascii="Times" w:hAnsi="Times" w:cs="Times New Roman"/>
          <w:sz w:val="24"/>
          <w:szCs w:val="24"/>
        </w:rPr>
        <w:t>come from communities in rural areas and urban outskirts</w:t>
      </w:r>
      <w:r>
        <w:rPr>
          <w:rFonts w:ascii="Times" w:hAnsi="Times" w:cs="Times New Roman"/>
          <w:sz w:val="24"/>
          <w:szCs w:val="24"/>
        </w:rPr>
        <w:t xml:space="preserve"> </w:t>
      </w:r>
      <w:r w:rsidR="00F621B7">
        <w:rPr>
          <w:rFonts w:ascii="Times" w:hAnsi="Times" w:cs="Times New Roman"/>
          <w:sz w:val="24"/>
          <w:szCs w:val="24"/>
        </w:rPr>
        <w:t xml:space="preserve">that </w:t>
      </w:r>
      <w:r>
        <w:rPr>
          <w:rFonts w:ascii="Times" w:hAnsi="Times" w:cs="Times New Roman"/>
          <w:sz w:val="24"/>
          <w:szCs w:val="24"/>
        </w:rPr>
        <w:t>have been classified by</w:t>
      </w:r>
      <w:r w:rsidR="00764FE2" w:rsidRPr="000D65F5">
        <w:rPr>
          <w:rFonts w:ascii="Times" w:hAnsi="Times" w:cs="Times New Roman"/>
          <w:sz w:val="24"/>
          <w:szCs w:val="24"/>
        </w:rPr>
        <w:t xml:space="preserve"> the Stat</w:t>
      </w:r>
      <w:r>
        <w:rPr>
          <w:rFonts w:ascii="Times" w:hAnsi="Times" w:cs="Times New Roman"/>
          <w:sz w:val="24"/>
          <w:szCs w:val="24"/>
        </w:rPr>
        <w:t>e,</w:t>
      </w:r>
      <w:r w:rsidR="00764FE2" w:rsidRPr="000D65F5">
        <w:rPr>
          <w:rFonts w:ascii="Times" w:hAnsi="Times" w:cs="Times New Roman"/>
          <w:sz w:val="24"/>
          <w:szCs w:val="24"/>
        </w:rPr>
        <w:t xml:space="preserve"> at different times</w:t>
      </w:r>
      <w:r>
        <w:rPr>
          <w:rFonts w:ascii="Times" w:hAnsi="Times" w:cs="Times New Roman"/>
          <w:sz w:val="24"/>
          <w:szCs w:val="24"/>
        </w:rPr>
        <w:t>,</w:t>
      </w:r>
      <w:r w:rsidR="00764FE2" w:rsidRPr="000D65F5">
        <w:rPr>
          <w:rFonts w:ascii="Times" w:hAnsi="Times" w:cs="Times New Roman"/>
          <w:sz w:val="24"/>
          <w:szCs w:val="24"/>
        </w:rPr>
        <w:t xml:space="preserve"> as “</w:t>
      </w:r>
      <w:r w:rsidR="00764FE2" w:rsidRPr="000D65F5">
        <w:rPr>
          <w:rFonts w:ascii="Times" w:hAnsi="Times" w:cs="Times New Roman"/>
          <w:i/>
          <w:iCs/>
          <w:sz w:val="24"/>
          <w:szCs w:val="24"/>
        </w:rPr>
        <w:t xml:space="preserve">Zonas </w:t>
      </w:r>
      <w:proofErr w:type="spellStart"/>
      <w:r w:rsidR="00764FE2" w:rsidRPr="000D65F5">
        <w:rPr>
          <w:rFonts w:ascii="Times" w:hAnsi="Times" w:cs="Times New Roman"/>
          <w:i/>
          <w:iCs/>
          <w:sz w:val="24"/>
          <w:szCs w:val="24"/>
        </w:rPr>
        <w:t>Especiales</w:t>
      </w:r>
      <w:proofErr w:type="spellEnd"/>
      <w:r w:rsidR="00764FE2" w:rsidRPr="000D65F5">
        <w:rPr>
          <w:rFonts w:ascii="Times" w:hAnsi="Times" w:cs="Times New Roman"/>
          <w:i/>
          <w:iCs/>
          <w:sz w:val="24"/>
          <w:szCs w:val="24"/>
        </w:rPr>
        <w:t xml:space="preserve"> de Orden </w:t>
      </w:r>
      <w:proofErr w:type="spellStart"/>
      <w:r w:rsidR="00764FE2" w:rsidRPr="000D65F5">
        <w:rPr>
          <w:rFonts w:ascii="Times" w:hAnsi="Times" w:cs="Times New Roman"/>
          <w:i/>
          <w:iCs/>
          <w:sz w:val="24"/>
          <w:szCs w:val="24"/>
        </w:rPr>
        <w:t>Público</w:t>
      </w:r>
      <w:proofErr w:type="spellEnd"/>
      <w:r w:rsidR="00764FE2" w:rsidRPr="000D65F5">
        <w:rPr>
          <w:rFonts w:ascii="Times" w:hAnsi="Times" w:cs="Times New Roman"/>
          <w:sz w:val="24"/>
          <w:szCs w:val="24"/>
        </w:rPr>
        <w:t xml:space="preserve">” (Law Enforcement Special </w:t>
      </w:r>
      <w:r w:rsidR="009342B4" w:rsidRPr="000D65F5">
        <w:rPr>
          <w:rFonts w:ascii="Times" w:hAnsi="Times" w:cs="Times New Roman"/>
          <w:sz w:val="24"/>
          <w:szCs w:val="24"/>
        </w:rPr>
        <w:t>Zones</w:t>
      </w:r>
      <w:r w:rsidR="00764FE2" w:rsidRPr="000D65F5">
        <w:rPr>
          <w:rFonts w:ascii="Times" w:hAnsi="Times" w:cs="Times New Roman"/>
          <w:sz w:val="24"/>
          <w:szCs w:val="24"/>
        </w:rPr>
        <w:t>)</w:t>
      </w:r>
      <w:r w:rsidR="009342B4" w:rsidRPr="000D65F5">
        <w:rPr>
          <w:rFonts w:ascii="Times" w:hAnsi="Times" w:cs="Times New Roman"/>
          <w:sz w:val="24"/>
          <w:szCs w:val="24"/>
        </w:rPr>
        <w:t xml:space="preserve"> or “</w:t>
      </w:r>
      <w:r w:rsidR="009342B4" w:rsidRPr="000D65F5">
        <w:rPr>
          <w:rFonts w:ascii="Times" w:eastAsiaTheme="minorEastAsia" w:hAnsi="Times" w:cs="Times New Roman"/>
          <w:bCs/>
          <w:i/>
          <w:iCs/>
          <w:color w:val="000000"/>
          <w:sz w:val="24"/>
          <w:szCs w:val="24"/>
          <w:lang w:eastAsia="ko-KR"/>
        </w:rPr>
        <w:t xml:space="preserve">Zonas </w:t>
      </w:r>
      <w:proofErr w:type="spellStart"/>
      <w:r w:rsidR="009342B4" w:rsidRPr="000D65F5">
        <w:rPr>
          <w:rFonts w:ascii="Times" w:eastAsiaTheme="minorEastAsia" w:hAnsi="Times" w:cs="Times New Roman"/>
          <w:bCs/>
          <w:i/>
          <w:iCs/>
          <w:color w:val="000000"/>
          <w:sz w:val="24"/>
          <w:szCs w:val="24"/>
          <w:lang w:eastAsia="ko-KR"/>
        </w:rPr>
        <w:t>Estratégicas</w:t>
      </w:r>
      <w:proofErr w:type="spellEnd"/>
      <w:r w:rsidR="009342B4" w:rsidRPr="000D65F5">
        <w:rPr>
          <w:rFonts w:ascii="Times" w:eastAsiaTheme="minorEastAsia" w:hAnsi="Times" w:cs="Times New Roman"/>
          <w:bCs/>
          <w:i/>
          <w:iCs/>
          <w:color w:val="000000"/>
          <w:sz w:val="24"/>
          <w:szCs w:val="24"/>
          <w:lang w:eastAsia="ko-KR"/>
        </w:rPr>
        <w:t xml:space="preserve"> de </w:t>
      </w:r>
      <w:proofErr w:type="spellStart"/>
      <w:r w:rsidR="009342B4" w:rsidRPr="000D65F5">
        <w:rPr>
          <w:rFonts w:ascii="Times" w:eastAsiaTheme="minorEastAsia" w:hAnsi="Times" w:cs="Times New Roman"/>
          <w:bCs/>
          <w:i/>
          <w:iCs/>
          <w:color w:val="000000"/>
          <w:sz w:val="24"/>
          <w:szCs w:val="24"/>
          <w:lang w:eastAsia="ko-KR"/>
        </w:rPr>
        <w:t>Intervención</w:t>
      </w:r>
      <w:proofErr w:type="spellEnd"/>
      <w:r w:rsidR="009342B4" w:rsidRPr="000D65F5">
        <w:rPr>
          <w:rFonts w:ascii="Times" w:eastAsiaTheme="minorEastAsia" w:hAnsi="Times" w:cs="Times New Roman"/>
          <w:bCs/>
          <w:i/>
          <w:iCs/>
          <w:color w:val="000000"/>
          <w:sz w:val="24"/>
          <w:szCs w:val="24"/>
          <w:lang w:eastAsia="ko-KR"/>
        </w:rPr>
        <w:t xml:space="preserve"> Integral</w:t>
      </w:r>
      <w:r w:rsidR="009342B4" w:rsidRPr="000D65F5">
        <w:rPr>
          <w:rFonts w:ascii="Times" w:eastAsiaTheme="minorEastAsia" w:hAnsi="Times" w:cs="Times New Roman"/>
          <w:bCs/>
          <w:color w:val="000000"/>
          <w:sz w:val="24"/>
          <w:szCs w:val="24"/>
          <w:lang w:eastAsia="ko-KR"/>
        </w:rPr>
        <w:t>”</w:t>
      </w:r>
      <w:r w:rsidR="00764FE2" w:rsidRPr="000D65F5">
        <w:rPr>
          <w:rFonts w:ascii="Times" w:hAnsi="Times" w:cs="Times New Roman"/>
          <w:sz w:val="24"/>
          <w:szCs w:val="24"/>
        </w:rPr>
        <w:t xml:space="preserve"> </w:t>
      </w:r>
      <w:r w:rsidR="009342B4" w:rsidRPr="000D65F5">
        <w:rPr>
          <w:rFonts w:ascii="Times" w:hAnsi="Times" w:cs="Times New Roman"/>
          <w:sz w:val="24"/>
          <w:szCs w:val="24"/>
        </w:rPr>
        <w:t>(</w:t>
      </w:r>
      <w:bookmarkStart w:id="0" w:name="_Hlk64275469"/>
      <w:r w:rsidR="009342B4" w:rsidRPr="000D65F5">
        <w:rPr>
          <w:rFonts w:ascii="Times" w:hAnsi="Times" w:cs="Times New Roman"/>
          <w:sz w:val="24"/>
          <w:szCs w:val="24"/>
        </w:rPr>
        <w:t>Strategic Zones of Comprehensive Intervention</w:t>
      </w:r>
      <w:bookmarkEnd w:id="0"/>
      <w:r w:rsidR="009342B4" w:rsidRPr="000D65F5">
        <w:rPr>
          <w:rFonts w:ascii="Times" w:hAnsi="Times" w:cs="Times New Roman"/>
          <w:sz w:val="24"/>
          <w:szCs w:val="24"/>
        </w:rPr>
        <w:t>)</w:t>
      </w:r>
      <w:r>
        <w:rPr>
          <w:rFonts w:ascii="Times" w:hAnsi="Times" w:cs="Times New Roman"/>
          <w:sz w:val="24"/>
          <w:szCs w:val="24"/>
        </w:rPr>
        <w:t xml:space="preserve"> – or, as they are more </w:t>
      </w:r>
      <w:r w:rsidR="009342B4" w:rsidRPr="000D65F5">
        <w:rPr>
          <w:rFonts w:ascii="Times" w:hAnsi="Times" w:cs="Times New Roman"/>
          <w:sz w:val="24"/>
          <w:szCs w:val="24"/>
        </w:rPr>
        <w:t>commonly known</w:t>
      </w:r>
      <w:r>
        <w:rPr>
          <w:rFonts w:ascii="Times" w:hAnsi="Times" w:cs="Times New Roman"/>
          <w:sz w:val="24"/>
          <w:szCs w:val="24"/>
        </w:rPr>
        <w:t>,</w:t>
      </w:r>
      <w:r w:rsidR="009342B4" w:rsidRPr="000D65F5">
        <w:rPr>
          <w:rFonts w:ascii="Times" w:hAnsi="Times" w:cs="Times New Roman"/>
          <w:sz w:val="24"/>
          <w:szCs w:val="24"/>
        </w:rPr>
        <w:t xml:space="preserve"> </w:t>
      </w:r>
      <w:r w:rsidR="00E16972" w:rsidRPr="000D65F5">
        <w:rPr>
          <w:rFonts w:ascii="Times" w:hAnsi="Times" w:cs="Times New Roman"/>
          <w:sz w:val="24"/>
          <w:szCs w:val="24"/>
        </w:rPr>
        <w:t xml:space="preserve">“zonas </w:t>
      </w:r>
      <w:proofErr w:type="spellStart"/>
      <w:r w:rsidR="00E16972" w:rsidRPr="000D65F5">
        <w:rPr>
          <w:rFonts w:ascii="Times" w:hAnsi="Times" w:cs="Times New Roman"/>
          <w:sz w:val="24"/>
          <w:szCs w:val="24"/>
        </w:rPr>
        <w:t>rojas</w:t>
      </w:r>
      <w:proofErr w:type="spellEnd"/>
      <w:r w:rsidR="00E16972" w:rsidRPr="000D65F5">
        <w:rPr>
          <w:rFonts w:ascii="Times" w:hAnsi="Times" w:cs="Times New Roman"/>
          <w:sz w:val="24"/>
          <w:szCs w:val="24"/>
        </w:rPr>
        <w:t>” (</w:t>
      </w:r>
      <w:r w:rsidR="00237D72">
        <w:rPr>
          <w:rFonts w:ascii="Times" w:hAnsi="Times" w:cs="Times New Roman"/>
          <w:sz w:val="24"/>
          <w:szCs w:val="24"/>
        </w:rPr>
        <w:t>r</w:t>
      </w:r>
      <w:r w:rsidR="00E16972" w:rsidRPr="000D65F5">
        <w:rPr>
          <w:rFonts w:ascii="Times" w:hAnsi="Times" w:cs="Times New Roman"/>
          <w:sz w:val="24"/>
          <w:szCs w:val="24"/>
        </w:rPr>
        <w:t xml:space="preserve">ed </w:t>
      </w:r>
      <w:proofErr w:type="spellStart"/>
      <w:r w:rsidR="00237D72">
        <w:rPr>
          <w:rFonts w:ascii="Times" w:hAnsi="Times" w:cs="Times New Roman"/>
          <w:sz w:val="24"/>
          <w:szCs w:val="24"/>
        </w:rPr>
        <w:t>r</w:t>
      </w:r>
      <w:r w:rsidR="00E16972" w:rsidRPr="000D65F5">
        <w:rPr>
          <w:rFonts w:ascii="Times" w:hAnsi="Times" w:cs="Times New Roman"/>
          <w:sz w:val="24"/>
          <w:szCs w:val="24"/>
        </w:rPr>
        <w:t>ones</w:t>
      </w:r>
      <w:proofErr w:type="spellEnd"/>
      <w:r w:rsidR="00E16972" w:rsidRPr="000D65F5">
        <w:rPr>
          <w:rFonts w:ascii="Times" w:hAnsi="Times" w:cs="Times New Roman"/>
          <w:sz w:val="24"/>
          <w:szCs w:val="24"/>
        </w:rPr>
        <w:t>).</w:t>
      </w:r>
      <w:r w:rsidR="00465FB9" w:rsidRPr="000D65F5">
        <w:rPr>
          <w:rFonts w:ascii="Times" w:eastAsiaTheme="minorEastAsia" w:hAnsi="Times" w:cs="Times New Roman"/>
          <w:bCs/>
          <w:color w:val="000000"/>
          <w:sz w:val="24"/>
          <w:szCs w:val="24"/>
          <w:vertAlign w:val="superscript"/>
          <w:lang w:eastAsia="ko-KR"/>
        </w:rPr>
        <w:t xml:space="preserve"> </w:t>
      </w:r>
      <w:r w:rsidR="00FB677C" w:rsidRPr="000D65F5">
        <w:rPr>
          <w:rStyle w:val="EndnoteReference"/>
          <w:rFonts w:ascii="Times" w:eastAsiaTheme="minorEastAsia" w:hAnsi="Times" w:cs="Times New Roman"/>
          <w:bCs/>
          <w:color w:val="000000"/>
          <w:sz w:val="24"/>
          <w:szCs w:val="24"/>
          <w:lang w:eastAsia="ko-KR"/>
        </w:rPr>
        <w:endnoteReference w:id="2"/>
      </w:r>
      <w:r w:rsidR="000D65F5">
        <w:rPr>
          <w:rFonts w:ascii="Times" w:eastAsiaTheme="minorEastAsia" w:hAnsi="Times" w:cs="Times New Roman"/>
          <w:bCs/>
          <w:color w:val="000000"/>
          <w:sz w:val="24"/>
          <w:szCs w:val="24"/>
          <w:vertAlign w:val="superscript"/>
          <w:lang w:eastAsia="ko-KR"/>
        </w:rPr>
        <w:t xml:space="preserve"> </w:t>
      </w:r>
      <w:r w:rsidR="00465FB9" w:rsidRPr="000D65F5">
        <w:rPr>
          <w:rFonts w:ascii="Times" w:hAnsi="Times" w:cs="Times New Roman"/>
          <w:sz w:val="24"/>
          <w:szCs w:val="24"/>
        </w:rPr>
        <w:t>This</w:t>
      </w:r>
      <w:r w:rsidR="00330A50">
        <w:rPr>
          <w:rFonts w:ascii="Times" w:hAnsi="Times" w:cs="Times New Roman"/>
          <w:sz w:val="24"/>
          <w:szCs w:val="24"/>
        </w:rPr>
        <w:t xml:space="preserve"> </w:t>
      </w:r>
      <w:r w:rsidR="00AA2F99" w:rsidRPr="000D65F5">
        <w:rPr>
          <w:rFonts w:ascii="Times" w:hAnsi="Times" w:cs="Times New Roman"/>
          <w:sz w:val="24"/>
          <w:szCs w:val="24"/>
        </w:rPr>
        <w:t xml:space="preserve">representation of the “zonas </w:t>
      </w:r>
      <w:proofErr w:type="spellStart"/>
      <w:r w:rsidR="00AA2F99" w:rsidRPr="000D65F5">
        <w:rPr>
          <w:rFonts w:ascii="Times" w:hAnsi="Times" w:cs="Times New Roman"/>
          <w:sz w:val="24"/>
          <w:szCs w:val="24"/>
        </w:rPr>
        <w:t>rojas</w:t>
      </w:r>
      <w:proofErr w:type="spellEnd"/>
      <w:r w:rsidR="00AA2F99" w:rsidRPr="000D65F5">
        <w:rPr>
          <w:rFonts w:ascii="Times" w:hAnsi="Times" w:cs="Times New Roman"/>
          <w:sz w:val="24"/>
          <w:szCs w:val="24"/>
        </w:rPr>
        <w:t>”</w:t>
      </w:r>
      <w:r w:rsidR="00465FB9" w:rsidRPr="000D65F5">
        <w:rPr>
          <w:rFonts w:ascii="Times" w:hAnsi="Times" w:cs="Times New Roman"/>
          <w:sz w:val="24"/>
          <w:szCs w:val="24"/>
        </w:rPr>
        <w:t xml:space="preserve"> </w:t>
      </w:r>
      <w:r w:rsidR="00A52262" w:rsidRPr="000D65F5">
        <w:rPr>
          <w:rFonts w:ascii="Times" w:hAnsi="Times" w:cs="Times New Roman"/>
          <w:sz w:val="24"/>
          <w:szCs w:val="24"/>
        </w:rPr>
        <w:t xml:space="preserve">homogenizes </w:t>
      </w:r>
      <w:r w:rsidR="00465FB9" w:rsidRPr="000D65F5">
        <w:rPr>
          <w:rFonts w:ascii="Times" w:hAnsi="Times" w:cs="Times New Roman"/>
          <w:sz w:val="24"/>
          <w:szCs w:val="24"/>
        </w:rPr>
        <w:t xml:space="preserve">the </w:t>
      </w:r>
      <w:r w:rsidR="000D65F5" w:rsidRPr="000D65F5">
        <w:rPr>
          <w:rFonts w:ascii="Times" w:hAnsi="Times" w:cs="Times New Roman"/>
          <w:sz w:val="24"/>
          <w:szCs w:val="24"/>
        </w:rPr>
        <w:t>characterizations</w:t>
      </w:r>
      <w:r w:rsidR="00465FB9" w:rsidRPr="000D65F5">
        <w:rPr>
          <w:rFonts w:ascii="Times" w:hAnsi="Times" w:cs="Times New Roman"/>
          <w:sz w:val="24"/>
          <w:szCs w:val="24"/>
        </w:rPr>
        <w:t xml:space="preserve"> and problems </w:t>
      </w:r>
      <w:r w:rsidR="000D65F5" w:rsidRPr="000D65F5">
        <w:rPr>
          <w:rFonts w:ascii="Times" w:hAnsi="Times" w:cs="Times"/>
          <w:bCs/>
          <w:color w:val="000000"/>
          <w:sz w:val="24"/>
          <w:szCs w:val="24"/>
        </w:rPr>
        <w:t xml:space="preserve">of the territories and populations most impacted by </w:t>
      </w:r>
      <w:r w:rsidR="000D65F5">
        <w:rPr>
          <w:rFonts w:ascii="Times" w:hAnsi="Times" w:cs="Times"/>
          <w:bCs/>
          <w:color w:val="000000"/>
          <w:sz w:val="24"/>
          <w:szCs w:val="24"/>
        </w:rPr>
        <w:t>the conflict</w:t>
      </w:r>
      <w:r w:rsidR="000D65F5" w:rsidRPr="000D65F5">
        <w:rPr>
          <w:rFonts w:ascii="Times" w:hAnsi="Times" w:cs="Times New Roman"/>
          <w:sz w:val="24"/>
          <w:szCs w:val="24"/>
        </w:rPr>
        <w:t>, perpetuating</w:t>
      </w:r>
      <w:r w:rsidR="00A52262" w:rsidRPr="000D65F5">
        <w:rPr>
          <w:rFonts w:ascii="Times" w:hAnsi="Times" w:cs="Times New Roman"/>
          <w:sz w:val="24"/>
          <w:szCs w:val="24"/>
        </w:rPr>
        <w:t xml:space="preserve"> the idea that war is the same everywhere</w:t>
      </w:r>
      <w:r w:rsidR="00330A50">
        <w:rPr>
          <w:rFonts w:ascii="Times" w:hAnsi="Times" w:cs="Times New Roman"/>
          <w:sz w:val="24"/>
          <w:szCs w:val="24"/>
        </w:rPr>
        <w:t>, undifferentiated by local context</w:t>
      </w:r>
      <w:r w:rsidR="00A52262" w:rsidRPr="000D65F5">
        <w:rPr>
          <w:rFonts w:ascii="Times" w:hAnsi="Times" w:cs="Times New Roman"/>
          <w:sz w:val="24"/>
          <w:szCs w:val="24"/>
        </w:rPr>
        <w:t xml:space="preserve">. Moreover, </w:t>
      </w:r>
      <w:r w:rsidR="00AA2F99" w:rsidRPr="000D65F5">
        <w:rPr>
          <w:rFonts w:ascii="Times" w:hAnsi="Times" w:cs="Times New Roman"/>
          <w:sz w:val="24"/>
          <w:szCs w:val="24"/>
        </w:rPr>
        <w:t>the pervasive usage of this term</w:t>
      </w:r>
      <w:r w:rsidR="00A52262" w:rsidRPr="000D65F5">
        <w:rPr>
          <w:rFonts w:ascii="Times" w:hAnsi="Times" w:cs="Times New Roman"/>
          <w:sz w:val="24"/>
          <w:szCs w:val="24"/>
        </w:rPr>
        <w:t xml:space="preserve"> fuels the discourse that claims </w:t>
      </w:r>
      <w:r w:rsidR="00CE721F">
        <w:rPr>
          <w:rFonts w:ascii="Times" w:hAnsi="Times" w:cs="Times New Roman"/>
          <w:sz w:val="24"/>
          <w:szCs w:val="24"/>
        </w:rPr>
        <w:t xml:space="preserve">that </w:t>
      </w:r>
      <w:r w:rsidR="00A52262" w:rsidRPr="000D65F5">
        <w:rPr>
          <w:rFonts w:ascii="Times" w:hAnsi="Times" w:cs="Times New Roman"/>
          <w:sz w:val="24"/>
          <w:szCs w:val="24"/>
        </w:rPr>
        <w:t xml:space="preserve">red zones lack </w:t>
      </w:r>
      <w:r w:rsidR="000B4B33" w:rsidRPr="000D65F5">
        <w:rPr>
          <w:rFonts w:ascii="Times" w:hAnsi="Times" w:cs="Times New Roman"/>
          <w:sz w:val="24"/>
          <w:szCs w:val="24"/>
        </w:rPr>
        <w:t>S</w:t>
      </w:r>
      <w:r w:rsidR="00A52262" w:rsidRPr="000D65F5">
        <w:rPr>
          <w:rFonts w:ascii="Times" w:hAnsi="Times" w:cs="Times New Roman"/>
          <w:sz w:val="24"/>
          <w:szCs w:val="24"/>
        </w:rPr>
        <w:t xml:space="preserve">tate presence, and </w:t>
      </w:r>
      <w:r w:rsidR="002402CA">
        <w:rPr>
          <w:rFonts w:ascii="Times" w:hAnsi="Times" w:cs="Times New Roman"/>
          <w:sz w:val="24"/>
          <w:szCs w:val="24"/>
        </w:rPr>
        <w:t xml:space="preserve">that </w:t>
      </w:r>
      <w:r w:rsidR="00A52262" w:rsidRPr="000D65F5">
        <w:rPr>
          <w:rFonts w:ascii="Times" w:hAnsi="Times" w:cs="Times New Roman"/>
          <w:sz w:val="24"/>
          <w:szCs w:val="24"/>
        </w:rPr>
        <w:t xml:space="preserve">both </w:t>
      </w:r>
      <w:r w:rsidR="00AA2F99" w:rsidRPr="000D65F5">
        <w:rPr>
          <w:rFonts w:ascii="Times" w:hAnsi="Times" w:cs="Times New Roman"/>
          <w:sz w:val="24"/>
          <w:szCs w:val="24"/>
        </w:rPr>
        <w:t>th</w:t>
      </w:r>
      <w:r w:rsidR="00CE721F">
        <w:rPr>
          <w:rFonts w:ascii="Times" w:hAnsi="Times" w:cs="Times New Roman"/>
          <w:sz w:val="24"/>
          <w:szCs w:val="24"/>
        </w:rPr>
        <w:t>e</w:t>
      </w:r>
      <w:r w:rsidR="00A52262" w:rsidRPr="000D65F5">
        <w:rPr>
          <w:rFonts w:ascii="Times" w:hAnsi="Times" w:cs="Times New Roman"/>
          <w:sz w:val="24"/>
          <w:szCs w:val="24"/>
        </w:rPr>
        <w:t xml:space="preserve"> territories and </w:t>
      </w:r>
      <w:r w:rsidR="00CE721F">
        <w:rPr>
          <w:rFonts w:ascii="Times" w:hAnsi="Times" w:cs="Times New Roman"/>
          <w:sz w:val="24"/>
          <w:szCs w:val="24"/>
        </w:rPr>
        <w:t xml:space="preserve">their </w:t>
      </w:r>
      <w:r w:rsidR="00A52262" w:rsidRPr="00237D72">
        <w:rPr>
          <w:rFonts w:ascii="Times" w:hAnsi="Times" w:cs="Times New Roman"/>
          <w:sz w:val="24"/>
          <w:szCs w:val="24"/>
        </w:rPr>
        <w:t xml:space="preserve">inhabitants are </w:t>
      </w:r>
      <w:r w:rsidR="00237D72" w:rsidRPr="00237D72">
        <w:rPr>
          <w:rFonts w:ascii="Times" w:hAnsi="Times" w:cs="Times"/>
          <w:bCs/>
          <w:color w:val="000000"/>
          <w:sz w:val="24"/>
          <w:szCs w:val="24"/>
        </w:rPr>
        <w:t xml:space="preserve">irremediably </w:t>
      </w:r>
      <w:r w:rsidR="000D65F5" w:rsidRPr="00237D72">
        <w:rPr>
          <w:rFonts w:ascii="Times" w:hAnsi="Times" w:cs="Times New Roman"/>
          <w:sz w:val="24"/>
          <w:szCs w:val="24"/>
        </w:rPr>
        <w:t>“</w:t>
      </w:r>
      <w:r w:rsidR="00A52262" w:rsidRPr="00237D72">
        <w:rPr>
          <w:rFonts w:ascii="Times" w:hAnsi="Times" w:cs="Times New Roman"/>
          <w:sz w:val="24"/>
          <w:szCs w:val="24"/>
        </w:rPr>
        <w:t>violent,</w:t>
      </w:r>
      <w:r w:rsidR="000D65F5" w:rsidRPr="00237D72">
        <w:rPr>
          <w:rFonts w:ascii="Times" w:hAnsi="Times" w:cs="Times New Roman"/>
          <w:sz w:val="24"/>
          <w:szCs w:val="24"/>
        </w:rPr>
        <w:t>”</w:t>
      </w:r>
      <w:r w:rsidR="00A52262" w:rsidRPr="000D65F5">
        <w:rPr>
          <w:rFonts w:ascii="Times" w:hAnsi="Times" w:cs="Times New Roman"/>
          <w:sz w:val="24"/>
          <w:szCs w:val="24"/>
        </w:rPr>
        <w:t xml:space="preserve"> </w:t>
      </w:r>
      <w:r w:rsidR="000D65F5" w:rsidRPr="000D65F5">
        <w:rPr>
          <w:rFonts w:ascii="Times" w:hAnsi="Times" w:cs="Times New Roman"/>
          <w:sz w:val="24"/>
          <w:szCs w:val="24"/>
        </w:rPr>
        <w:t>“</w:t>
      </w:r>
      <w:r w:rsidR="00A52262" w:rsidRPr="000D65F5">
        <w:rPr>
          <w:rFonts w:ascii="Times" w:hAnsi="Times" w:cs="Times New Roman"/>
          <w:sz w:val="24"/>
          <w:szCs w:val="24"/>
        </w:rPr>
        <w:t>disorganized</w:t>
      </w:r>
      <w:r w:rsidR="002F4382" w:rsidRPr="000D65F5">
        <w:rPr>
          <w:rFonts w:ascii="Times" w:hAnsi="Times" w:cs="Times New Roman"/>
          <w:sz w:val="24"/>
          <w:szCs w:val="24"/>
        </w:rPr>
        <w:t>,</w:t>
      </w:r>
      <w:r w:rsidR="000D65F5" w:rsidRPr="000D65F5">
        <w:rPr>
          <w:rFonts w:ascii="Times" w:hAnsi="Times" w:cs="Times New Roman"/>
          <w:sz w:val="24"/>
          <w:szCs w:val="24"/>
        </w:rPr>
        <w:t>”</w:t>
      </w:r>
      <w:r w:rsidR="00A52262" w:rsidRPr="000D65F5">
        <w:rPr>
          <w:rFonts w:ascii="Times" w:hAnsi="Times" w:cs="Times New Roman"/>
          <w:sz w:val="24"/>
          <w:szCs w:val="24"/>
        </w:rPr>
        <w:t xml:space="preserve"> and </w:t>
      </w:r>
      <w:r w:rsidR="000D65F5" w:rsidRPr="000D65F5">
        <w:rPr>
          <w:rFonts w:ascii="Times" w:hAnsi="Times" w:cs="Times New Roman"/>
          <w:sz w:val="24"/>
          <w:szCs w:val="24"/>
        </w:rPr>
        <w:t>“</w:t>
      </w:r>
      <w:r w:rsidR="00A52262" w:rsidRPr="000D65F5">
        <w:rPr>
          <w:rFonts w:ascii="Times" w:hAnsi="Times" w:cs="Times New Roman"/>
          <w:sz w:val="24"/>
          <w:szCs w:val="24"/>
        </w:rPr>
        <w:t>uncivilized</w:t>
      </w:r>
      <w:r w:rsidR="00BD1FC7" w:rsidRPr="000D65F5">
        <w:rPr>
          <w:rFonts w:ascii="Times" w:eastAsiaTheme="minorEastAsia" w:hAnsi="Times" w:cs="Times New Roman"/>
          <w:bCs/>
          <w:color w:val="000000"/>
          <w:sz w:val="24"/>
          <w:szCs w:val="24"/>
          <w:lang w:eastAsia="ko-KR"/>
        </w:rPr>
        <w:t>.</w:t>
      </w:r>
      <w:r w:rsidR="000D65F5" w:rsidRPr="000D65F5">
        <w:rPr>
          <w:rFonts w:ascii="Times" w:eastAsiaTheme="minorEastAsia" w:hAnsi="Times" w:cs="Times New Roman"/>
          <w:bCs/>
          <w:color w:val="000000"/>
          <w:sz w:val="24"/>
          <w:szCs w:val="24"/>
          <w:lang w:eastAsia="ko-KR"/>
        </w:rPr>
        <w:t>”</w:t>
      </w:r>
      <w:r w:rsidR="00FB677C" w:rsidRPr="000D65F5">
        <w:rPr>
          <w:rStyle w:val="EndnoteReference"/>
          <w:rFonts w:ascii="Times" w:eastAsiaTheme="minorEastAsia" w:hAnsi="Times" w:cs="Times New Roman"/>
          <w:bCs/>
          <w:color w:val="000000"/>
          <w:sz w:val="24"/>
          <w:szCs w:val="24"/>
          <w:lang w:eastAsia="ko-KR"/>
        </w:rPr>
        <w:endnoteReference w:id="3"/>
      </w:r>
      <w:r w:rsidR="00BD1FC7" w:rsidRPr="00401A87">
        <w:rPr>
          <w:rFonts w:ascii="Times New Roman" w:eastAsiaTheme="minorEastAsia" w:hAnsi="Times New Roman" w:cs="Times New Roman"/>
          <w:bCs/>
          <w:color w:val="000000"/>
          <w:sz w:val="24"/>
          <w:szCs w:val="24"/>
          <w:lang w:eastAsia="ko-KR"/>
        </w:rPr>
        <w:t xml:space="preserve"> </w:t>
      </w:r>
    </w:p>
    <w:p w14:paraId="1F07FB38" w14:textId="6430276F" w:rsidR="00A75ADB" w:rsidRPr="00401A87" w:rsidRDefault="00A75ADB" w:rsidP="000D65F5">
      <w:pPr>
        <w:ind w:firstLine="360"/>
        <w:rPr>
          <w:rFonts w:ascii="Times New Roman" w:hAnsi="Times New Roman" w:cs="Times New Roman"/>
          <w:bCs/>
          <w:color w:val="000000"/>
          <w:sz w:val="24"/>
          <w:szCs w:val="24"/>
        </w:rPr>
      </w:pPr>
      <w:r w:rsidRPr="00401A87">
        <w:rPr>
          <w:rFonts w:ascii="Times New Roman" w:hAnsi="Times New Roman" w:cs="Times New Roman"/>
          <w:bCs/>
          <w:color w:val="000000"/>
          <w:sz w:val="24"/>
          <w:szCs w:val="24"/>
        </w:rPr>
        <w:t xml:space="preserve">The armed conflict has not been </w:t>
      </w:r>
      <w:r w:rsidR="0018277D" w:rsidRPr="00401A87">
        <w:rPr>
          <w:rFonts w:ascii="Times New Roman" w:hAnsi="Times New Roman" w:cs="Times New Roman"/>
          <w:bCs/>
          <w:color w:val="000000"/>
          <w:sz w:val="24"/>
          <w:szCs w:val="24"/>
        </w:rPr>
        <w:t>foreign</w:t>
      </w:r>
      <w:r w:rsidRPr="00401A87">
        <w:rPr>
          <w:rFonts w:ascii="Times New Roman" w:hAnsi="Times New Roman" w:cs="Times New Roman"/>
          <w:bCs/>
          <w:color w:val="000000"/>
          <w:sz w:val="24"/>
          <w:szCs w:val="24"/>
        </w:rPr>
        <w:t xml:space="preserve"> to representation.</w:t>
      </w:r>
      <w:r w:rsidR="00377F02" w:rsidRPr="00401A87">
        <w:rPr>
          <w:rFonts w:ascii="Times New Roman" w:hAnsi="Times New Roman" w:cs="Times New Roman"/>
          <w:bCs/>
          <w:color w:val="000000"/>
          <w:sz w:val="24"/>
          <w:szCs w:val="24"/>
        </w:rPr>
        <w:t xml:space="preserve"> In fact, historians, journalists, sociologists, and victims have documented and fictionalized </w:t>
      </w:r>
      <w:r w:rsidR="00C93594">
        <w:rPr>
          <w:rFonts w:ascii="Times New Roman" w:hAnsi="Times New Roman" w:cs="Times New Roman"/>
          <w:bCs/>
          <w:color w:val="000000"/>
          <w:sz w:val="24"/>
          <w:szCs w:val="24"/>
        </w:rPr>
        <w:t>the</w:t>
      </w:r>
      <w:r w:rsidR="00334CD9">
        <w:rPr>
          <w:rFonts w:ascii="Times New Roman" w:hAnsi="Times New Roman" w:cs="Times New Roman"/>
          <w:bCs/>
          <w:color w:val="000000"/>
          <w:sz w:val="24"/>
          <w:szCs w:val="24"/>
        </w:rPr>
        <w:t xml:space="preserve"> </w:t>
      </w:r>
      <w:r w:rsidR="00C93594">
        <w:rPr>
          <w:rFonts w:ascii="Times New Roman" w:hAnsi="Times New Roman" w:cs="Times New Roman"/>
          <w:bCs/>
          <w:color w:val="000000"/>
          <w:sz w:val="24"/>
          <w:szCs w:val="24"/>
        </w:rPr>
        <w:t>struggle</w:t>
      </w:r>
      <w:r w:rsidR="0018277D" w:rsidRPr="00401A87">
        <w:rPr>
          <w:rFonts w:ascii="Times New Roman" w:hAnsi="Times New Roman" w:cs="Times New Roman"/>
          <w:bCs/>
          <w:color w:val="000000"/>
          <w:sz w:val="24"/>
          <w:szCs w:val="24"/>
        </w:rPr>
        <w:t xml:space="preserve"> in</w:t>
      </w:r>
      <w:r w:rsidR="00377F02" w:rsidRPr="00401A87">
        <w:rPr>
          <w:rFonts w:ascii="Times New Roman" w:hAnsi="Times New Roman" w:cs="Times New Roman"/>
          <w:bCs/>
          <w:color w:val="000000"/>
          <w:sz w:val="24"/>
          <w:szCs w:val="24"/>
        </w:rPr>
        <w:t xml:space="preserve"> historical novels, articles, </w:t>
      </w:r>
      <w:r w:rsidR="00AA2F99">
        <w:rPr>
          <w:rFonts w:ascii="Times New Roman" w:hAnsi="Times New Roman" w:cs="Times New Roman"/>
          <w:bCs/>
          <w:color w:val="000000"/>
          <w:sz w:val="24"/>
          <w:szCs w:val="24"/>
        </w:rPr>
        <w:t>chronicles</w:t>
      </w:r>
      <w:r w:rsidR="00377F02" w:rsidRPr="00401A87">
        <w:rPr>
          <w:rFonts w:ascii="Times New Roman" w:hAnsi="Times New Roman" w:cs="Times New Roman"/>
          <w:bCs/>
          <w:color w:val="000000"/>
          <w:sz w:val="24"/>
          <w:szCs w:val="24"/>
        </w:rPr>
        <w:t xml:space="preserve">, and </w:t>
      </w:r>
      <w:r w:rsidR="0082201C" w:rsidRPr="0082201C">
        <w:rPr>
          <w:rFonts w:ascii="Times New Roman" w:hAnsi="Times New Roman" w:cs="Times New Roman"/>
          <w:bCs/>
          <w:i/>
          <w:iCs/>
          <w:color w:val="000000"/>
          <w:sz w:val="24"/>
          <w:szCs w:val="24"/>
        </w:rPr>
        <w:t>testimonios</w:t>
      </w:r>
      <w:r w:rsidR="00377F02" w:rsidRPr="00401A87">
        <w:rPr>
          <w:rFonts w:ascii="Times New Roman" w:hAnsi="Times New Roman" w:cs="Times New Roman"/>
          <w:bCs/>
          <w:color w:val="000000"/>
          <w:sz w:val="24"/>
          <w:szCs w:val="24"/>
        </w:rPr>
        <w:t xml:space="preserve">. </w:t>
      </w:r>
      <w:r w:rsidR="00C93594">
        <w:rPr>
          <w:rFonts w:ascii="Times New Roman" w:hAnsi="Times New Roman" w:cs="Times New Roman"/>
          <w:bCs/>
          <w:color w:val="000000"/>
          <w:sz w:val="24"/>
          <w:szCs w:val="24"/>
        </w:rPr>
        <w:t>To date,</w:t>
      </w:r>
      <w:r w:rsidR="004117C2" w:rsidRPr="00401A87">
        <w:rPr>
          <w:rFonts w:ascii="Times New Roman" w:hAnsi="Times New Roman" w:cs="Times New Roman"/>
          <w:bCs/>
          <w:color w:val="000000"/>
          <w:sz w:val="24"/>
          <w:szCs w:val="24"/>
        </w:rPr>
        <w:t xml:space="preserve"> studies on</w:t>
      </w:r>
      <w:r w:rsidR="0018277D" w:rsidRPr="00401A87">
        <w:rPr>
          <w:rFonts w:ascii="Times New Roman" w:hAnsi="Times New Roman" w:cs="Times New Roman"/>
          <w:bCs/>
          <w:color w:val="000000"/>
          <w:sz w:val="24"/>
          <w:szCs w:val="24"/>
        </w:rPr>
        <w:t xml:space="preserve"> such texts</w:t>
      </w:r>
      <w:r w:rsidR="004117C2" w:rsidRPr="00401A87">
        <w:rPr>
          <w:rFonts w:ascii="Times New Roman" w:hAnsi="Times New Roman" w:cs="Times New Roman"/>
          <w:bCs/>
          <w:color w:val="000000"/>
          <w:sz w:val="24"/>
          <w:szCs w:val="24"/>
        </w:rPr>
        <w:t xml:space="preserve"> </w:t>
      </w:r>
      <w:r w:rsidR="00C93594">
        <w:rPr>
          <w:rFonts w:ascii="Times New Roman" w:hAnsi="Times New Roman" w:cs="Times New Roman"/>
          <w:bCs/>
          <w:color w:val="000000"/>
          <w:sz w:val="24"/>
          <w:szCs w:val="24"/>
        </w:rPr>
        <w:t xml:space="preserve">have </w:t>
      </w:r>
      <w:r w:rsidR="0076445D" w:rsidRPr="00401A87">
        <w:rPr>
          <w:rFonts w:ascii="Times New Roman" w:hAnsi="Times New Roman" w:cs="Times New Roman"/>
          <w:bCs/>
          <w:color w:val="000000"/>
          <w:sz w:val="24"/>
          <w:szCs w:val="24"/>
        </w:rPr>
        <w:t>focused</w:t>
      </w:r>
      <w:r w:rsidR="0076445D">
        <w:rPr>
          <w:rFonts w:ascii="Times New Roman" w:hAnsi="Times New Roman" w:cs="Times New Roman"/>
          <w:bCs/>
          <w:color w:val="000000"/>
          <w:sz w:val="24"/>
          <w:szCs w:val="24"/>
        </w:rPr>
        <w:t>,</w:t>
      </w:r>
      <w:r w:rsidR="0018277D" w:rsidRPr="00401A87">
        <w:rPr>
          <w:rFonts w:ascii="Times New Roman" w:hAnsi="Times New Roman" w:cs="Times New Roman"/>
          <w:bCs/>
          <w:color w:val="000000"/>
          <w:sz w:val="24"/>
          <w:szCs w:val="24"/>
        </w:rPr>
        <w:t xml:space="preserve"> with good reason, </w:t>
      </w:r>
      <w:r w:rsidR="00285EE1" w:rsidRPr="00401A87">
        <w:rPr>
          <w:rFonts w:ascii="Times New Roman" w:hAnsi="Times New Roman" w:cs="Times New Roman"/>
          <w:bCs/>
          <w:color w:val="000000"/>
          <w:sz w:val="24"/>
          <w:szCs w:val="24"/>
        </w:rPr>
        <w:t xml:space="preserve">on </w:t>
      </w:r>
      <w:r w:rsidR="004117C2" w:rsidRPr="00401A87">
        <w:rPr>
          <w:rFonts w:ascii="Times New Roman" w:hAnsi="Times New Roman" w:cs="Times New Roman"/>
          <w:bCs/>
          <w:color w:val="000000"/>
          <w:sz w:val="24"/>
          <w:szCs w:val="24"/>
        </w:rPr>
        <w:t>how the</w:t>
      </w:r>
      <w:r w:rsidR="00C93594">
        <w:rPr>
          <w:rFonts w:ascii="Times New Roman" w:hAnsi="Times New Roman" w:cs="Times New Roman"/>
          <w:bCs/>
          <w:color w:val="000000"/>
          <w:sz w:val="24"/>
          <w:szCs w:val="24"/>
        </w:rPr>
        <w:t>se accounts</w:t>
      </w:r>
      <w:r w:rsidR="004117C2" w:rsidRPr="00401A87">
        <w:rPr>
          <w:rFonts w:ascii="Times New Roman" w:hAnsi="Times New Roman" w:cs="Times New Roman"/>
          <w:bCs/>
          <w:color w:val="000000"/>
          <w:sz w:val="24"/>
          <w:szCs w:val="24"/>
        </w:rPr>
        <w:t xml:space="preserve"> represent, document, and divulge </w:t>
      </w:r>
      <w:r w:rsidR="001A448A" w:rsidRPr="00401A87">
        <w:rPr>
          <w:rFonts w:ascii="Times New Roman" w:hAnsi="Times New Roman" w:cs="Times New Roman"/>
          <w:bCs/>
          <w:color w:val="000000"/>
          <w:sz w:val="24"/>
          <w:szCs w:val="24"/>
        </w:rPr>
        <w:t xml:space="preserve">the </w:t>
      </w:r>
      <w:r w:rsidR="004117C2" w:rsidRPr="00401A87">
        <w:rPr>
          <w:rFonts w:ascii="Times New Roman" w:hAnsi="Times New Roman" w:cs="Times New Roman"/>
          <w:bCs/>
          <w:color w:val="000000"/>
          <w:sz w:val="24"/>
          <w:szCs w:val="24"/>
        </w:rPr>
        <w:t xml:space="preserve">facts </w:t>
      </w:r>
      <w:r w:rsidR="002402CA">
        <w:rPr>
          <w:rFonts w:ascii="Times New Roman" w:hAnsi="Times New Roman" w:cs="Times New Roman"/>
          <w:bCs/>
          <w:color w:val="000000"/>
          <w:sz w:val="24"/>
          <w:szCs w:val="24"/>
        </w:rPr>
        <w:t xml:space="preserve">of what </w:t>
      </w:r>
      <w:r w:rsidR="004117C2" w:rsidRPr="00401A87">
        <w:rPr>
          <w:rFonts w:ascii="Times New Roman" w:hAnsi="Times New Roman" w:cs="Times New Roman"/>
          <w:bCs/>
          <w:color w:val="000000"/>
          <w:sz w:val="24"/>
          <w:szCs w:val="24"/>
        </w:rPr>
        <w:t xml:space="preserve">occurred during </w:t>
      </w:r>
      <w:r w:rsidR="00C93594">
        <w:rPr>
          <w:rFonts w:ascii="Times New Roman" w:hAnsi="Times New Roman" w:cs="Times New Roman"/>
          <w:bCs/>
          <w:color w:val="000000"/>
          <w:sz w:val="24"/>
          <w:szCs w:val="24"/>
        </w:rPr>
        <w:t xml:space="preserve">the </w:t>
      </w:r>
      <w:r w:rsidR="004117C2" w:rsidRPr="00401A87">
        <w:rPr>
          <w:rFonts w:ascii="Times New Roman" w:hAnsi="Times New Roman" w:cs="Times New Roman"/>
          <w:bCs/>
          <w:color w:val="000000"/>
          <w:sz w:val="24"/>
          <w:szCs w:val="24"/>
        </w:rPr>
        <w:t>conflict.</w:t>
      </w:r>
      <w:r w:rsidR="003F74A9" w:rsidRPr="00401A87">
        <w:rPr>
          <w:rFonts w:ascii="Times New Roman" w:hAnsi="Times New Roman" w:cs="Times New Roman"/>
          <w:bCs/>
          <w:color w:val="000000"/>
          <w:sz w:val="24"/>
          <w:szCs w:val="24"/>
        </w:rPr>
        <w:t xml:space="preserve"> </w:t>
      </w:r>
      <w:r w:rsidR="00334CD9">
        <w:rPr>
          <w:rFonts w:ascii="Times New Roman" w:hAnsi="Times New Roman" w:cs="Times New Roman"/>
          <w:bCs/>
          <w:color w:val="000000"/>
          <w:sz w:val="24"/>
          <w:szCs w:val="24"/>
        </w:rPr>
        <w:t>These studies</w:t>
      </w:r>
      <w:r w:rsidR="00F70D03" w:rsidRPr="00401A87">
        <w:rPr>
          <w:rFonts w:ascii="Times New Roman" w:hAnsi="Times New Roman" w:cs="Times New Roman"/>
          <w:bCs/>
          <w:color w:val="000000"/>
          <w:sz w:val="24"/>
          <w:szCs w:val="24"/>
        </w:rPr>
        <w:t xml:space="preserve"> </w:t>
      </w:r>
      <w:r w:rsidR="00A82F6E" w:rsidRPr="009875CB">
        <w:rPr>
          <w:rFonts w:ascii="Times New Roman" w:hAnsi="Times New Roman" w:cs="Times New Roman"/>
          <w:bCs/>
          <w:color w:val="000000"/>
          <w:sz w:val="24"/>
          <w:szCs w:val="24"/>
        </w:rPr>
        <w:t>about</w:t>
      </w:r>
      <w:r w:rsidR="009875CB">
        <w:rPr>
          <w:rFonts w:ascii="Times New Roman" w:hAnsi="Times New Roman" w:cs="Times New Roman"/>
          <w:bCs/>
          <w:color w:val="000000"/>
          <w:sz w:val="24"/>
          <w:szCs w:val="24"/>
        </w:rPr>
        <w:t xml:space="preserve"> </w:t>
      </w:r>
      <w:r w:rsidR="00F70D03" w:rsidRPr="00401A87">
        <w:rPr>
          <w:rFonts w:ascii="Times New Roman" w:hAnsi="Times New Roman" w:cs="Times New Roman"/>
          <w:bCs/>
          <w:color w:val="000000"/>
          <w:sz w:val="24"/>
          <w:szCs w:val="24"/>
        </w:rPr>
        <w:t xml:space="preserve">contemporary testimonial narratives allow us to have a better perspective </w:t>
      </w:r>
      <w:r w:rsidR="00AA2F99">
        <w:rPr>
          <w:rFonts w:ascii="Times New Roman" w:hAnsi="Times New Roman" w:cs="Times New Roman"/>
          <w:bCs/>
          <w:color w:val="000000"/>
          <w:sz w:val="24"/>
          <w:szCs w:val="24"/>
        </w:rPr>
        <w:t>of the</w:t>
      </w:r>
      <w:r w:rsidR="00F70D03" w:rsidRPr="00401A87">
        <w:rPr>
          <w:rFonts w:ascii="Times New Roman" w:hAnsi="Times New Roman" w:cs="Times New Roman"/>
          <w:bCs/>
          <w:color w:val="000000"/>
          <w:sz w:val="24"/>
          <w:szCs w:val="24"/>
        </w:rPr>
        <w:t xml:space="preserve"> armed conflict in Colombia</w:t>
      </w:r>
      <w:r w:rsidR="002402CA">
        <w:rPr>
          <w:rFonts w:ascii="Times New Roman" w:hAnsi="Times New Roman" w:cs="Times New Roman"/>
          <w:bCs/>
          <w:color w:val="000000"/>
          <w:sz w:val="24"/>
          <w:szCs w:val="24"/>
        </w:rPr>
        <w:t>, and the regions in which</w:t>
      </w:r>
      <w:r w:rsidR="009875CB">
        <w:rPr>
          <w:rFonts w:ascii="Times New Roman" w:hAnsi="Times New Roman" w:cs="Times New Roman"/>
          <w:bCs/>
          <w:color w:val="000000"/>
          <w:sz w:val="24"/>
          <w:szCs w:val="24"/>
        </w:rPr>
        <w:t xml:space="preserve"> </w:t>
      </w:r>
      <w:r w:rsidR="00A82F6E">
        <w:rPr>
          <w:rFonts w:ascii="Times New Roman" w:hAnsi="Times New Roman" w:cs="Times New Roman"/>
          <w:bCs/>
          <w:color w:val="000000"/>
          <w:sz w:val="24"/>
          <w:szCs w:val="24"/>
        </w:rPr>
        <w:t xml:space="preserve">it </w:t>
      </w:r>
      <w:r w:rsidR="00C93594">
        <w:rPr>
          <w:rFonts w:ascii="Times New Roman" w:hAnsi="Times New Roman" w:cs="Times New Roman"/>
          <w:bCs/>
          <w:color w:val="000000"/>
          <w:sz w:val="24"/>
          <w:szCs w:val="24"/>
        </w:rPr>
        <w:t xml:space="preserve">has taken </w:t>
      </w:r>
      <w:r w:rsidR="002402CA">
        <w:rPr>
          <w:rFonts w:ascii="Times New Roman" w:hAnsi="Times New Roman" w:cs="Times New Roman"/>
          <w:bCs/>
          <w:color w:val="000000"/>
          <w:sz w:val="24"/>
          <w:szCs w:val="24"/>
        </w:rPr>
        <w:t>place</w:t>
      </w:r>
      <w:r w:rsidR="00F70D03" w:rsidRPr="00401A87">
        <w:rPr>
          <w:rFonts w:ascii="Times New Roman" w:hAnsi="Times New Roman" w:cs="Times New Roman"/>
          <w:bCs/>
          <w:color w:val="000000"/>
          <w:sz w:val="24"/>
          <w:szCs w:val="24"/>
        </w:rPr>
        <w:t xml:space="preserve">. </w:t>
      </w:r>
      <w:r w:rsidR="002402CA">
        <w:rPr>
          <w:rFonts w:ascii="Times New Roman" w:hAnsi="Times New Roman" w:cs="Times New Roman"/>
          <w:bCs/>
          <w:color w:val="000000"/>
          <w:sz w:val="24"/>
          <w:szCs w:val="24"/>
        </w:rPr>
        <w:t>Beginning from</w:t>
      </w:r>
      <w:r w:rsidR="00AA2F99">
        <w:rPr>
          <w:rFonts w:ascii="Times New Roman" w:hAnsi="Times New Roman" w:cs="Times New Roman"/>
          <w:bCs/>
          <w:color w:val="000000"/>
          <w:sz w:val="24"/>
          <w:szCs w:val="24"/>
        </w:rPr>
        <w:t xml:space="preserve"> an </w:t>
      </w:r>
      <w:r w:rsidR="00AB6B52" w:rsidRPr="00401A87">
        <w:rPr>
          <w:rFonts w:ascii="Times New Roman" w:hAnsi="Times New Roman" w:cs="Times New Roman"/>
          <w:bCs/>
          <w:color w:val="000000"/>
          <w:sz w:val="24"/>
          <w:szCs w:val="24"/>
        </w:rPr>
        <w:t>understand</w:t>
      </w:r>
      <w:r w:rsidR="00AA2F99">
        <w:rPr>
          <w:rFonts w:ascii="Times New Roman" w:hAnsi="Times New Roman" w:cs="Times New Roman"/>
          <w:bCs/>
          <w:color w:val="000000"/>
          <w:sz w:val="24"/>
          <w:szCs w:val="24"/>
        </w:rPr>
        <w:t>ing</w:t>
      </w:r>
      <w:r w:rsidR="00AB6B52" w:rsidRPr="00401A87">
        <w:rPr>
          <w:rFonts w:ascii="Times New Roman" w:hAnsi="Times New Roman" w:cs="Times New Roman"/>
          <w:bCs/>
          <w:color w:val="000000"/>
          <w:sz w:val="24"/>
          <w:szCs w:val="24"/>
        </w:rPr>
        <w:t xml:space="preserve"> </w:t>
      </w:r>
      <w:r w:rsidR="00237D72">
        <w:rPr>
          <w:rFonts w:ascii="Times New Roman" w:hAnsi="Times New Roman" w:cs="Times New Roman"/>
          <w:bCs/>
          <w:color w:val="000000"/>
          <w:sz w:val="24"/>
          <w:szCs w:val="24"/>
        </w:rPr>
        <w:t xml:space="preserve">of </w:t>
      </w:r>
      <w:r w:rsidR="00AB6B52" w:rsidRPr="0082201C">
        <w:rPr>
          <w:rFonts w:ascii="Times New Roman" w:hAnsi="Times New Roman" w:cs="Times New Roman"/>
          <w:bCs/>
          <w:color w:val="000000"/>
          <w:sz w:val="24"/>
          <w:szCs w:val="24"/>
        </w:rPr>
        <w:t>space</w:t>
      </w:r>
      <w:r w:rsidR="00AB6B52" w:rsidRPr="00401A87">
        <w:rPr>
          <w:rFonts w:ascii="Times New Roman" w:hAnsi="Times New Roman" w:cs="Times New Roman"/>
          <w:bCs/>
          <w:i/>
          <w:iCs/>
          <w:color w:val="000000"/>
          <w:sz w:val="24"/>
          <w:szCs w:val="24"/>
        </w:rPr>
        <w:t xml:space="preserve"> </w:t>
      </w:r>
      <w:r w:rsidR="00AB6B52" w:rsidRPr="00401A87">
        <w:rPr>
          <w:rFonts w:ascii="Times New Roman" w:hAnsi="Times New Roman" w:cs="Times New Roman"/>
          <w:bCs/>
          <w:color w:val="000000"/>
          <w:sz w:val="24"/>
          <w:szCs w:val="24"/>
        </w:rPr>
        <w:t xml:space="preserve">as a socially and discursively constructed entity (Lefebvre, </w:t>
      </w:r>
      <w:r w:rsidR="00AB6B52" w:rsidRPr="00401A87">
        <w:rPr>
          <w:rFonts w:ascii="Times New Roman" w:hAnsi="Times New Roman" w:cs="Times New Roman"/>
          <w:bCs/>
          <w:i/>
          <w:iCs/>
          <w:color w:val="000000"/>
          <w:sz w:val="24"/>
          <w:szCs w:val="24"/>
        </w:rPr>
        <w:t>The Production of Space</w:t>
      </w:r>
      <w:r w:rsidR="00AB6B52" w:rsidRPr="00401A87">
        <w:rPr>
          <w:rFonts w:ascii="Times New Roman" w:hAnsi="Times New Roman" w:cs="Times New Roman"/>
          <w:bCs/>
          <w:color w:val="000000"/>
          <w:sz w:val="24"/>
          <w:szCs w:val="24"/>
        </w:rPr>
        <w:t>)</w:t>
      </w:r>
      <w:r w:rsidR="003F74A9" w:rsidRPr="00401A87">
        <w:rPr>
          <w:rFonts w:ascii="Times New Roman" w:hAnsi="Times New Roman" w:cs="Times New Roman"/>
          <w:bCs/>
          <w:color w:val="000000"/>
          <w:sz w:val="24"/>
          <w:szCs w:val="24"/>
        </w:rPr>
        <w:t xml:space="preserve">, I </w:t>
      </w:r>
      <w:r w:rsidR="00285EE1" w:rsidRPr="00401A87">
        <w:rPr>
          <w:rFonts w:ascii="Times New Roman" w:hAnsi="Times New Roman" w:cs="Times New Roman"/>
          <w:bCs/>
          <w:color w:val="000000"/>
          <w:sz w:val="24"/>
          <w:szCs w:val="24"/>
        </w:rPr>
        <w:t>intend to examine a group of testimonial narratives about war in Colombia published in the last twenty years</w:t>
      </w:r>
      <w:r w:rsidR="004644FE" w:rsidRPr="00401A87">
        <w:rPr>
          <w:rFonts w:ascii="Times New Roman" w:hAnsi="Times New Roman" w:cs="Times New Roman"/>
          <w:bCs/>
          <w:color w:val="000000"/>
          <w:sz w:val="24"/>
          <w:szCs w:val="24"/>
        </w:rPr>
        <w:t xml:space="preserve">, </w:t>
      </w:r>
      <w:r w:rsidR="00285EE1" w:rsidRPr="00401A87">
        <w:rPr>
          <w:rFonts w:ascii="Times New Roman" w:hAnsi="Times New Roman" w:cs="Times New Roman"/>
          <w:bCs/>
          <w:color w:val="000000"/>
          <w:sz w:val="24"/>
          <w:szCs w:val="24"/>
        </w:rPr>
        <w:t xml:space="preserve">emphasizing their </w:t>
      </w:r>
      <w:r w:rsidR="00464276" w:rsidRPr="00401A87">
        <w:rPr>
          <w:rFonts w:ascii="Times New Roman" w:hAnsi="Times New Roman" w:cs="Times New Roman"/>
          <w:bCs/>
          <w:color w:val="000000"/>
          <w:sz w:val="24"/>
          <w:szCs w:val="24"/>
        </w:rPr>
        <w:t>portrayal</w:t>
      </w:r>
      <w:r w:rsidR="00285EE1" w:rsidRPr="00401A87">
        <w:rPr>
          <w:rFonts w:ascii="Times New Roman" w:hAnsi="Times New Roman" w:cs="Times New Roman"/>
          <w:bCs/>
          <w:color w:val="000000"/>
          <w:sz w:val="24"/>
          <w:szCs w:val="24"/>
        </w:rPr>
        <w:t xml:space="preserve"> of </w:t>
      </w:r>
      <w:r w:rsidR="00464276" w:rsidRPr="00401A87">
        <w:rPr>
          <w:rFonts w:ascii="Times New Roman" w:hAnsi="Times New Roman" w:cs="Times New Roman"/>
          <w:bCs/>
          <w:color w:val="000000"/>
          <w:sz w:val="24"/>
          <w:szCs w:val="24"/>
        </w:rPr>
        <w:t xml:space="preserve">space and </w:t>
      </w:r>
      <w:r w:rsidR="00E12A51">
        <w:rPr>
          <w:rFonts w:ascii="Times New Roman" w:hAnsi="Times New Roman" w:cs="Times New Roman"/>
          <w:bCs/>
          <w:color w:val="000000"/>
          <w:sz w:val="24"/>
          <w:szCs w:val="24"/>
        </w:rPr>
        <w:t xml:space="preserve">how the </w:t>
      </w:r>
      <w:r w:rsidR="00464276" w:rsidRPr="00401A87">
        <w:rPr>
          <w:rFonts w:ascii="Times New Roman" w:hAnsi="Times New Roman" w:cs="Times New Roman"/>
          <w:bCs/>
          <w:color w:val="000000"/>
          <w:sz w:val="24"/>
          <w:szCs w:val="24"/>
        </w:rPr>
        <w:t xml:space="preserve">armed conflict and its representations </w:t>
      </w:r>
      <w:r w:rsidR="00E12A51">
        <w:rPr>
          <w:rFonts w:ascii="Times New Roman" w:hAnsi="Times New Roman" w:cs="Times New Roman"/>
          <w:bCs/>
          <w:color w:val="000000"/>
          <w:sz w:val="24"/>
          <w:szCs w:val="24"/>
        </w:rPr>
        <w:t xml:space="preserve">have affected </w:t>
      </w:r>
      <w:r w:rsidR="008B7E0D" w:rsidRPr="00401A87">
        <w:rPr>
          <w:rFonts w:ascii="Times New Roman" w:hAnsi="Times New Roman" w:cs="Times New Roman"/>
          <w:bCs/>
          <w:color w:val="000000"/>
          <w:sz w:val="24"/>
          <w:szCs w:val="24"/>
        </w:rPr>
        <w:t xml:space="preserve">the relationship between </w:t>
      </w:r>
      <w:r w:rsidR="00334CD9">
        <w:rPr>
          <w:rFonts w:ascii="Times New Roman" w:hAnsi="Times New Roman" w:cs="Times New Roman"/>
          <w:bCs/>
          <w:color w:val="000000"/>
          <w:sz w:val="24"/>
          <w:szCs w:val="24"/>
        </w:rPr>
        <w:t>certain territories</w:t>
      </w:r>
      <w:r w:rsidR="008B7E0D" w:rsidRPr="00401A87">
        <w:rPr>
          <w:rFonts w:ascii="Times New Roman" w:hAnsi="Times New Roman" w:cs="Times New Roman"/>
          <w:bCs/>
          <w:color w:val="000000"/>
          <w:sz w:val="24"/>
          <w:szCs w:val="24"/>
        </w:rPr>
        <w:t xml:space="preserve"> and </w:t>
      </w:r>
      <w:r w:rsidR="00334CD9">
        <w:rPr>
          <w:rFonts w:ascii="Times New Roman" w:hAnsi="Times New Roman" w:cs="Times New Roman"/>
          <w:bCs/>
          <w:color w:val="000000"/>
          <w:sz w:val="24"/>
          <w:szCs w:val="24"/>
        </w:rPr>
        <w:t>their</w:t>
      </w:r>
      <w:r w:rsidR="00334CD9" w:rsidRPr="00401A87">
        <w:rPr>
          <w:rFonts w:ascii="Times New Roman" w:hAnsi="Times New Roman" w:cs="Times New Roman"/>
          <w:bCs/>
          <w:color w:val="000000"/>
          <w:sz w:val="24"/>
          <w:szCs w:val="24"/>
        </w:rPr>
        <w:t xml:space="preserve"> </w:t>
      </w:r>
      <w:r w:rsidR="008B7E0D" w:rsidRPr="00401A87">
        <w:rPr>
          <w:rFonts w:ascii="Times New Roman" w:hAnsi="Times New Roman" w:cs="Times New Roman"/>
          <w:bCs/>
          <w:color w:val="000000"/>
          <w:sz w:val="24"/>
          <w:szCs w:val="24"/>
        </w:rPr>
        <w:t xml:space="preserve">inhabitants. </w:t>
      </w:r>
      <w:r w:rsidR="00616C72" w:rsidRPr="00401A87">
        <w:rPr>
          <w:rFonts w:ascii="Times New Roman" w:hAnsi="Times New Roman" w:cs="Times New Roman"/>
          <w:bCs/>
          <w:color w:val="000000"/>
          <w:sz w:val="24"/>
          <w:szCs w:val="24"/>
        </w:rPr>
        <w:t>My goal is to quest</w:t>
      </w:r>
      <w:r w:rsidR="00616C72" w:rsidRPr="00E12A51">
        <w:rPr>
          <w:rFonts w:ascii="Times New Roman" w:hAnsi="Times New Roman" w:cs="Times New Roman"/>
          <w:bCs/>
          <w:color w:val="000000"/>
          <w:sz w:val="24"/>
          <w:szCs w:val="24"/>
        </w:rPr>
        <w:t>ion the uses</w:t>
      </w:r>
      <w:r w:rsidR="000D65F5" w:rsidRPr="00E12A51">
        <w:rPr>
          <w:rFonts w:ascii="Times New Roman" w:hAnsi="Times New Roman" w:cs="Times New Roman"/>
          <w:bCs/>
          <w:color w:val="000000"/>
          <w:sz w:val="24"/>
          <w:szCs w:val="24"/>
        </w:rPr>
        <w:t xml:space="preserve">, meanings and pervasiveness of </w:t>
      </w:r>
      <w:r w:rsidR="000D65F5" w:rsidRPr="00E12A51">
        <w:rPr>
          <w:rFonts w:ascii="Times New Roman" w:hAnsi="Times New Roman" w:cs="Times New Roman"/>
          <w:bCs/>
          <w:color w:val="000000"/>
          <w:sz w:val="24"/>
          <w:szCs w:val="24"/>
        </w:rPr>
        <w:lastRenderedPageBreak/>
        <w:t>the term</w:t>
      </w:r>
      <w:r w:rsidR="00616C72" w:rsidRPr="00E12A51">
        <w:rPr>
          <w:rFonts w:ascii="Times New Roman" w:hAnsi="Times New Roman" w:cs="Times New Roman"/>
          <w:bCs/>
          <w:color w:val="000000"/>
          <w:sz w:val="24"/>
          <w:szCs w:val="24"/>
        </w:rPr>
        <w:t xml:space="preserve"> “zona </w:t>
      </w:r>
      <w:proofErr w:type="spellStart"/>
      <w:r w:rsidR="00616C72" w:rsidRPr="00E12A51">
        <w:rPr>
          <w:rFonts w:ascii="Times New Roman" w:hAnsi="Times New Roman" w:cs="Times New Roman"/>
          <w:bCs/>
          <w:color w:val="000000"/>
          <w:sz w:val="24"/>
          <w:szCs w:val="24"/>
        </w:rPr>
        <w:t>roja</w:t>
      </w:r>
      <w:proofErr w:type="spellEnd"/>
      <w:r w:rsidR="00616C72" w:rsidRPr="00E12A51">
        <w:rPr>
          <w:rFonts w:ascii="Times New Roman" w:hAnsi="Times New Roman" w:cs="Times New Roman"/>
          <w:bCs/>
          <w:color w:val="000000"/>
          <w:sz w:val="24"/>
          <w:szCs w:val="24"/>
        </w:rPr>
        <w:t>”</w:t>
      </w:r>
      <w:r w:rsidR="00DB041E" w:rsidRPr="00E12A51">
        <w:rPr>
          <w:rFonts w:ascii="Times New Roman" w:hAnsi="Times New Roman" w:cs="Times New Roman"/>
          <w:bCs/>
          <w:color w:val="000000"/>
          <w:sz w:val="24"/>
          <w:szCs w:val="24"/>
        </w:rPr>
        <w:t xml:space="preserve"> in Colombia</w:t>
      </w:r>
      <w:r w:rsidR="000D65F5" w:rsidRPr="00E12A51">
        <w:rPr>
          <w:rFonts w:ascii="Times New Roman" w:hAnsi="Times New Roman" w:cs="Times New Roman"/>
          <w:bCs/>
          <w:color w:val="000000"/>
          <w:sz w:val="24"/>
          <w:szCs w:val="24"/>
        </w:rPr>
        <w:t>,</w:t>
      </w:r>
      <w:r w:rsidR="00DB041E" w:rsidRPr="00E12A51">
        <w:rPr>
          <w:rFonts w:ascii="Times New Roman" w:hAnsi="Times New Roman" w:cs="Times New Roman"/>
          <w:bCs/>
          <w:color w:val="000000"/>
          <w:sz w:val="24"/>
          <w:szCs w:val="24"/>
        </w:rPr>
        <w:t xml:space="preserve"> and </w:t>
      </w:r>
      <w:r w:rsidR="000D65F5" w:rsidRPr="00E12A51">
        <w:rPr>
          <w:rFonts w:ascii="Times New Roman" w:hAnsi="Times New Roman" w:cs="Times New Roman"/>
          <w:bCs/>
          <w:color w:val="000000"/>
          <w:sz w:val="24"/>
          <w:szCs w:val="24"/>
        </w:rPr>
        <w:t xml:space="preserve">to </w:t>
      </w:r>
      <w:r w:rsidR="00DB041E" w:rsidRPr="00E12A51">
        <w:rPr>
          <w:rFonts w:ascii="Times New Roman" w:hAnsi="Times New Roman" w:cs="Times New Roman"/>
          <w:bCs/>
          <w:color w:val="000000"/>
          <w:sz w:val="24"/>
          <w:szCs w:val="24"/>
        </w:rPr>
        <w:t xml:space="preserve">contest </w:t>
      </w:r>
      <w:r w:rsidR="000D65F5" w:rsidRPr="00EB7216">
        <w:rPr>
          <w:rFonts w:ascii="Times New Roman" w:hAnsi="Times New Roman" w:cs="Times New Roman"/>
          <w:bCs/>
          <w:color w:val="000000"/>
          <w:sz w:val="24"/>
          <w:szCs w:val="24"/>
        </w:rPr>
        <w:t>the importance</w:t>
      </w:r>
      <w:r w:rsidR="00E12A51">
        <w:rPr>
          <w:rFonts w:ascii="Times New Roman" w:hAnsi="Times New Roman" w:cs="Times New Roman"/>
          <w:bCs/>
          <w:color w:val="000000"/>
          <w:sz w:val="24"/>
          <w:szCs w:val="24"/>
        </w:rPr>
        <w:t xml:space="preserve"> </w:t>
      </w:r>
      <w:r w:rsidR="00EB7216">
        <w:rPr>
          <w:rFonts w:ascii="Times New Roman" w:hAnsi="Times New Roman" w:cs="Times New Roman"/>
          <w:bCs/>
          <w:color w:val="000000"/>
          <w:sz w:val="24"/>
          <w:szCs w:val="24"/>
        </w:rPr>
        <w:t xml:space="preserve">of the term </w:t>
      </w:r>
      <w:r w:rsidR="000D65F5">
        <w:rPr>
          <w:rFonts w:ascii="Times New Roman" w:hAnsi="Times New Roman" w:cs="Times New Roman"/>
          <w:bCs/>
          <w:color w:val="000000"/>
          <w:sz w:val="24"/>
          <w:szCs w:val="24"/>
        </w:rPr>
        <w:t>in shaping</w:t>
      </w:r>
      <w:r w:rsidR="00A50F6A" w:rsidRPr="00401A87">
        <w:rPr>
          <w:rFonts w:ascii="Times New Roman" w:hAnsi="Times New Roman" w:cs="Times New Roman"/>
          <w:bCs/>
          <w:color w:val="000000"/>
          <w:sz w:val="24"/>
          <w:szCs w:val="24"/>
        </w:rPr>
        <w:t xml:space="preserve"> the views</w:t>
      </w:r>
      <w:r w:rsidR="00EB7216">
        <w:rPr>
          <w:rFonts w:ascii="Times New Roman" w:hAnsi="Times New Roman" w:cs="Times New Roman"/>
          <w:bCs/>
          <w:color w:val="000000"/>
          <w:sz w:val="24"/>
          <w:szCs w:val="24"/>
        </w:rPr>
        <w:t xml:space="preserve"> held by</w:t>
      </w:r>
      <w:r w:rsidR="00A50F6A" w:rsidRPr="00401A87">
        <w:rPr>
          <w:rFonts w:ascii="Times New Roman" w:hAnsi="Times New Roman" w:cs="Times New Roman"/>
          <w:bCs/>
          <w:color w:val="000000"/>
          <w:sz w:val="24"/>
          <w:szCs w:val="24"/>
        </w:rPr>
        <w:t xml:space="preserve"> </w:t>
      </w:r>
      <w:r w:rsidR="000D65F5">
        <w:rPr>
          <w:rFonts w:ascii="Times New Roman" w:hAnsi="Times New Roman" w:cs="Times New Roman"/>
          <w:bCs/>
          <w:color w:val="000000"/>
          <w:sz w:val="24"/>
          <w:szCs w:val="24"/>
        </w:rPr>
        <w:t xml:space="preserve">the </w:t>
      </w:r>
      <w:r w:rsidR="00A50F6A" w:rsidRPr="00401A87">
        <w:rPr>
          <w:rFonts w:ascii="Times New Roman" w:hAnsi="Times New Roman" w:cs="Times New Roman"/>
          <w:bCs/>
          <w:color w:val="000000"/>
          <w:sz w:val="24"/>
          <w:szCs w:val="24"/>
        </w:rPr>
        <w:t xml:space="preserve">general population about regions affected by </w:t>
      </w:r>
      <w:r w:rsidR="00C966F9">
        <w:rPr>
          <w:rFonts w:ascii="Times New Roman" w:hAnsi="Times New Roman" w:cs="Times New Roman"/>
          <w:bCs/>
          <w:color w:val="000000"/>
          <w:sz w:val="24"/>
          <w:szCs w:val="24"/>
        </w:rPr>
        <w:t xml:space="preserve">the </w:t>
      </w:r>
      <w:r w:rsidR="00A50F6A" w:rsidRPr="00401A87">
        <w:rPr>
          <w:rFonts w:ascii="Times New Roman" w:hAnsi="Times New Roman" w:cs="Times New Roman"/>
          <w:bCs/>
          <w:color w:val="000000"/>
          <w:sz w:val="24"/>
          <w:szCs w:val="24"/>
        </w:rPr>
        <w:t xml:space="preserve">armed conflict. </w:t>
      </w:r>
      <w:r w:rsidR="00C9565D" w:rsidRPr="00401A87">
        <w:rPr>
          <w:rFonts w:ascii="Times New Roman" w:hAnsi="Times New Roman" w:cs="Times New Roman"/>
          <w:bCs/>
          <w:color w:val="000000"/>
          <w:sz w:val="24"/>
          <w:szCs w:val="24"/>
        </w:rPr>
        <w:t>Especially</w:t>
      </w:r>
      <w:r w:rsidR="00943561" w:rsidRPr="00401A87">
        <w:rPr>
          <w:rFonts w:ascii="Times New Roman" w:hAnsi="Times New Roman" w:cs="Times New Roman"/>
          <w:bCs/>
          <w:color w:val="000000"/>
          <w:sz w:val="24"/>
          <w:szCs w:val="24"/>
        </w:rPr>
        <w:t xml:space="preserve">, I </w:t>
      </w:r>
      <w:r w:rsidR="00EB7216">
        <w:rPr>
          <w:rFonts w:ascii="Times New Roman" w:hAnsi="Times New Roman" w:cs="Times New Roman"/>
          <w:bCs/>
          <w:color w:val="000000"/>
          <w:sz w:val="24"/>
          <w:szCs w:val="24"/>
        </w:rPr>
        <w:t xml:space="preserve">aim </w:t>
      </w:r>
      <w:r w:rsidR="00943561" w:rsidRPr="00401A87">
        <w:rPr>
          <w:rFonts w:ascii="Times New Roman" w:hAnsi="Times New Roman" w:cs="Times New Roman"/>
          <w:bCs/>
          <w:color w:val="000000"/>
          <w:sz w:val="24"/>
          <w:szCs w:val="24"/>
        </w:rPr>
        <w:t xml:space="preserve">to analyze </w:t>
      </w:r>
      <w:r w:rsidR="00C9565D" w:rsidRPr="00401A87">
        <w:rPr>
          <w:rFonts w:ascii="Times New Roman" w:hAnsi="Times New Roman" w:cs="Times New Roman"/>
          <w:bCs/>
          <w:color w:val="000000"/>
          <w:sz w:val="24"/>
          <w:szCs w:val="24"/>
        </w:rPr>
        <w:t>change</w:t>
      </w:r>
      <w:r w:rsidR="00EB7216">
        <w:rPr>
          <w:rFonts w:ascii="Times New Roman" w:hAnsi="Times New Roman" w:cs="Times New Roman"/>
          <w:bCs/>
          <w:color w:val="000000"/>
          <w:sz w:val="24"/>
          <w:szCs w:val="24"/>
        </w:rPr>
        <w:t>s</w:t>
      </w:r>
      <w:r w:rsidR="00C9565D" w:rsidRPr="00401A87">
        <w:rPr>
          <w:rFonts w:ascii="Times New Roman" w:hAnsi="Times New Roman" w:cs="Times New Roman"/>
          <w:bCs/>
          <w:color w:val="000000"/>
          <w:sz w:val="24"/>
          <w:szCs w:val="24"/>
        </w:rPr>
        <w:t xml:space="preserve"> in testimonial narratives between the first and </w:t>
      </w:r>
      <w:r w:rsidR="000D65F5">
        <w:rPr>
          <w:rFonts w:ascii="Times New Roman" w:hAnsi="Times New Roman" w:cs="Times New Roman"/>
          <w:bCs/>
          <w:color w:val="000000"/>
          <w:sz w:val="24"/>
          <w:szCs w:val="24"/>
        </w:rPr>
        <w:t xml:space="preserve">the </w:t>
      </w:r>
      <w:r w:rsidR="00C9565D" w:rsidRPr="00401A87">
        <w:rPr>
          <w:rFonts w:ascii="Times New Roman" w:hAnsi="Times New Roman" w:cs="Times New Roman"/>
          <w:bCs/>
          <w:color w:val="000000"/>
          <w:sz w:val="24"/>
          <w:szCs w:val="24"/>
        </w:rPr>
        <w:t>second decade of twenty-first century</w:t>
      </w:r>
      <w:r w:rsidR="00EB7216">
        <w:rPr>
          <w:rFonts w:ascii="Times New Roman" w:hAnsi="Times New Roman" w:cs="Times New Roman"/>
          <w:bCs/>
          <w:color w:val="000000"/>
          <w:sz w:val="24"/>
          <w:szCs w:val="24"/>
        </w:rPr>
        <w:t>: how these works</w:t>
      </w:r>
      <w:r w:rsidR="000D65F5">
        <w:rPr>
          <w:rFonts w:ascii="Times New Roman" w:hAnsi="Times New Roman" w:cs="Times New Roman"/>
          <w:bCs/>
          <w:color w:val="000000"/>
          <w:sz w:val="24"/>
          <w:szCs w:val="24"/>
        </w:rPr>
        <w:t xml:space="preserve"> localize and represent the </w:t>
      </w:r>
      <w:r w:rsidR="00C9565D" w:rsidRPr="00401A87">
        <w:rPr>
          <w:rFonts w:ascii="Times New Roman" w:hAnsi="Times New Roman" w:cs="Times New Roman"/>
          <w:bCs/>
          <w:color w:val="000000"/>
          <w:sz w:val="24"/>
          <w:szCs w:val="24"/>
        </w:rPr>
        <w:t xml:space="preserve">spaces </w:t>
      </w:r>
      <w:r w:rsidR="00A83542" w:rsidRPr="00401A87">
        <w:rPr>
          <w:rFonts w:ascii="Times New Roman" w:hAnsi="Times New Roman" w:cs="Times New Roman"/>
          <w:bCs/>
          <w:color w:val="000000"/>
          <w:sz w:val="24"/>
          <w:szCs w:val="24"/>
        </w:rPr>
        <w:t xml:space="preserve">where armed conflict </w:t>
      </w:r>
      <w:r w:rsidR="00AD6F93">
        <w:rPr>
          <w:rFonts w:ascii="Times New Roman" w:hAnsi="Times New Roman" w:cs="Times New Roman"/>
          <w:bCs/>
          <w:color w:val="000000"/>
          <w:sz w:val="24"/>
          <w:szCs w:val="24"/>
        </w:rPr>
        <w:t xml:space="preserve">has taken </w:t>
      </w:r>
      <w:r w:rsidR="00D93CB4">
        <w:rPr>
          <w:rFonts w:ascii="Times New Roman" w:hAnsi="Times New Roman" w:cs="Times New Roman"/>
          <w:bCs/>
          <w:color w:val="000000"/>
          <w:sz w:val="24"/>
          <w:szCs w:val="24"/>
        </w:rPr>
        <w:t>place</w:t>
      </w:r>
      <w:r w:rsidR="00A83542" w:rsidRPr="00401A87">
        <w:rPr>
          <w:rFonts w:ascii="Times New Roman" w:hAnsi="Times New Roman" w:cs="Times New Roman"/>
          <w:bCs/>
          <w:color w:val="000000"/>
          <w:sz w:val="24"/>
          <w:szCs w:val="24"/>
        </w:rPr>
        <w:t xml:space="preserve">. I intend to examine </w:t>
      </w:r>
      <w:r w:rsidR="000D65F5">
        <w:rPr>
          <w:rFonts w:ascii="Times New Roman" w:hAnsi="Times New Roman" w:cs="Times New Roman"/>
          <w:bCs/>
          <w:color w:val="000000"/>
          <w:sz w:val="24"/>
          <w:szCs w:val="24"/>
        </w:rPr>
        <w:t xml:space="preserve">the </w:t>
      </w:r>
      <w:r w:rsidR="00A83542" w:rsidRPr="00401A87">
        <w:rPr>
          <w:rFonts w:ascii="Times New Roman" w:hAnsi="Times New Roman" w:cs="Times New Roman"/>
          <w:bCs/>
          <w:color w:val="000000"/>
          <w:sz w:val="24"/>
          <w:szCs w:val="24"/>
        </w:rPr>
        <w:t xml:space="preserve">political, social, and cultural factors that may have contributed to </w:t>
      </w:r>
      <w:r w:rsidR="00AD6F93">
        <w:rPr>
          <w:rFonts w:ascii="Times New Roman" w:hAnsi="Times New Roman" w:cs="Times New Roman"/>
          <w:bCs/>
          <w:color w:val="000000"/>
          <w:sz w:val="24"/>
          <w:szCs w:val="24"/>
        </w:rPr>
        <w:t xml:space="preserve">these changes and </w:t>
      </w:r>
      <w:r w:rsidR="00A83542" w:rsidRPr="00401A87">
        <w:rPr>
          <w:rFonts w:ascii="Times New Roman" w:hAnsi="Times New Roman" w:cs="Times New Roman"/>
          <w:bCs/>
          <w:color w:val="000000"/>
          <w:sz w:val="24"/>
          <w:szCs w:val="24"/>
        </w:rPr>
        <w:t xml:space="preserve">whether </w:t>
      </w:r>
      <w:r w:rsidR="00AD6F93">
        <w:rPr>
          <w:rFonts w:ascii="Times New Roman" w:hAnsi="Times New Roman" w:cs="Times New Roman"/>
          <w:bCs/>
          <w:color w:val="000000"/>
          <w:sz w:val="24"/>
          <w:szCs w:val="24"/>
        </w:rPr>
        <w:t>r</w:t>
      </w:r>
      <w:r w:rsidR="00A83542" w:rsidRPr="00401A87">
        <w:rPr>
          <w:rFonts w:ascii="Times New Roman" w:hAnsi="Times New Roman" w:cs="Times New Roman"/>
          <w:bCs/>
          <w:color w:val="000000"/>
          <w:sz w:val="24"/>
          <w:szCs w:val="24"/>
        </w:rPr>
        <w:t>eaders</w:t>
      </w:r>
      <w:r w:rsidR="00AD6F93">
        <w:rPr>
          <w:rFonts w:ascii="Times New Roman" w:hAnsi="Times New Roman" w:cs="Times New Roman"/>
          <w:bCs/>
          <w:color w:val="000000"/>
          <w:sz w:val="24"/>
          <w:szCs w:val="24"/>
        </w:rPr>
        <w:t>’</w:t>
      </w:r>
      <w:r w:rsidR="00A83542" w:rsidRPr="00401A87">
        <w:rPr>
          <w:rFonts w:ascii="Times New Roman" w:hAnsi="Times New Roman" w:cs="Times New Roman"/>
          <w:bCs/>
          <w:color w:val="000000"/>
          <w:sz w:val="24"/>
          <w:szCs w:val="24"/>
        </w:rPr>
        <w:t xml:space="preserve"> understand</w:t>
      </w:r>
      <w:r w:rsidR="00AD6F93">
        <w:rPr>
          <w:rFonts w:ascii="Times New Roman" w:hAnsi="Times New Roman" w:cs="Times New Roman"/>
          <w:bCs/>
          <w:color w:val="000000"/>
          <w:sz w:val="24"/>
          <w:szCs w:val="24"/>
        </w:rPr>
        <w:t>ing of</w:t>
      </w:r>
      <w:r w:rsidR="00A83542" w:rsidRPr="00401A87">
        <w:rPr>
          <w:rFonts w:ascii="Times New Roman" w:hAnsi="Times New Roman" w:cs="Times New Roman"/>
          <w:bCs/>
          <w:color w:val="000000"/>
          <w:sz w:val="24"/>
          <w:szCs w:val="24"/>
        </w:rPr>
        <w:t xml:space="preserve"> the </w:t>
      </w:r>
      <w:r w:rsidR="000B16D8" w:rsidRPr="00401A87">
        <w:rPr>
          <w:rFonts w:ascii="Times New Roman" w:hAnsi="Times New Roman" w:cs="Times New Roman"/>
          <w:bCs/>
          <w:color w:val="000000"/>
          <w:sz w:val="24"/>
          <w:szCs w:val="24"/>
        </w:rPr>
        <w:t>so-called</w:t>
      </w:r>
      <w:r w:rsidR="00A83542" w:rsidRPr="00401A87">
        <w:rPr>
          <w:rFonts w:ascii="Times New Roman" w:hAnsi="Times New Roman" w:cs="Times New Roman"/>
          <w:bCs/>
          <w:color w:val="000000"/>
          <w:sz w:val="24"/>
          <w:szCs w:val="24"/>
        </w:rPr>
        <w:t xml:space="preserve"> </w:t>
      </w:r>
      <w:r w:rsidR="000D65F5">
        <w:rPr>
          <w:rFonts w:ascii="Times New Roman" w:hAnsi="Times New Roman" w:cs="Times New Roman"/>
          <w:bCs/>
          <w:color w:val="000000"/>
          <w:sz w:val="24"/>
          <w:szCs w:val="24"/>
        </w:rPr>
        <w:t xml:space="preserve">“zonas </w:t>
      </w:r>
      <w:proofErr w:type="spellStart"/>
      <w:r w:rsidR="000D65F5">
        <w:rPr>
          <w:rFonts w:ascii="Times New Roman" w:hAnsi="Times New Roman" w:cs="Times New Roman"/>
          <w:bCs/>
          <w:color w:val="000000"/>
          <w:sz w:val="24"/>
          <w:szCs w:val="24"/>
        </w:rPr>
        <w:t>rojas</w:t>
      </w:r>
      <w:proofErr w:type="spellEnd"/>
      <w:r w:rsidR="000D65F5">
        <w:rPr>
          <w:rFonts w:ascii="Times New Roman" w:hAnsi="Times New Roman" w:cs="Times New Roman"/>
          <w:bCs/>
          <w:color w:val="000000"/>
          <w:sz w:val="24"/>
          <w:szCs w:val="24"/>
        </w:rPr>
        <w:t>”</w:t>
      </w:r>
      <w:r w:rsidR="00A83542" w:rsidRPr="00401A87">
        <w:rPr>
          <w:rFonts w:ascii="Times New Roman" w:hAnsi="Times New Roman" w:cs="Times New Roman"/>
          <w:bCs/>
          <w:color w:val="000000"/>
          <w:sz w:val="24"/>
          <w:szCs w:val="24"/>
        </w:rPr>
        <w:t xml:space="preserve"> </w:t>
      </w:r>
      <w:r w:rsidR="00AD6F93">
        <w:rPr>
          <w:rFonts w:ascii="Times New Roman" w:hAnsi="Times New Roman" w:cs="Times New Roman"/>
          <w:bCs/>
          <w:color w:val="000000"/>
          <w:sz w:val="24"/>
          <w:szCs w:val="24"/>
        </w:rPr>
        <w:t>have been influenced by</w:t>
      </w:r>
      <w:r w:rsidR="008C70FA">
        <w:rPr>
          <w:rFonts w:ascii="Times New Roman" w:hAnsi="Times New Roman" w:cs="Times New Roman"/>
          <w:bCs/>
          <w:color w:val="000000"/>
          <w:sz w:val="24"/>
          <w:szCs w:val="24"/>
        </w:rPr>
        <w:t xml:space="preserve"> these</w:t>
      </w:r>
      <w:r w:rsidR="00AD6F93">
        <w:rPr>
          <w:rFonts w:ascii="Times New Roman" w:hAnsi="Times New Roman" w:cs="Times New Roman"/>
          <w:bCs/>
          <w:color w:val="000000"/>
          <w:sz w:val="24"/>
          <w:szCs w:val="24"/>
        </w:rPr>
        <w:t xml:space="preserve"> testimonial accounts</w:t>
      </w:r>
      <w:r w:rsidR="00254519">
        <w:rPr>
          <w:rFonts w:ascii="Times New Roman" w:hAnsi="Times New Roman" w:cs="Times New Roman"/>
          <w:bCs/>
          <w:color w:val="000000"/>
          <w:sz w:val="24"/>
          <w:szCs w:val="24"/>
        </w:rPr>
        <w:t>.</w:t>
      </w:r>
      <w:ins w:id="1" w:author="Author">
        <w:r w:rsidR="00254519">
          <w:rPr>
            <w:rFonts w:ascii="Times New Roman" w:hAnsi="Times New Roman" w:cs="Times New Roman"/>
            <w:bCs/>
            <w:color w:val="000000"/>
            <w:sz w:val="24"/>
            <w:szCs w:val="24"/>
          </w:rPr>
          <w:t xml:space="preserve"> </w:t>
        </w:r>
      </w:ins>
    </w:p>
    <w:p w14:paraId="43FCA40B" w14:textId="6DD0C9B2" w:rsidR="00DE0C64" w:rsidRPr="006F3F9A" w:rsidRDefault="009951BF" w:rsidP="00834D76">
      <w:pPr>
        <w:pStyle w:val="ListParagraph"/>
        <w:spacing w:line="480" w:lineRule="auto"/>
        <w:ind w:left="0"/>
        <w:rPr>
          <w:rFonts w:ascii="Times New Roman" w:hAnsi="Times New Roman" w:cs="Times New Roman"/>
          <w:bCs/>
          <w:color w:val="000000"/>
          <w:lang w:val="en-US"/>
        </w:rPr>
      </w:pPr>
      <w:r w:rsidRPr="006F3F9A">
        <w:rPr>
          <w:rFonts w:ascii="Times New Roman" w:hAnsi="Times New Roman" w:cs="Times New Roman"/>
          <w:b/>
          <w:color w:val="000000"/>
          <w:lang w:val="en-US"/>
        </w:rPr>
        <w:t>III.</w:t>
      </w:r>
      <w:r w:rsidR="0072482C" w:rsidRPr="006F3F9A">
        <w:rPr>
          <w:rFonts w:ascii="Times New Roman" w:hAnsi="Times New Roman" w:cs="Times New Roman"/>
          <w:b/>
          <w:color w:val="000000"/>
          <w:lang w:val="en-US"/>
        </w:rPr>
        <w:t xml:space="preserve">  </w:t>
      </w:r>
      <w:r w:rsidR="00D53459" w:rsidRPr="006F3F9A">
        <w:rPr>
          <w:rFonts w:ascii="Times New Roman" w:hAnsi="Times New Roman" w:cs="Times New Roman"/>
          <w:b/>
          <w:color w:val="000000"/>
          <w:lang w:val="en-US"/>
        </w:rPr>
        <w:t>Scope</w:t>
      </w:r>
    </w:p>
    <w:p w14:paraId="42F25008" w14:textId="1A311C5F" w:rsidR="00DC7BF6" w:rsidRDefault="00DC7BF6" w:rsidP="00D74205">
      <w:pPr>
        <w:rPr>
          <w:rFonts w:ascii="Times New Roman" w:hAnsi="Times New Roman" w:cs="Times New Roman"/>
          <w:color w:val="000000"/>
          <w:sz w:val="24"/>
          <w:szCs w:val="24"/>
        </w:rPr>
      </w:pPr>
      <w:r>
        <w:rPr>
          <w:rFonts w:ascii="Times New Roman" w:hAnsi="Times New Roman" w:cs="Times New Roman"/>
          <w:b/>
          <w:color w:val="000000"/>
          <w:sz w:val="24"/>
          <w:szCs w:val="24"/>
        </w:rPr>
        <w:tab/>
      </w:r>
      <w:r w:rsidR="009951BF">
        <w:rPr>
          <w:rFonts w:ascii="Times New Roman" w:hAnsi="Times New Roman" w:cs="Times New Roman"/>
          <w:b/>
          <w:color w:val="000000"/>
          <w:sz w:val="24"/>
          <w:szCs w:val="24"/>
        </w:rPr>
        <w:t xml:space="preserve">A. </w:t>
      </w:r>
      <w:r w:rsidR="00D53459" w:rsidRPr="00D53459">
        <w:rPr>
          <w:rFonts w:ascii="Times New Roman" w:hAnsi="Times New Roman" w:cs="Times New Roman"/>
          <w:b/>
          <w:color w:val="000000"/>
          <w:sz w:val="24"/>
          <w:szCs w:val="24"/>
        </w:rPr>
        <w:t xml:space="preserve"> Testimonial </w:t>
      </w:r>
      <w:r w:rsidR="00D53459">
        <w:rPr>
          <w:rFonts w:ascii="Times New Roman" w:hAnsi="Times New Roman" w:cs="Times New Roman"/>
          <w:b/>
          <w:color w:val="000000"/>
          <w:sz w:val="24"/>
          <w:szCs w:val="24"/>
        </w:rPr>
        <w:t>S</w:t>
      </w:r>
      <w:r w:rsidR="00D53459" w:rsidRPr="00D53459">
        <w:rPr>
          <w:rFonts w:ascii="Times New Roman" w:hAnsi="Times New Roman" w:cs="Times New Roman"/>
          <w:b/>
          <w:color w:val="000000"/>
          <w:sz w:val="24"/>
          <w:szCs w:val="24"/>
        </w:rPr>
        <w:t>cope</w:t>
      </w:r>
    </w:p>
    <w:p w14:paraId="2EF49744" w14:textId="2BD07287" w:rsidR="000B16D8" w:rsidRPr="00401A87" w:rsidRDefault="00DC7BF6" w:rsidP="00D74205">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B16D8" w:rsidRPr="00401A87">
        <w:rPr>
          <w:rFonts w:ascii="Times New Roman" w:hAnsi="Times New Roman" w:cs="Times New Roman"/>
          <w:color w:val="000000"/>
          <w:sz w:val="24"/>
          <w:szCs w:val="24"/>
        </w:rPr>
        <w:t xml:space="preserve">This project’s primary sources belong to the field of testimonial discourse. I define testimonial narratives as cultural products that bear witness to an event or </w:t>
      </w:r>
      <w:r w:rsidR="0068591D" w:rsidRPr="00401A87">
        <w:rPr>
          <w:rFonts w:ascii="Times New Roman" w:hAnsi="Times New Roman" w:cs="Times New Roman"/>
          <w:color w:val="000000"/>
          <w:sz w:val="24"/>
          <w:szCs w:val="24"/>
        </w:rPr>
        <w:t>real-life</w:t>
      </w:r>
      <w:r w:rsidR="000B16D8" w:rsidRPr="00401A87">
        <w:rPr>
          <w:rFonts w:ascii="Times New Roman" w:hAnsi="Times New Roman" w:cs="Times New Roman"/>
          <w:color w:val="000000"/>
          <w:sz w:val="24"/>
          <w:szCs w:val="24"/>
        </w:rPr>
        <w:t xml:space="preserve"> experience through a narration. </w:t>
      </w:r>
      <w:r w:rsidR="00795DB7" w:rsidRPr="00401A87">
        <w:rPr>
          <w:rFonts w:ascii="Times New Roman" w:hAnsi="Times New Roman" w:cs="Times New Roman"/>
          <w:color w:val="000000"/>
          <w:sz w:val="24"/>
          <w:szCs w:val="24"/>
        </w:rPr>
        <w:t>Although the primary textual sources I will study in my dissertation differ in terms of production and reception, they all represent witness</w:t>
      </w:r>
      <w:r w:rsidR="0068591D">
        <w:rPr>
          <w:rFonts w:ascii="Times New Roman" w:hAnsi="Times New Roman" w:cs="Times New Roman"/>
          <w:color w:val="000000"/>
          <w:sz w:val="24"/>
          <w:szCs w:val="24"/>
        </w:rPr>
        <w:t>es</w:t>
      </w:r>
      <w:r w:rsidR="00795DB7" w:rsidRPr="00401A87">
        <w:rPr>
          <w:rFonts w:ascii="Times New Roman" w:hAnsi="Times New Roman" w:cs="Times New Roman"/>
          <w:color w:val="000000"/>
          <w:sz w:val="24"/>
          <w:szCs w:val="24"/>
        </w:rPr>
        <w:t xml:space="preserve"> who </w:t>
      </w:r>
      <w:r w:rsidR="0068591D">
        <w:rPr>
          <w:rFonts w:ascii="Times New Roman" w:hAnsi="Times New Roman" w:cs="Times New Roman"/>
          <w:color w:val="000000"/>
          <w:sz w:val="24"/>
          <w:szCs w:val="24"/>
        </w:rPr>
        <w:t>account for</w:t>
      </w:r>
      <w:r w:rsidR="00795DB7" w:rsidRPr="00401A87">
        <w:rPr>
          <w:rFonts w:ascii="Times New Roman" w:hAnsi="Times New Roman" w:cs="Times New Roman"/>
          <w:color w:val="000000"/>
          <w:sz w:val="24"/>
          <w:szCs w:val="24"/>
        </w:rPr>
        <w:t xml:space="preserve"> experiences related to events </w:t>
      </w:r>
      <w:r w:rsidR="0011097C">
        <w:rPr>
          <w:rFonts w:ascii="Times New Roman" w:hAnsi="Times New Roman" w:cs="Times New Roman"/>
          <w:color w:val="000000"/>
          <w:sz w:val="24"/>
          <w:szCs w:val="24"/>
        </w:rPr>
        <w:t>with</w:t>
      </w:r>
      <w:r w:rsidR="00795DB7" w:rsidRPr="00401A87">
        <w:rPr>
          <w:rFonts w:ascii="Times New Roman" w:hAnsi="Times New Roman" w:cs="Times New Roman"/>
          <w:color w:val="000000"/>
          <w:sz w:val="24"/>
          <w:szCs w:val="24"/>
        </w:rPr>
        <w:t>in the context of the Colombian armed conflict. By bearing witness to such experience</w:t>
      </w:r>
      <w:r w:rsidR="0068591D">
        <w:rPr>
          <w:rFonts w:ascii="Times New Roman" w:hAnsi="Times New Roman" w:cs="Times New Roman"/>
          <w:color w:val="000000"/>
          <w:sz w:val="24"/>
          <w:szCs w:val="24"/>
        </w:rPr>
        <w:t>s</w:t>
      </w:r>
      <w:r w:rsidR="00795DB7" w:rsidRPr="00401A87">
        <w:rPr>
          <w:rFonts w:ascii="Times New Roman" w:hAnsi="Times New Roman" w:cs="Times New Roman"/>
          <w:color w:val="000000"/>
          <w:sz w:val="24"/>
          <w:szCs w:val="24"/>
        </w:rPr>
        <w:t xml:space="preserve">, </w:t>
      </w:r>
      <w:r w:rsidR="00753100" w:rsidRPr="00401A87">
        <w:rPr>
          <w:rFonts w:ascii="Times New Roman" w:hAnsi="Times New Roman" w:cs="Times New Roman"/>
          <w:color w:val="000000"/>
          <w:sz w:val="24"/>
          <w:szCs w:val="24"/>
        </w:rPr>
        <w:t>these texts presuppose a link between the testimonial account and the fact</w:t>
      </w:r>
      <w:r w:rsidR="00D93CB4">
        <w:rPr>
          <w:rFonts w:ascii="Times New Roman" w:hAnsi="Times New Roman" w:cs="Times New Roman"/>
          <w:color w:val="000000"/>
          <w:sz w:val="24"/>
          <w:szCs w:val="24"/>
        </w:rPr>
        <w:t>s.</w:t>
      </w:r>
      <w:r w:rsidR="00753100" w:rsidRPr="00401A87">
        <w:rPr>
          <w:rFonts w:ascii="Times New Roman" w:hAnsi="Times New Roman" w:cs="Times New Roman"/>
          <w:color w:val="000000"/>
          <w:sz w:val="24"/>
          <w:szCs w:val="24"/>
        </w:rPr>
        <w:t xml:space="preserve"> </w:t>
      </w:r>
      <w:r w:rsidR="00466D56" w:rsidRPr="00401A87">
        <w:rPr>
          <w:rFonts w:ascii="Times New Roman" w:hAnsi="Times New Roman" w:cs="Times New Roman"/>
          <w:color w:val="000000"/>
          <w:sz w:val="24"/>
          <w:szCs w:val="24"/>
        </w:rPr>
        <w:t xml:space="preserve">Therefore, one cannot study these testimonial narratives without </w:t>
      </w:r>
      <w:r w:rsidR="00466D56" w:rsidRPr="007E3754">
        <w:rPr>
          <w:rFonts w:ascii="Times New Roman" w:hAnsi="Times New Roman" w:cs="Times New Roman"/>
          <w:color w:val="000000"/>
          <w:sz w:val="24"/>
          <w:szCs w:val="24"/>
        </w:rPr>
        <w:t>considering how testimonial discourses produce a reality effect,</w:t>
      </w:r>
      <w:r w:rsidR="007E3754" w:rsidRPr="007E3754">
        <w:rPr>
          <w:rFonts w:ascii="Times New Roman" w:hAnsi="Times New Roman" w:cs="Times New Roman"/>
          <w:color w:val="000000"/>
          <w:sz w:val="24"/>
          <w:szCs w:val="24"/>
        </w:rPr>
        <w:t xml:space="preserve"> how</w:t>
      </w:r>
      <w:r w:rsidR="006F3F9A">
        <w:rPr>
          <w:rFonts w:ascii="Times New Roman" w:hAnsi="Times New Roman" w:cs="Times New Roman"/>
          <w:color w:val="000000"/>
          <w:sz w:val="24"/>
          <w:szCs w:val="24"/>
        </w:rPr>
        <w:t xml:space="preserve"> </w:t>
      </w:r>
      <w:r w:rsidR="007E3754" w:rsidRPr="007E3754">
        <w:rPr>
          <w:rFonts w:ascii="Times New Roman" w:hAnsi="Times New Roman" w:cs="Times New Roman"/>
          <w:color w:val="000000"/>
          <w:sz w:val="24"/>
          <w:szCs w:val="24"/>
        </w:rPr>
        <w:t xml:space="preserve">they relate to a real-life referent, and </w:t>
      </w:r>
      <w:r w:rsidR="009A7C55">
        <w:rPr>
          <w:rFonts w:ascii="Times New Roman" w:hAnsi="Times New Roman" w:cs="Times New Roman"/>
          <w:color w:val="000000"/>
          <w:sz w:val="24"/>
          <w:szCs w:val="24"/>
        </w:rPr>
        <w:t>what kind of mediations exist between the account of an experience and the experience itself.</w:t>
      </w:r>
      <w:r w:rsidR="007E3754" w:rsidRPr="007E3754">
        <w:rPr>
          <w:rFonts w:ascii="Times New Roman" w:hAnsi="Times New Roman" w:cs="Times New Roman"/>
          <w:color w:val="000000"/>
          <w:sz w:val="24"/>
          <w:szCs w:val="24"/>
        </w:rPr>
        <w:t xml:space="preserve"> </w:t>
      </w:r>
      <w:r w:rsidR="00A16625" w:rsidRPr="00401A87">
        <w:rPr>
          <w:rFonts w:ascii="Times New Roman" w:hAnsi="Times New Roman" w:cs="Times New Roman"/>
          <w:color w:val="000000"/>
          <w:sz w:val="24"/>
          <w:szCs w:val="24"/>
        </w:rPr>
        <w:t>While</w:t>
      </w:r>
      <w:r w:rsidR="002D5195">
        <w:rPr>
          <w:rFonts w:ascii="Times New Roman" w:hAnsi="Times New Roman" w:cs="Times New Roman"/>
          <w:color w:val="000000"/>
          <w:sz w:val="24"/>
          <w:szCs w:val="24"/>
        </w:rPr>
        <w:t xml:space="preserve"> early on in discussions of testimonial narrative </w:t>
      </w:r>
      <w:r w:rsidR="00466D56" w:rsidRPr="00401A87">
        <w:rPr>
          <w:rFonts w:ascii="Times New Roman" w:hAnsi="Times New Roman" w:cs="Times New Roman"/>
          <w:color w:val="000000"/>
          <w:sz w:val="24"/>
          <w:szCs w:val="24"/>
        </w:rPr>
        <w:t xml:space="preserve">critics </w:t>
      </w:r>
      <w:r w:rsidR="002D5195">
        <w:rPr>
          <w:rFonts w:ascii="Times New Roman" w:hAnsi="Times New Roman" w:cs="Times New Roman"/>
          <w:color w:val="000000"/>
          <w:sz w:val="24"/>
          <w:szCs w:val="24"/>
        </w:rPr>
        <w:t xml:space="preserve">such as </w:t>
      </w:r>
      <w:r w:rsidR="00466D56" w:rsidRPr="00401A87">
        <w:rPr>
          <w:rFonts w:ascii="Times New Roman" w:hAnsi="Times New Roman" w:cs="Times New Roman"/>
          <w:color w:val="000000"/>
          <w:sz w:val="24"/>
          <w:szCs w:val="24"/>
        </w:rPr>
        <w:t>John Beverley (“The Margin at the Center”, 1989)</w:t>
      </w:r>
      <w:r w:rsidR="00A16625" w:rsidRPr="00401A87">
        <w:rPr>
          <w:rFonts w:ascii="Times New Roman" w:hAnsi="Times New Roman" w:cs="Times New Roman"/>
          <w:color w:val="000000"/>
          <w:sz w:val="24"/>
          <w:szCs w:val="24"/>
        </w:rPr>
        <w:t xml:space="preserve"> </w:t>
      </w:r>
      <w:r w:rsidR="002D5195">
        <w:rPr>
          <w:rFonts w:ascii="Times New Roman" w:hAnsi="Times New Roman" w:cs="Times New Roman"/>
          <w:color w:val="000000"/>
          <w:sz w:val="24"/>
          <w:szCs w:val="24"/>
        </w:rPr>
        <w:t>considered a</w:t>
      </w:r>
      <w:r w:rsidR="00A37D90">
        <w:rPr>
          <w:rFonts w:ascii="Times New Roman" w:hAnsi="Times New Roman" w:cs="Times New Roman"/>
          <w:color w:val="000000"/>
          <w:sz w:val="24"/>
          <w:szCs w:val="24"/>
        </w:rPr>
        <w:t xml:space="preserve">s </w:t>
      </w:r>
      <w:r w:rsidR="00A16625" w:rsidRPr="00401A87">
        <w:rPr>
          <w:rFonts w:ascii="Times New Roman" w:hAnsi="Times New Roman" w:cs="Times New Roman"/>
          <w:color w:val="000000"/>
          <w:sz w:val="24"/>
          <w:szCs w:val="24"/>
        </w:rPr>
        <w:t>“</w:t>
      </w:r>
      <w:r w:rsidR="00A37D90" w:rsidRPr="00EE1061">
        <w:rPr>
          <w:rFonts w:ascii="Times" w:hAnsi="Times" w:cs="Times New Roman"/>
          <w:color w:val="000000"/>
          <w:sz w:val="24"/>
          <w:szCs w:val="24"/>
        </w:rPr>
        <w:t xml:space="preserve">genuine </w:t>
      </w:r>
      <w:proofErr w:type="spellStart"/>
      <w:r w:rsidR="00A37D90" w:rsidRPr="00EE1061">
        <w:rPr>
          <w:rFonts w:ascii="Times" w:hAnsi="Times" w:cs="Times New Roman"/>
          <w:i/>
          <w:iCs/>
          <w:color w:val="000000"/>
          <w:sz w:val="24"/>
          <w:szCs w:val="24"/>
        </w:rPr>
        <w:t>tesitmonios</w:t>
      </w:r>
      <w:proofErr w:type="spellEnd"/>
      <w:r w:rsidR="00D93CB4">
        <w:rPr>
          <w:rFonts w:ascii="Times" w:hAnsi="Times" w:cs="Times New Roman"/>
          <w:color w:val="000000"/>
          <w:sz w:val="24"/>
          <w:szCs w:val="24"/>
        </w:rPr>
        <w:t>”</w:t>
      </w:r>
      <w:r w:rsidR="00A37D90" w:rsidRPr="00EE1061">
        <w:rPr>
          <w:rFonts w:ascii="Times" w:hAnsi="Times" w:cs="Times New Roman"/>
          <w:color w:val="000000"/>
          <w:sz w:val="24"/>
          <w:szCs w:val="24"/>
        </w:rPr>
        <w:t xml:space="preserve"> </w:t>
      </w:r>
      <w:r w:rsidR="00D93CB4">
        <w:rPr>
          <w:rFonts w:ascii="Times" w:hAnsi="Times" w:cs="Times New Roman"/>
          <w:color w:val="000000"/>
          <w:sz w:val="24"/>
          <w:szCs w:val="24"/>
        </w:rPr>
        <w:t>the</w:t>
      </w:r>
      <w:r w:rsidR="00A37D90" w:rsidRPr="00EE1061">
        <w:rPr>
          <w:rFonts w:ascii="Times" w:hAnsi="Times" w:cs="Times New Roman"/>
          <w:color w:val="000000"/>
          <w:sz w:val="24"/>
          <w:szCs w:val="24"/>
        </w:rPr>
        <w:t xml:space="preserve"> </w:t>
      </w:r>
      <w:r w:rsidR="00EE1061">
        <w:rPr>
          <w:rFonts w:ascii="Times" w:hAnsi="Times" w:cs="Times"/>
          <w:bCs/>
          <w:color w:val="000000"/>
          <w:sz w:val="24"/>
          <w:szCs w:val="24"/>
        </w:rPr>
        <w:t>w</w:t>
      </w:r>
      <w:r w:rsidR="00EE1061" w:rsidRPr="00EE1061">
        <w:rPr>
          <w:rFonts w:ascii="Times" w:hAnsi="Times" w:cs="Times"/>
          <w:bCs/>
          <w:color w:val="000000"/>
          <w:sz w:val="24"/>
          <w:szCs w:val="24"/>
        </w:rPr>
        <w:t>orks written or edited by a professional writer, narrated in the voice of a subaltern subject who was an actor in, and a witness to, the life experiences or events to which the text testifies</w:t>
      </w:r>
      <w:r w:rsidR="00EE1061" w:rsidRPr="00EE1061">
        <w:rPr>
          <w:rFonts w:ascii="Times" w:hAnsi="Times" w:cs="Times New Roman"/>
          <w:color w:val="000000"/>
          <w:sz w:val="24"/>
          <w:szCs w:val="24"/>
        </w:rPr>
        <w:t xml:space="preserve"> </w:t>
      </w:r>
      <w:r w:rsidR="0094332F" w:rsidRPr="00EE1061">
        <w:rPr>
          <w:rFonts w:ascii="Times" w:hAnsi="Times" w:cs="Times New Roman"/>
          <w:color w:val="000000"/>
          <w:sz w:val="24"/>
          <w:szCs w:val="24"/>
        </w:rPr>
        <w:t xml:space="preserve">(Beverley 32), </w:t>
      </w:r>
      <w:r w:rsidR="002D5195">
        <w:rPr>
          <w:rFonts w:ascii="Times" w:hAnsi="Times" w:cs="Times New Roman"/>
          <w:color w:val="000000"/>
          <w:sz w:val="24"/>
          <w:szCs w:val="24"/>
        </w:rPr>
        <w:t xml:space="preserve">other scholars such as </w:t>
      </w:r>
      <w:proofErr w:type="spellStart"/>
      <w:r w:rsidR="0094332F" w:rsidRPr="00EE1061">
        <w:rPr>
          <w:rFonts w:ascii="Times" w:hAnsi="Times" w:cs="Times New Roman"/>
          <w:color w:val="000000"/>
          <w:sz w:val="24"/>
          <w:szCs w:val="24"/>
        </w:rPr>
        <w:t>Elzbieta</w:t>
      </w:r>
      <w:proofErr w:type="spellEnd"/>
      <w:r w:rsidR="0094332F" w:rsidRPr="00EE1061">
        <w:rPr>
          <w:rFonts w:ascii="Times" w:hAnsi="Times" w:cs="Times New Roman"/>
          <w:color w:val="000000"/>
          <w:sz w:val="24"/>
          <w:szCs w:val="24"/>
        </w:rPr>
        <w:t xml:space="preserve"> </w:t>
      </w:r>
      <w:proofErr w:type="spellStart"/>
      <w:r w:rsidR="0094332F" w:rsidRPr="00EE1061">
        <w:rPr>
          <w:rFonts w:ascii="Times" w:hAnsi="Times" w:cs="Times New Roman"/>
          <w:color w:val="000000"/>
          <w:sz w:val="24"/>
          <w:szCs w:val="24"/>
        </w:rPr>
        <w:t>Sklodowska</w:t>
      </w:r>
      <w:proofErr w:type="spellEnd"/>
      <w:r w:rsidR="0094332F" w:rsidRPr="00EE1061">
        <w:rPr>
          <w:rFonts w:ascii="Times" w:hAnsi="Times" w:cs="Times New Roman"/>
          <w:color w:val="000000"/>
          <w:sz w:val="24"/>
          <w:szCs w:val="24"/>
        </w:rPr>
        <w:t xml:space="preserve"> (“</w:t>
      </w:r>
      <w:proofErr w:type="spellStart"/>
      <w:r w:rsidR="0094332F" w:rsidRPr="00EE1061">
        <w:rPr>
          <w:rFonts w:ascii="Times" w:hAnsi="Times" w:cs="Times New Roman"/>
          <w:color w:val="000000"/>
          <w:sz w:val="24"/>
          <w:szCs w:val="24"/>
        </w:rPr>
        <w:t>Hacia</w:t>
      </w:r>
      <w:proofErr w:type="spellEnd"/>
      <w:r w:rsidR="0094332F" w:rsidRPr="00EE1061">
        <w:rPr>
          <w:rFonts w:ascii="Times" w:hAnsi="Times" w:cs="Times New Roman"/>
          <w:color w:val="000000"/>
          <w:sz w:val="24"/>
          <w:szCs w:val="24"/>
        </w:rPr>
        <w:t xml:space="preserve"> una </w:t>
      </w:r>
      <w:proofErr w:type="spellStart"/>
      <w:r w:rsidR="0094332F" w:rsidRPr="00EE1061">
        <w:rPr>
          <w:rFonts w:ascii="Times" w:hAnsi="Times" w:cs="Times New Roman"/>
          <w:color w:val="000000"/>
          <w:sz w:val="24"/>
          <w:szCs w:val="24"/>
        </w:rPr>
        <w:t>tipología</w:t>
      </w:r>
      <w:proofErr w:type="spellEnd"/>
      <w:r w:rsidR="0094332F" w:rsidRPr="00EE1061">
        <w:rPr>
          <w:rFonts w:ascii="Times" w:hAnsi="Times" w:cs="Times New Roman"/>
          <w:color w:val="000000"/>
          <w:sz w:val="24"/>
          <w:szCs w:val="24"/>
        </w:rPr>
        <w:t xml:space="preserve"> del testimonio </w:t>
      </w:r>
      <w:proofErr w:type="spellStart"/>
      <w:r w:rsidR="0094332F" w:rsidRPr="00EE1061">
        <w:rPr>
          <w:rFonts w:ascii="Times" w:hAnsi="Times" w:cs="Times New Roman"/>
          <w:color w:val="000000"/>
          <w:sz w:val="24"/>
          <w:szCs w:val="24"/>
        </w:rPr>
        <w:t>latinoamericano</w:t>
      </w:r>
      <w:proofErr w:type="spellEnd"/>
      <w:r w:rsidR="0094332F" w:rsidRPr="00EE1061">
        <w:rPr>
          <w:rFonts w:ascii="Times" w:hAnsi="Times" w:cs="Times New Roman"/>
          <w:color w:val="000000"/>
          <w:sz w:val="24"/>
          <w:szCs w:val="24"/>
        </w:rPr>
        <w:t>”, 1990) suggest</w:t>
      </w:r>
      <w:r w:rsidR="002D5195">
        <w:rPr>
          <w:rFonts w:ascii="Times" w:hAnsi="Times" w:cs="Times New Roman"/>
          <w:color w:val="000000"/>
          <w:sz w:val="24"/>
          <w:szCs w:val="24"/>
        </w:rPr>
        <w:t>ed</w:t>
      </w:r>
      <w:r w:rsidR="0094332F" w:rsidRPr="00EE1061">
        <w:rPr>
          <w:rFonts w:ascii="Times" w:hAnsi="Times" w:cs="Times New Roman"/>
          <w:color w:val="000000"/>
          <w:sz w:val="24"/>
          <w:szCs w:val="24"/>
        </w:rPr>
        <w:t xml:space="preserve"> that </w:t>
      </w:r>
      <w:r w:rsidR="0094332F" w:rsidRPr="00EE1061">
        <w:rPr>
          <w:rFonts w:ascii="Times" w:hAnsi="Times" w:cs="Times New Roman"/>
          <w:color w:val="000000"/>
          <w:sz w:val="24"/>
          <w:szCs w:val="24"/>
        </w:rPr>
        <w:lastRenderedPageBreak/>
        <w:t xml:space="preserve">testimonial discourse </w:t>
      </w:r>
      <w:r w:rsidR="009A7C55">
        <w:rPr>
          <w:rFonts w:ascii="Times" w:hAnsi="Times" w:cs="Times New Roman"/>
          <w:color w:val="000000"/>
          <w:sz w:val="24"/>
          <w:szCs w:val="24"/>
        </w:rPr>
        <w:t>has</w:t>
      </w:r>
      <w:r w:rsidR="0094332F" w:rsidRPr="00EE1061">
        <w:rPr>
          <w:rFonts w:ascii="Times" w:hAnsi="Times" w:cs="Times New Roman"/>
          <w:color w:val="000000"/>
          <w:sz w:val="24"/>
          <w:szCs w:val="24"/>
        </w:rPr>
        <w:t xml:space="preserve"> different </w:t>
      </w:r>
      <w:r w:rsidR="00D93CB4" w:rsidRPr="009A7C55">
        <w:rPr>
          <w:rFonts w:ascii="Times" w:hAnsi="Times" w:cs="Times New Roman"/>
          <w:color w:val="000000"/>
          <w:sz w:val="24"/>
          <w:szCs w:val="24"/>
        </w:rPr>
        <w:t>modalities</w:t>
      </w:r>
      <w:r w:rsidR="009A7C55">
        <w:rPr>
          <w:rFonts w:ascii="Times" w:hAnsi="Times" w:cs="Times New Roman"/>
          <w:color w:val="000000"/>
          <w:sz w:val="24"/>
          <w:szCs w:val="24"/>
        </w:rPr>
        <w:t xml:space="preserve"> and that works can be categorized by placing them in a range </w:t>
      </w:r>
      <w:r w:rsidR="009A7C55" w:rsidRPr="009A7C55">
        <w:rPr>
          <w:rFonts w:ascii="Times" w:hAnsi="Times" w:cs="Times New Roman"/>
          <w:color w:val="000000"/>
          <w:sz w:val="24"/>
          <w:szCs w:val="24"/>
        </w:rPr>
        <w:t xml:space="preserve">that goes from </w:t>
      </w:r>
      <w:r w:rsidR="002F7248" w:rsidRPr="006F3F9A">
        <w:rPr>
          <w:rFonts w:ascii="Times" w:hAnsi="Times" w:cs="Times New Roman"/>
          <w:color w:val="000000"/>
          <w:sz w:val="24"/>
          <w:szCs w:val="24"/>
        </w:rPr>
        <w:t>the</w:t>
      </w:r>
      <w:r w:rsidR="002F7248">
        <w:rPr>
          <w:rFonts w:ascii="Times" w:hAnsi="Times" w:cs="Times New Roman"/>
          <w:color w:val="000000"/>
          <w:sz w:val="24"/>
          <w:szCs w:val="24"/>
        </w:rPr>
        <w:t xml:space="preserve"> </w:t>
      </w:r>
      <w:r w:rsidR="009A7C55" w:rsidRPr="009A7C55">
        <w:rPr>
          <w:rFonts w:ascii="Times" w:hAnsi="Times" w:cs="Times"/>
          <w:bCs/>
          <w:color w:val="000000"/>
          <w:sz w:val="24"/>
          <w:szCs w:val="24"/>
        </w:rPr>
        <w:t xml:space="preserve">most fictional-least referential to the least fictional-most referential </w:t>
      </w:r>
      <w:r w:rsidR="00942C2C">
        <w:rPr>
          <w:rFonts w:ascii="Times" w:hAnsi="Times" w:cs="Times"/>
          <w:bCs/>
          <w:color w:val="000000"/>
          <w:sz w:val="24"/>
          <w:szCs w:val="24"/>
        </w:rPr>
        <w:t>(</w:t>
      </w:r>
      <w:proofErr w:type="spellStart"/>
      <w:r w:rsidR="0094332F" w:rsidRPr="009A7C55">
        <w:rPr>
          <w:rFonts w:ascii="Times" w:hAnsi="Times" w:cs="Times New Roman"/>
          <w:color w:val="000000"/>
          <w:sz w:val="24"/>
          <w:szCs w:val="24"/>
        </w:rPr>
        <w:t>Sklodowska</w:t>
      </w:r>
      <w:proofErr w:type="spellEnd"/>
      <w:r w:rsidR="0094332F" w:rsidRPr="009A7C55">
        <w:rPr>
          <w:rFonts w:ascii="Times" w:hAnsi="Times" w:cs="Times New Roman"/>
          <w:color w:val="000000"/>
          <w:sz w:val="24"/>
          <w:szCs w:val="24"/>
        </w:rPr>
        <w:t xml:space="preserve"> 109).</w:t>
      </w:r>
      <w:r w:rsidR="009C6AE1" w:rsidRPr="00401A87">
        <w:rPr>
          <w:rFonts w:ascii="Times New Roman" w:hAnsi="Times New Roman" w:cs="Times New Roman"/>
          <w:color w:val="000000"/>
          <w:sz w:val="24"/>
          <w:szCs w:val="24"/>
        </w:rPr>
        <w:t xml:space="preserve"> </w:t>
      </w:r>
      <w:r w:rsidR="002D5195">
        <w:rPr>
          <w:rFonts w:ascii="Times New Roman" w:hAnsi="Times New Roman" w:cs="Times New Roman"/>
          <w:color w:val="000000"/>
          <w:sz w:val="24"/>
          <w:szCs w:val="24"/>
        </w:rPr>
        <w:t xml:space="preserve">My selection of </w:t>
      </w:r>
      <w:r w:rsidR="001B336E">
        <w:rPr>
          <w:rFonts w:ascii="Times New Roman" w:hAnsi="Times New Roman" w:cs="Times New Roman"/>
          <w:color w:val="000000"/>
          <w:sz w:val="24"/>
          <w:szCs w:val="24"/>
        </w:rPr>
        <w:t xml:space="preserve">testimonial </w:t>
      </w:r>
      <w:r w:rsidR="00EA0613">
        <w:rPr>
          <w:rFonts w:ascii="Times New Roman" w:hAnsi="Times New Roman" w:cs="Times New Roman"/>
          <w:color w:val="000000"/>
          <w:sz w:val="24"/>
          <w:szCs w:val="24"/>
        </w:rPr>
        <w:t xml:space="preserve">materials </w:t>
      </w:r>
      <w:r w:rsidR="001B336E">
        <w:rPr>
          <w:rFonts w:ascii="Times New Roman" w:hAnsi="Times New Roman" w:cs="Times New Roman"/>
          <w:color w:val="000000"/>
          <w:sz w:val="24"/>
          <w:szCs w:val="24"/>
        </w:rPr>
        <w:t xml:space="preserve">has followed </w:t>
      </w:r>
      <w:proofErr w:type="spellStart"/>
      <w:r w:rsidR="009C6AE1" w:rsidRPr="00401A87">
        <w:rPr>
          <w:rFonts w:ascii="Times New Roman" w:hAnsi="Times New Roman" w:cs="Times New Roman"/>
          <w:color w:val="000000"/>
          <w:sz w:val="24"/>
          <w:szCs w:val="24"/>
        </w:rPr>
        <w:t>Sklodowska’s</w:t>
      </w:r>
      <w:proofErr w:type="spellEnd"/>
      <w:r w:rsidR="001B336E">
        <w:rPr>
          <w:rFonts w:ascii="Times New Roman" w:hAnsi="Times New Roman" w:cs="Times New Roman"/>
          <w:color w:val="000000"/>
          <w:sz w:val="24"/>
          <w:szCs w:val="24"/>
        </w:rPr>
        <w:t xml:space="preserve"> proposal</w:t>
      </w:r>
      <w:r w:rsidR="00EA0613">
        <w:rPr>
          <w:rFonts w:ascii="Times New Roman" w:hAnsi="Times New Roman" w:cs="Times New Roman"/>
          <w:color w:val="000000"/>
          <w:sz w:val="24"/>
          <w:szCs w:val="24"/>
        </w:rPr>
        <w:t xml:space="preserve">: the dissertation’s corpus comprises diverse </w:t>
      </w:r>
      <w:r w:rsidR="00EE1061">
        <w:rPr>
          <w:rFonts w:ascii="Times New Roman" w:hAnsi="Times New Roman" w:cs="Times New Roman"/>
          <w:color w:val="000000"/>
          <w:sz w:val="24"/>
          <w:szCs w:val="24"/>
        </w:rPr>
        <w:t>modalities</w:t>
      </w:r>
      <w:r w:rsidR="009C6AE1" w:rsidRPr="00401A87">
        <w:rPr>
          <w:rFonts w:ascii="Times New Roman" w:hAnsi="Times New Roman" w:cs="Times New Roman"/>
          <w:color w:val="000000"/>
          <w:sz w:val="24"/>
          <w:szCs w:val="24"/>
        </w:rPr>
        <w:t xml:space="preserve"> of Colombian testimonial discourse</w:t>
      </w:r>
      <w:r w:rsidR="00EA0613">
        <w:rPr>
          <w:rFonts w:ascii="Times New Roman" w:hAnsi="Times New Roman" w:cs="Times New Roman"/>
          <w:color w:val="000000"/>
          <w:sz w:val="24"/>
          <w:szCs w:val="24"/>
        </w:rPr>
        <w:t xml:space="preserve">, which I have classified </w:t>
      </w:r>
      <w:r w:rsidR="00DB32B4">
        <w:rPr>
          <w:rFonts w:ascii="Times New Roman" w:hAnsi="Times New Roman" w:cs="Times New Roman"/>
          <w:color w:val="000000"/>
          <w:sz w:val="24"/>
          <w:szCs w:val="24"/>
        </w:rPr>
        <w:t xml:space="preserve">under </w:t>
      </w:r>
      <w:r w:rsidR="00970329" w:rsidRPr="00401A87">
        <w:rPr>
          <w:rFonts w:ascii="Times New Roman" w:hAnsi="Times New Roman" w:cs="Times New Roman"/>
          <w:color w:val="000000"/>
          <w:sz w:val="24"/>
          <w:szCs w:val="24"/>
        </w:rPr>
        <w:t xml:space="preserve">five </w:t>
      </w:r>
      <w:r w:rsidR="00DB32B4">
        <w:rPr>
          <w:rFonts w:ascii="Times New Roman" w:hAnsi="Times New Roman" w:cs="Times New Roman"/>
          <w:color w:val="000000"/>
          <w:sz w:val="24"/>
          <w:szCs w:val="24"/>
        </w:rPr>
        <w:t>c</w:t>
      </w:r>
      <w:r w:rsidR="00970329" w:rsidRPr="00401A87">
        <w:rPr>
          <w:rFonts w:ascii="Times New Roman" w:hAnsi="Times New Roman" w:cs="Times New Roman"/>
          <w:color w:val="000000"/>
          <w:sz w:val="24"/>
          <w:szCs w:val="24"/>
        </w:rPr>
        <w:t xml:space="preserve">ategories. </w:t>
      </w:r>
    </w:p>
    <w:p w14:paraId="6964AEFF" w14:textId="73FF6C9F" w:rsidR="00EE1061" w:rsidRPr="00834D76" w:rsidRDefault="0072482C" w:rsidP="00834D76">
      <w:pPr>
        <w:rPr>
          <w:rFonts w:ascii="Times New Roman" w:hAnsi="Times New Roman" w:cs="Times New Roman"/>
          <w:color w:val="000000"/>
        </w:rPr>
      </w:pPr>
      <w:r>
        <w:rPr>
          <w:rFonts w:ascii="Times New Roman" w:hAnsi="Times New Roman" w:cs="Times New Roman"/>
          <w:color w:val="000000"/>
        </w:rPr>
        <w:tab/>
      </w:r>
      <w:r w:rsidR="00DC7BF6">
        <w:rPr>
          <w:rFonts w:ascii="Times New Roman" w:hAnsi="Times New Roman" w:cs="Times New Roman"/>
          <w:color w:val="000000"/>
        </w:rPr>
        <w:tab/>
      </w:r>
      <w:r w:rsidR="009951BF">
        <w:rPr>
          <w:rFonts w:ascii="Times New Roman" w:hAnsi="Times New Roman" w:cs="Times New Roman"/>
          <w:color w:val="000000"/>
        </w:rPr>
        <w:t>1.</w:t>
      </w:r>
      <w:r w:rsidR="00DC7BF6">
        <w:rPr>
          <w:rFonts w:ascii="Times New Roman" w:hAnsi="Times New Roman" w:cs="Times New Roman"/>
          <w:color w:val="000000"/>
        </w:rPr>
        <w:t xml:space="preserve">  </w:t>
      </w:r>
      <w:r w:rsidR="009F00BA" w:rsidRPr="00076431">
        <w:rPr>
          <w:rFonts w:ascii="Times New Roman" w:hAnsi="Times New Roman" w:cs="Times New Roman"/>
          <w:color w:val="000000"/>
          <w:u w:val="single"/>
        </w:rPr>
        <w:t>Testimonial fictions:</w:t>
      </w:r>
      <w:r w:rsidR="009F00BA" w:rsidRPr="00834D76">
        <w:rPr>
          <w:rFonts w:ascii="Times New Roman" w:hAnsi="Times New Roman" w:cs="Times New Roman"/>
          <w:color w:val="000000"/>
        </w:rPr>
        <w:t xml:space="preserve"> </w:t>
      </w:r>
      <w:r w:rsidR="00AB7101" w:rsidRPr="00834D76">
        <w:rPr>
          <w:rFonts w:ascii="Times New Roman" w:hAnsi="Times New Roman" w:cs="Times New Roman"/>
          <w:color w:val="000000"/>
        </w:rPr>
        <w:t>w</w:t>
      </w:r>
      <w:r w:rsidR="009F00BA" w:rsidRPr="00834D76">
        <w:rPr>
          <w:rFonts w:ascii="Times New Roman" w:hAnsi="Times New Roman" w:cs="Times New Roman"/>
          <w:color w:val="000000"/>
        </w:rPr>
        <w:t xml:space="preserve">orks of fiction that refer to historical events or </w:t>
      </w:r>
      <w:r w:rsidR="006F2ED0">
        <w:rPr>
          <w:rFonts w:ascii="Times New Roman" w:hAnsi="Times New Roman" w:cs="Times New Roman"/>
          <w:color w:val="000000"/>
        </w:rPr>
        <w:t>real</w:t>
      </w:r>
      <w:r w:rsidR="009F00BA" w:rsidRPr="00076431">
        <w:rPr>
          <w:rFonts w:ascii="Times New Roman" w:hAnsi="Times New Roman" w:cs="Times New Roman"/>
          <w:color w:val="000000"/>
        </w:rPr>
        <w:t xml:space="preserve"> places. For example, María </w:t>
      </w:r>
      <w:r w:rsidR="009F00BA" w:rsidRPr="00834D76">
        <w:rPr>
          <w:rFonts w:ascii="Times" w:hAnsi="Times" w:cs="Times New Roman"/>
          <w:color w:val="000000"/>
        </w:rPr>
        <w:t xml:space="preserve">Ospina </w:t>
      </w:r>
      <w:proofErr w:type="spellStart"/>
      <w:r w:rsidR="009F00BA" w:rsidRPr="00834D76">
        <w:rPr>
          <w:rFonts w:ascii="Times" w:hAnsi="Times" w:cs="Times New Roman"/>
          <w:color w:val="000000"/>
        </w:rPr>
        <w:t>Pizano’s</w:t>
      </w:r>
      <w:proofErr w:type="spellEnd"/>
      <w:r w:rsidR="009F00BA" w:rsidRPr="00834D76">
        <w:rPr>
          <w:rFonts w:ascii="Times" w:hAnsi="Times" w:cs="Times New Roman"/>
          <w:color w:val="000000"/>
        </w:rPr>
        <w:t xml:space="preserve"> short story titled “</w:t>
      </w:r>
      <w:proofErr w:type="spellStart"/>
      <w:r w:rsidR="009F00BA" w:rsidRPr="00834D76">
        <w:rPr>
          <w:rFonts w:ascii="Times" w:hAnsi="Times" w:cs="Times New Roman"/>
          <w:color w:val="000000"/>
        </w:rPr>
        <w:t>Policarpa</w:t>
      </w:r>
      <w:proofErr w:type="spellEnd"/>
      <w:r w:rsidR="009F00BA" w:rsidRPr="00834D76">
        <w:rPr>
          <w:rFonts w:ascii="Times" w:hAnsi="Times" w:cs="Times New Roman"/>
          <w:color w:val="000000"/>
        </w:rPr>
        <w:t>” (2015)</w:t>
      </w:r>
      <w:r w:rsidR="00AB7101" w:rsidRPr="00834D76">
        <w:rPr>
          <w:rFonts w:ascii="Times" w:hAnsi="Times" w:cs="Times New Roman"/>
          <w:color w:val="000000"/>
        </w:rPr>
        <w:t xml:space="preserve"> </w:t>
      </w:r>
      <w:r w:rsidR="001D7EBE" w:rsidRPr="00834D76">
        <w:rPr>
          <w:rFonts w:ascii="Times" w:hAnsi="Times" w:cs="Times New Roman"/>
        </w:rPr>
        <w:t>–</w:t>
      </w:r>
      <w:r w:rsidR="00AB7101" w:rsidRPr="00834D76">
        <w:rPr>
          <w:rFonts w:ascii="Times" w:hAnsi="Times" w:cs="Times New Roman"/>
          <w:color w:val="000000"/>
        </w:rPr>
        <w:t xml:space="preserve">which </w:t>
      </w:r>
      <w:r w:rsidR="009F00BA" w:rsidRPr="00834D76">
        <w:rPr>
          <w:rFonts w:ascii="Times" w:hAnsi="Times" w:cs="Times New Roman"/>
          <w:color w:val="000000"/>
        </w:rPr>
        <w:t>fictionalizes the writing process of a former guerrilla woman’s testimony</w:t>
      </w:r>
      <w:r w:rsidR="001D7EBE" w:rsidRPr="00834D76">
        <w:rPr>
          <w:rFonts w:ascii="Times" w:hAnsi="Times" w:cs="Times New Roman"/>
        </w:rPr>
        <w:t xml:space="preserve">– </w:t>
      </w:r>
      <w:r w:rsidR="00AB7101" w:rsidRPr="00834D76">
        <w:rPr>
          <w:rFonts w:ascii="Times" w:hAnsi="Times" w:cs="Times New Roman"/>
          <w:color w:val="000000"/>
        </w:rPr>
        <w:t>or</w:t>
      </w:r>
      <w:r w:rsidR="009F00BA" w:rsidRPr="00834D76">
        <w:rPr>
          <w:rFonts w:ascii="Times" w:hAnsi="Times" w:cs="Times New Roman"/>
          <w:color w:val="000000"/>
        </w:rPr>
        <w:t xml:space="preserve"> </w:t>
      </w:r>
      <w:r w:rsidR="00EE1061" w:rsidRPr="00834D76">
        <w:rPr>
          <w:rFonts w:ascii="Times" w:hAnsi="Times" w:cs="Arial"/>
          <w:color w:val="000000"/>
        </w:rPr>
        <w:t>Daniel Ferreira</w:t>
      </w:r>
      <w:r w:rsidR="006F2ED0">
        <w:rPr>
          <w:rFonts w:ascii="Times" w:hAnsi="Times" w:cs="Arial"/>
          <w:color w:val="000000"/>
        </w:rPr>
        <w:t>’s</w:t>
      </w:r>
      <w:r w:rsidR="00EE1061" w:rsidRPr="00834D76">
        <w:rPr>
          <w:rFonts w:ascii="Times" w:hAnsi="Times" w:cs="Arial"/>
          <w:color w:val="000000"/>
        </w:rPr>
        <w:t xml:space="preserve"> </w:t>
      </w:r>
      <w:r w:rsidR="00EE1061" w:rsidRPr="00834D76">
        <w:rPr>
          <w:rFonts w:ascii="Times" w:hAnsi="Times" w:cs="Arial"/>
          <w:i/>
          <w:iCs/>
          <w:color w:val="000000"/>
        </w:rPr>
        <w:t xml:space="preserve">La </w:t>
      </w:r>
      <w:proofErr w:type="spellStart"/>
      <w:r w:rsidR="00EE1061" w:rsidRPr="00834D76">
        <w:rPr>
          <w:rFonts w:ascii="Times" w:hAnsi="Times" w:cs="Arial"/>
          <w:i/>
          <w:iCs/>
          <w:color w:val="000000"/>
        </w:rPr>
        <w:t>rebelión</w:t>
      </w:r>
      <w:proofErr w:type="spellEnd"/>
      <w:r w:rsidR="00EE1061" w:rsidRPr="00834D76">
        <w:rPr>
          <w:rFonts w:ascii="Times" w:hAnsi="Times" w:cs="Arial"/>
          <w:i/>
          <w:iCs/>
          <w:color w:val="000000"/>
        </w:rPr>
        <w:t xml:space="preserve"> de los </w:t>
      </w:r>
      <w:proofErr w:type="spellStart"/>
      <w:r w:rsidR="00EE1061" w:rsidRPr="00834D76">
        <w:rPr>
          <w:rFonts w:ascii="Times" w:hAnsi="Times" w:cs="Arial"/>
          <w:i/>
          <w:iCs/>
          <w:color w:val="000000"/>
        </w:rPr>
        <w:t>oficios</w:t>
      </w:r>
      <w:proofErr w:type="spellEnd"/>
      <w:r w:rsidR="00EE1061" w:rsidRPr="00834D76">
        <w:rPr>
          <w:rFonts w:ascii="Times" w:hAnsi="Times" w:cs="Arial"/>
          <w:i/>
          <w:iCs/>
          <w:color w:val="000000"/>
        </w:rPr>
        <w:t xml:space="preserve"> </w:t>
      </w:r>
      <w:proofErr w:type="spellStart"/>
      <w:r w:rsidR="00EE1061" w:rsidRPr="00834D76">
        <w:rPr>
          <w:rFonts w:ascii="Times" w:hAnsi="Times" w:cs="Arial"/>
          <w:i/>
          <w:iCs/>
          <w:color w:val="000000"/>
        </w:rPr>
        <w:t>inútiles</w:t>
      </w:r>
      <w:proofErr w:type="spellEnd"/>
      <w:r w:rsidR="00EE1061" w:rsidRPr="00834D76">
        <w:rPr>
          <w:rFonts w:ascii="Times" w:hAnsi="Times" w:cs="Arial"/>
          <w:i/>
          <w:iCs/>
          <w:color w:val="000000"/>
        </w:rPr>
        <w:t xml:space="preserve"> </w:t>
      </w:r>
      <w:r w:rsidR="009F00BA" w:rsidRPr="00834D76">
        <w:rPr>
          <w:rFonts w:ascii="Times" w:hAnsi="Times" w:cs="Times New Roman"/>
          <w:color w:val="000000"/>
        </w:rPr>
        <w:t>(201</w:t>
      </w:r>
      <w:r w:rsidR="00EE1061" w:rsidRPr="00834D76">
        <w:rPr>
          <w:rFonts w:ascii="Times" w:hAnsi="Times" w:cs="Times New Roman"/>
          <w:color w:val="000000"/>
        </w:rPr>
        <w:t>9</w:t>
      </w:r>
      <w:r w:rsidR="009F00BA" w:rsidRPr="00834D76">
        <w:rPr>
          <w:rFonts w:ascii="Times" w:hAnsi="Times" w:cs="Times New Roman"/>
          <w:color w:val="000000"/>
        </w:rPr>
        <w:t>)</w:t>
      </w:r>
      <w:r w:rsidR="00AB7101" w:rsidRPr="00834D76">
        <w:rPr>
          <w:rFonts w:ascii="Times" w:hAnsi="Times" w:cs="Times New Roman"/>
          <w:color w:val="000000"/>
        </w:rPr>
        <w:t xml:space="preserve"> </w:t>
      </w:r>
      <w:r w:rsidR="001D7EBE" w:rsidRPr="00834D76">
        <w:rPr>
          <w:rFonts w:ascii="Times" w:hAnsi="Times" w:cs="Times New Roman"/>
        </w:rPr>
        <w:t>–</w:t>
      </w:r>
      <w:r w:rsidR="0017534A" w:rsidRPr="00834D76">
        <w:rPr>
          <w:rFonts w:ascii="Times" w:hAnsi="Times" w:cs="Times New Roman"/>
        </w:rPr>
        <w:t>w</w:t>
      </w:r>
      <w:r w:rsidR="00AB7101" w:rsidRPr="00834D76">
        <w:rPr>
          <w:rFonts w:ascii="Times" w:hAnsi="Times" w:cs="Times New Roman"/>
          <w:color w:val="000000"/>
        </w:rPr>
        <w:t>hich</w:t>
      </w:r>
      <w:r w:rsidR="00951C63">
        <w:rPr>
          <w:rFonts w:ascii="Times" w:hAnsi="Times" w:cs="Times New Roman"/>
          <w:color w:val="000000"/>
        </w:rPr>
        <w:t>, narrated as if it were a piece of investigative journalism,</w:t>
      </w:r>
      <w:r w:rsidR="00A54FF0" w:rsidRPr="00834D76">
        <w:rPr>
          <w:rFonts w:ascii="Times" w:hAnsi="Times" w:cs="Times New Roman"/>
          <w:color w:val="000000"/>
        </w:rPr>
        <w:t xml:space="preserve"> tells</w:t>
      </w:r>
      <w:r w:rsidR="00EE1061" w:rsidRPr="00834D76">
        <w:rPr>
          <w:rFonts w:ascii="Times" w:hAnsi="Times" w:cs="Times New Roman"/>
          <w:color w:val="000000"/>
        </w:rPr>
        <w:t xml:space="preserve"> the story of a fictional </w:t>
      </w:r>
      <w:r w:rsidR="00951C63">
        <w:rPr>
          <w:rFonts w:ascii="Times" w:hAnsi="Times" w:cs="Times New Roman"/>
          <w:color w:val="000000"/>
        </w:rPr>
        <w:t xml:space="preserve">1970s </w:t>
      </w:r>
      <w:r w:rsidR="00EE1061" w:rsidRPr="00834D76">
        <w:rPr>
          <w:rFonts w:ascii="Times" w:hAnsi="Times" w:cs="Times New Roman"/>
          <w:color w:val="000000"/>
        </w:rPr>
        <w:t>peasants’ collective</w:t>
      </w:r>
      <w:r w:rsidR="00951C63">
        <w:rPr>
          <w:rFonts w:ascii="Times" w:hAnsi="Times" w:cs="Times New Roman"/>
          <w:color w:val="000000"/>
        </w:rPr>
        <w:t xml:space="preserve"> that</w:t>
      </w:r>
      <w:r w:rsidR="00EE1061" w:rsidRPr="00834D76">
        <w:rPr>
          <w:rFonts w:ascii="Times" w:hAnsi="Times" w:cs="Times New Roman"/>
          <w:color w:val="000000"/>
        </w:rPr>
        <w:t xml:space="preserve"> occupies a vacant lot</w:t>
      </w:r>
      <w:r w:rsidR="00951C63">
        <w:rPr>
          <w:rFonts w:ascii="Times" w:hAnsi="Times" w:cs="Times New Roman"/>
          <w:color w:val="000000"/>
        </w:rPr>
        <w:t xml:space="preserve"> </w:t>
      </w:r>
      <w:r w:rsidR="00EE1061" w:rsidRPr="00834D76">
        <w:rPr>
          <w:rFonts w:ascii="Times" w:hAnsi="Times" w:cs="Times New Roman"/>
          <w:color w:val="000000"/>
        </w:rPr>
        <w:t xml:space="preserve">in the outskirts of a small town in Colombia. </w:t>
      </w:r>
      <w:r w:rsidR="00EE1061" w:rsidRPr="00834D76">
        <w:rPr>
          <w:rFonts w:ascii="Times New Roman" w:hAnsi="Times New Roman" w:cs="Times New Roman"/>
          <w:color w:val="000000"/>
        </w:rPr>
        <w:t xml:space="preserve"> </w:t>
      </w:r>
    </w:p>
    <w:p w14:paraId="5332641B" w14:textId="70FF82D1" w:rsidR="00EE1061" w:rsidRPr="006F309C" w:rsidRDefault="0072482C" w:rsidP="00834D76">
      <w:pPr>
        <w:rPr>
          <w:rFonts w:ascii="Times New Roman" w:hAnsi="Times New Roman" w:cs="Times New Roman"/>
          <w:color w:val="000000"/>
        </w:rPr>
      </w:pPr>
      <w:r>
        <w:rPr>
          <w:rFonts w:ascii="Times New Roman" w:hAnsi="Times New Roman" w:cs="Times New Roman"/>
          <w:color w:val="000000"/>
        </w:rPr>
        <w:tab/>
      </w:r>
      <w:r w:rsidR="00DC7BF6">
        <w:rPr>
          <w:rFonts w:ascii="Times New Roman" w:hAnsi="Times New Roman" w:cs="Times New Roman"/>
          <w:color w:val="000000"/>
        </w:rPr>
        <w:tab/>
      </w:r>
      <w:r w:rsidR="009951BF">
        <w:rPr>
          <w:rFonts w:ascii="Times New Roman" w:hAnsi="Times New Roman" w:cs="Times New Roman"/>
          <w:color w:val="000000"/>
        </w:rPr>
        <w:t xml:space="preserve">2. </w:t>
      </w:r>
      <w:r w:rsidR="00DC7BF6">
        <w:rPr>
          <w:rFonts w:ascii="Times New Roman" w:hAnsi="Times New Roman" w:cs="Times New Roman"/>
          <w:color w:val="000000"/>
        </w:rPr>
        <w:t xml:space="preserve"> </w:t>
      </w:r>
      <w:r w:rsidR="00A54FF0" w:rsidRPr="00834D76">
        <w:rPr>
          <w:rFonts w:ascii="Times New Roman" w:hAnsi="Times New Roman" w:cs="Times New Roman"/>
          <w:color w:val="000000"/>
          <w:u w:val="single"/>
        </w:rPr>
        <w:t>Testimonial novels:</w:t>
      </w:r>
      <w:r w:rsidR="00A54FF0" w:rsidRPr="00DA4973">
        <w:rPr>
          <w:rFonts w:ascii="Times New Roman" w:hAnsi="Times New Roman" w:cs="Times New Roman"/>
          <w:color w:val="000000"/>
        </w:rPr>
        <w:t xml:space="preserve"> </w:t>
      </w:r>
      <w:r w:rsidR="00AB7101" w:rsidRPr="00DA4973">
        <w:rPr>
          <w:rFonts w:ascii="Times New Roman" w:hAnsi="Times New Roman" w:cs="Times New Roman"/>
          <w:color w:val="000000"/>
        </w:rPr>
        <w:t xml:space="preserve">works that </w:t>
      </w:r>
      <w:r w:rsidR="00A54FF0" w:rsidRPr="00DA4973">
        <w:rPr>
          <w:rFonts w:ascii="Times New Roman" w:hAnsi="Times New Roman" w:cs="Times New Roman"/>
          <w:color w:val="000000"/>
        </w:rPr>
        <w:t>represent real events and places, emphasizing their factual</w:t>
      </w:r>
      <w:r w:rsidR="00EE1061" w:rsidRPr="00DA4973">
        <w:rPr>
          <w:rFonts w:ascii="Times New Roman" w:hAnsi="Times New Roman" w:cs="Times New Roman"/>
          <w:color w:val="000000"/>
        </w:rPr>
        <w:t>ity</w:t>
      </w:r>
      <w:r w:rsidR="00A54FF0" w:rsidRPr="00DA4973">
        <w:rPr>
          <w:rFonts w:ascii="Times New Roman" w:hAnsi="Times New Roman" w:cs="Times New Roman"/>
          <w:color w:val="000000"/>
        </w:rPr>
        <w:t xml:space="preserve">. </w:t>
      </w:r>
      <w:r w:rsidR="003959D7">
        <w:rPr>
          <w:rFonts w:ascii="Times New Roman" w:hAnsi="Times New Roman" w:cs="Times New Roman"/>
          <w:color w:val="000000"/>
        </w:rPr>
        <w:t xml:space="preserve">For example, in </w:t>
      </w:r>
      <w:r w:rsidR="00A54FF0" w:rsidRPr="00834D76">
        <w:rPr>
          <w:rFonts w:ascii="Times New Roman" w:hAnsi="Times New Roman" w:cs="Times New Roman"/>
          <w:i/>
          <w:iCs/>
          <w:color w:val="000000"/>
        </w:rPr>
        <w:t xml:space="preserve">Río </w:t>
      </w:r>
      <w:proofErr w:type="spellStart"/>
      <w:r w:rsidR="00A54FF0" w:rsidRPr="00834D76">
        <w:rPr>
          <w:rFonts w:ascii="Times New Roman" w:hAnsi="Times New Roman" w:cs="Times New Roman"/>
          <w:i/>
          <w:iCs/>
          <w:color w:val="000000"/>
        </w:rPr>
        <w:t>muerto</w:t>
      </w:r>
      <w:proofErr w:type="spellEnd"/>
      <w:r w:rsidR="00A54FF0" w:rsidRPr="00834D76">
        <w:rPr>
          <w:rFonts w:ascii="Times New Roman" w:hAnsi="Times New Roman" w:cs="Times New Roman"/>
          <w:i/>
          <w:iCs/>
          <w:color w:val="000000"/>
        </w:rPr>
        <w:t xml:space="preserve"> </w:t>
      </w:r>
      <w:r w:rsidR="00A54FF0" w:rsidRPr="00834D76">
        <w:rPr>
          <w:rFonts w:ascii="Times New Roman" w:hAnsi="Times New Roman" w:cs="Times New Roman"/>
          <w:color w:val="000000"/>
        </w:rPr>
        <w:t>(2020)</w:t>
      </w:r>
      <w:r w:rsidR="00E84C6C" w:rsidRPr="00834D76">
        <w:rPr>
          <w:rFonts w:ascii="Times New Roman" w:hAnsi="Times New Roman" w:cs="Times New Roman"/>
          <w:color w:val="000000"/>
        </w:rPr>
        <w:t xml:space="preserve"> by Ricardo Silva Romero</w:t>
      </w:r>
      <w:r w:rsidR="003959D7">
        <w:rPr>
          <w:rFonts w:ascii="Times New Roman" w:hAnsi="Times New Roman" w:cs="Times New Roman"/>
          <w:color w:val="000000"/>
        </w:rPr>
        <w:t xml:space="preserve">, </w:t>
      </w:r>
      <w:r w:rsidR="00A54FF0" w:rsidRPr="00834D76">
        <w:rPr>
          <w:rFonts w:ascii="Times New Roman" w:hAnsi="Times New Roman" w:cs="Times New Roman"/>
          <w:color w:val="000000"/>
        </w:rPr>
        <w:t>the author</w:t>
      </w:r>
      <w:r w:rsidR="00E84C6C" w:rsidRPr="00834D76">
        <w:rPr>
          <w:rFonts w:ascii="Times New Roman" w:hAnsi="Times New Roman" w:cs="Times New Roman"/>
          <w:color w:val="000000"/>
        </w:rPr>
        <w:t>-narrator</w:t>
      </w:r>
      <w:r w:rsidR="00EE1061" w:rsidRPr="00834D76">
        <w:rPr>
          <w:rFonts w:ascii="Times New Roman" w:hAnsi="Times New Roman" w:cs="Times New Roman"/>
          <w:color w:val="000000"/>
        </w:rPr>
        <w:t xml:space="preserve"> </w:t>
      </w:r>
      <w:r w:rsidR="00A54FF0" w:rsidRPr="00834D76">
        <w:rPr>
          <w:rFonts w:ascii="Times New Roman" w:hAnsi="Times New Roman" w:cs="Times New Roman"/>
          <w:color w:val="000000"/>
        </w:rPr>
        <w:t xml:space="preserve">reconstructs the last days of the Palacios family in </w:t>
      </w:r>
      <w:proofErr w:type="spellStart"/>
      <w:r w:rsidR="00A54FF0" w:rsidRPr="00834D76">
        <w:rPr>
          <w:rFonts w:ascii="Times New Roman" w:hAnsi="Times New Roman" w:cs="Times New Roman"/>
          <w:color w:val="000000"/>
        </w:rPr>
        <w:t>Belén</w:t>
      </w:r>
      <w:proofErr w:type="spellEnd"/>
      <w:r w:rsidR="00A54FF0" w:rsidRPr="00834D76">
        <w:rPr>
          <w:rFonts w:ascii="Times New Roman" w:hAnsi="Times New Roman" w:cs="Times New Roman"/>
          <w:color w:val="000000"/>
        </w:rPr>
        <w:t xml:space="preserve"> de </w:t>
      </w:r>
      <w:proofErr w:type="spellStart"/>
      <w:r w:rsidR="00A54FF0" w:rsidRPr="00834D76">
        <w:rPr>
          <w:rFonts w:ascii="Times New Roman" w:hAnsi="Times New Roman" w:cs="Times New Roman"/>
          <w:color w:val="000000"/>
        </w:rPr>
        <w:t>Chamí</w:t>
      </w:r>
      <w:proofErr w:type="spellEnd"/>
      <w:r w:rsidR="00A54FF0" w:rsidRPr="00834D76">
        <w:rPr>
          <w:rFonts w:ascii="Times New Roman" w:hAnsi="Times New Roman" w:cs="Times New Roman"/>
          <w:color w:val="000000"/>
        </w:rPr>
        <w:t xml:space="preserve"> after the father</w:t>
      </w:r>
      <w:r w:rsidR="00C572C6" w:rsidRPr="00834D76">
        <w:rPr>
          <w:rFonts w:ascii="Times New Roman" w:hAnsi="Times New Roman" w:cs="Times New Roman"/>
          <w:color w:val="000000"/>
        </w:rPr>
        <w:t xml:space="preserve"> is murdered</w:t>
      </w:r>
      <w:r w:rsidR="00A54FF0" w:rsidRPr="00834D76">
        <w:rPr>
          <w:rFonts w:ascii="Times New Roman" w:hAnsi="Times New Roman" w:cs="Times New Roman"/>
          <w:color w:val="000000"/>
        </w:rPr>
        <w:t xml:space="preserve"> </w:t>
      </w:r>
      <w:r w:rsidR="00C572C6" w:rsidRPr="00834D76">
        <w:rPr>
          <w:rFonts w:ascii="Times New Roman" w:hAnsi="Times New Roman" w:cs="Times New Roman"/>
          <w:color w:val="000000"/>
        </w:rPr>
        <w:t>by a paramilitary group</w:t>
      </w:r>
      <w:r w:rsidR="003959D7">
        <w:rPr>
          <w:rFonts w:ascii="Times New Roman" w:hAnsi="Times New Roman" w:cs="Times New Roman"/>
          <w:color w:val="000000"/>
        </w:rPr>
        <w:t xml:space="preserve">, and presents </w:t>
      </w:r>
      <w:r w:rsidR="00C572C6" w:rsidRPr="00DA4973">
        <w:rPr>
          <w:rFonts w:ascii="Times" w:hAnsi="Times" w:cs="Times New Roman"/>
          <w:color w:val="000000"/>
        </w:rPr>
        <w:t xml:space="preserve">the story </w:t>
      </w:r>
      <w:r w:rsidR="003959D7">
        <w:rPr>
          <w:rFonts w:ascii="Times" w:hAnsi="Times" w:cs="Times New Roman"/>
          <w:color w:val="000000"/>
        </w:rPr>
        <w:t>a</w:t>
      </w:r>
      <w:r w:rsidR="00C572C6" w:rsidRPr="00DA4973">
        <w:rPr>
          <w:rFonts w:ascii="Times" w:hAnsi="Times" w:cs="Times New Roman"/>
          <w:color w:val="000000"/>
        </w:rPr>
        <w:t xml:space="preserve">s based on the testimony of a survivor of the Palacios family, who </w:t>
      </w:r>
      <w:r w:rsidR="00D93CB4" w:rsidRPr="00DA4973">
        <w:rPr>
          <w:rFonts w:ascii="Times" w:hAnsi="Times" w:cs="Times New Roman"/>
          <w:color w:val="000000"/>
        </w:rPr>
        <w:t>told</w:t>
      </w:r>
      <w:r w:rsidR="00C572C6" w:rsidRPr="00DA4973">
        <w:rPr>
          <w:rFonts w:ascii="Times" w:hAnsi="Times" w:cs="Times New Roman"/>
          <w:color w:val="000000"/>
        </w:rPr>
        <w:t xml:space="preserve"> </w:t>
      </w:r>
      <w:r w:rsidR="003959D7">
        <w:rPr>
          <w:rFonts w:ascii="Times" w:hAnsi="Times" w:cs="Times New Roman"/>
          <w:color w:val="000000"/>
        </w:rPr>
        <w:t>the author-narrator h</w:t>
      </w:r>
      <w:r w:rsidR="00C572C6" w:rsidRPr="006F309C">
        <w:rPr>
          <w:rFonts w:ascii="Times" w:hAnsi="Times" w:cs="Times New Roman"/>
          <w:color w:val="000000"/>
        </w:rPr>
        <w:t xml:space="preserve">is story while sitting in Bogotá’s heavy traffic. </w:t>
      </w:r>
      <w:r w:rsidR="00EE1061" w:rsidRPr="006F309C">
        <w:rPr>
          <w:rFonts w:ascii="Times" w:hAnsi="Times" w:cs="Arial"/>
          <w:i/>
          <w:iCs/>
          <w:color w:val="000000"/>
        </w:rPr>
        <w:t xml:space="preserve">El </w:t>
      </w:r>
      <w:proofErr w:type="spellStart"/>
      <w:r w:rsidR="00EE1061" w:rsidRPr="006F309C">
        <w:rPr>
          <w:rFonts w:ascii="Times" w:hAnsi="Times" w:cs="Arial"/>
          <w:i/>
          <w:iCs/>
          <w:color w:val="000000"/>
        </w:rPr>
        <w:t>ruido</w:t>
      </w:r>
      <w:proofErr w:type="spellEnd"/>
      <w:r w:rsidR="00EE1061" w:rsidRPr="006F309C">
        <w:rPr>
          <w:rFonts w:ascii="Times" w:hAnsi="Times" w:cs="Arial"/>
          <w:i/>
          <w:iCs/>
          <w:color w:val="000000"/>
        </w:rPr>
        <w:t xml:space="preserve"> de las </w:t>
      </w:r>
      <w:proofErr w:type="spellStart"/>
      <w:r w:rsidR="00EE1061" w:rsidRPr="006F309C">
        <w:rPr>
          <w:rFonts w:ascii="Times" w:hAnsi="Times" w:cs="Arial"/>
          <w:i/>
          <w:iCs/>
          <w:color w:val="000000"/>
        </w:rPr>
        <w:t>cosas</w:t>
      </w:r>
      <w:proofErr w:type="spellEnd"/>
      <w:r w:rsidR="00EE1061" w:rsidRPr="006F309C">
        <w:rPr>
          <w:rFonts w:ascii="Times" w:hAnsi="Times" w:cs="Arial"/>
          <w:i/>
          <w:iCs/>
          <w:color w:val="000000"/>
        </w:rPr>
        <w:t xml:space="preserve"> al </w:t>
      </w:r>
      <w:proofErr w:type="spellStart"/>
      <w:r w:rsidR="00EE1061" w:rsidRPr="006F309C">
        <w:rPr>
          <w:rFonts w:ascii="Times" w:hAnsi="Times" w:cs="Arial"/>
          <w:i/>
          <w:iCs/>
          <w:color w:val="000000"/>
        </w:rPr>
        <w:t>caer</w:t>
      </w:r>
      <w:proofErr w:type="spellEnd"/>
      <w:r w:rsidR="00EE1061" w:rsidRPr="006F309C">
        <w:rPr>
          <w:rFonts w:ascii="Times" w:hAnsi="Times" w:cs="Arial"/>
          <w:i/>
          <w:iCs/>
          <w:color w:val="000000"/>
        </w:rPr>
        <w:t xml:space="preserve"> </w:t>
      </w:r>
      <w:r w:rsidR="00EE1061" w:rsidRPr="006F309C">
        <w:rPr>
          <w:rFonts w:ascii="Times" w:hAnsi="Times" w:cs="Arial"/>
          <w:color w:val="000000"/>
        </w:rPr>
        <w:t>(2012)</w:t>
      </w:r>
      <w:r w:rsidR="00AB7101" w:rsidRPr="006F309C">
        <w:rPr>
          <w:rFonts w:ascii="Times" w:hAnsi="Times" w:cs="Arial"/>
          <w:color w:val="000000"/>
        </w:rPr>
        <w:t>,</w:t>
      </w:r>
      <w:r w:rsidR="00EE1061" w:rsidRPr="006F309C">
        <w:rPr>
          <w:rFonts w:ascii="Times" w:hAnsi="Times" w:cs="Arial"/>
          <w:color w:val="000000"/>
        </w:rPr>
        <w:t xml:space="preserve"> by Juan Gabriel Vázquez, is a testimonial novel that reconstructs the story of the birth of </w:t>
      </w:r>
      <w:r w:rsidR="00E84C6C" w:rsidRPr="006F309C">
        <w:rPr>
          <w:rFonts w:ascii="Times" w:hAnsi="Times" w:cs="Arial"/>
          <w:color w:val="000000"/>
        </w:rPr>
        <w:t xml:space="preserve">the </w:t>
      </w:r>
      <w:r w:rsidR="00EE1061" w:rsidRPr="006F309C">
        <w:rPr>
          <w:rFonts w:ascii="Times" w:hAnsi="Times" w:cs="Arial"/>
          <w:color w:val="000000"/>
        </w:rPr>
        <w:t>drug trafficking</w:t>
      </w:r>
      <w:r w:rsidR="00E84C6C" w:rsidRPr="006F309C">
        <w:rPr>
          <w:rFonts w:ascii="Times" w:hAnsi="Times" w:cs="Arial"/>
          <w:color w:val="000000"/>
        </w:rPr>
        <w:t xml:space="preserve"> business</w:t>
      </w:r>
      <w:r w:rsidR="00EE1061" w:rsidRPr="006F309C">
        <w:rPr>
          <w:rFonts w:ascii="Times" w:hAnsi="Times" w:cs="Arial"/>
          <w:color w:val="000000"/>
        </w:rPr>
        <w:t xml:space="preserve"> in Medellín. </w:t>
      </w:r>
    </w:p>
    <w:p w14:paraId="3B6B95DD" w14:textId="0BB57CAF" w:rsidR="00E84C6C" w:rsidRPr="00DA4973" w:rsidRDefault="00DC7BF6" w:rsidP="00834D76">
      <w:pPr>
        <w:rPr>
          <w:rFonts w:ascii="Times New Roman" w:hAnsi="Times New Roman" w:cs="Times New Roman"/>
          <w:color w:val="000000"/>
        </w:rPr>
      </w:pPr>
      <w:r>
        <w:rPr>
          <w:rFonts w:ascii="Times New Roman" w:hAnsi="Times New Roman" w:cs="Times New Roman"/>
          <w:i/>
          <w:iCs/>
          <w:color w:val="000000"/>
        </w:rPr>
        <w:tab/>
      </w:r>
      <w:r>
        <w:rPr>
          <w:rFonts w:ascii="Times New Roman" w:hAnsi="Times New Roman" w:cs="Times New Roman"/>
          <w:i/>
          <w:iCs/>
          <w:color w:val="000000"/>
        </w:rPr>
        <w:tab/>
      </w:r>
      <w:r w:rsidR="009951BF" w:rsidRPr="006F309C">
        <w:rPr>
          <w:rFonts w:ascii="Times New Roman" w:hAnsi="Times New Roman" w:cs="Times New Roman"/>
          <w:iCs/>
          <w:color w:val="000000"/>
        </w:rPr>
        <w:t>3.</w:t>
      </w:r>
      <w:r w:rsidRPr="006F309C">
        <w:rPr>
          <w:rFonts w:ascii="Times New Roman" w:hAnsi="Times New Roman" w:cs="Times New Roman"/>
          <w:iCs/>
          <w:color w:val="000000"/>
        </w:rPr>
        <w:t xml:space="preserve"> </w:t>
      </w:r>
      <w:r>
        <w:rPr>
          <w:rFonts w:ascii="Times New Roman" w:hAnsi="Times New Roman" w:cs="Times New Roman"/>
          <w:i/>
          <w:iCs/>
          <w:color w:val="000000"/>
        </w:rPr>
        <w:t xml:space="preserve"> </w:t>
      </w:r>
      <w:r w:rsidR="00E84C6C" w:rsidRPr="006F309C">
        <w:rPr>
          <w:rFonts w:ascii="Times New Roman" w:hAnsi="Times New Roman" w:cs="Times New Roman"/>
          <w:i/>
          <w:iCs/>
          <w:color w:val="000000"/>
          <w:u w:val="single"/>
        </w:rPr>
        <w:t>Testimonios</w:t>
      </w:r>
      <w:r w:rsidR="00E2253C" w:rsidRPr="006F309C">
        <w:rPr>
          <w:rFonts w:ascii="Times New Roman" w:hAnsi="Times New Roman" w:cs="Times New Roman"/>
          <w:color w:val="000000"/>
          <w:u w:val="single"/>
        </w:rPr>
        <w:t xml:space="preserve">: </w:t>
      </w:r>
      <w:r w:rsidR="006D586A" w:rsidRPr="002063DA">
        <w:rPr>
          <w:rFonts w:ascii="Times New Roman" w:hAnsi="Times New Roman" w:cs="Times New Roman"/>
          <w:color w:val="000000"/>
        </w:rPr>
        <w:t xml:space="preserve">texts </w:t>
      </w:r>
      <w:r w:rsidR="00E2253C" w:rsidRPr="002063DA">
        <w:rPr>
          <w:rFonts w:ascii="Times New Roman" w:hAnsi="Times New Roman" w:cs="Times New Roman"/>
          <w:color w:val="000000"/>
        </w:rPr>
        <w:t xml:space="preserve">written or edited by a professional writer, whose narrator is a person who witnessed </w:t>
      </w:r>
      <w:r w:rsidR="008B7CEF" w:rsidRPr="002063DA">
        <w:rPr>
          <w:rFonts w:ascii="Times New Roman" w:hAnsi="Times New Roman" w:cs="Times New Roman"/>
          <w:color w:val="000000"/>
        </w:rPr>
        <w:t xml:space="preserve">and took part in the events and experiences told in the text. </w:t>
      </w:r>
      <w:r w:rsidR="006D586A" w:rsidRPr="002063DA">
        <w:rPr>
          <w:rFonts w:ascii="Times New Roman" w:hAnsi="Times New Roman" w:cs="Times New Roman"/>
          <w:color w:val="000000"/>
        </w:rPr>
        <w:t xml:space="preserve">For example, </w:t>
      </w:r>
      <w:proofErr w:type="spellStart"/>
      <w:r w:rsidR="006D586A" w:rsidRPr="002063DA">
        <w:rPr>
          <w:rFonts w:ascii="Times New Roman" w:hAnsi="Times New Roman" w:cs="Times New Roman"/>
          <w:i/>
          <w:iCs/>
          <w:color w:val="000000"/>
        </w:rPr>
        <w:t>Ahí</w:t>
      </w:r>
      <w:proofErr w:type="spellEnd"/>
      <w:r w:rsidR="006D586A" w:rsidRPr="002063DA">
        <w:rPr>
          <w:rFonts w:ascii="Times New Roman" w:hAnsi="Times New Roman" w:cs="Times New Roman"/>
          <w:i/>
          <w:iCs/>
          <w:color w:val="000000"/>
        </w:rPr>
        <w:t xml:space="preserve"> le </w:t>
      </w:r>
      <w:proofErr w:type="spellStart"/>
      <w:r w:rsidR="006D586A" w:rsidRPr="002063DA">
        <w:rPr>
          <w:rFonts w:ascii="Times New Roman" w:hAnsi="Times New Roman" w:cs="Times New Roman"/>
          <w:i/>
          <w:iCs/>
          <w:color w:val="000000"/>
        </w:rPr>
        <w:t>dejo</w:t>
      </w:r>
      <w:proofErr w:type="spellEnd"/>
      <w:r w:rsidR="006D586A" w:rsidRPr="002063DA">
        <w:rPr>
          <w:rFonts w:ascii="Times New Roman" w:hAnsi="Times New Roman" w:cs="Times New Roman"/>
          <w:i/>
          <w:iCs/>
          <w:color w:val="000000"/>
        </w:rPr>
        <w:t xml:space="preserve"> </w:t>
      </w:r>
      <w:proofErr w:type="spellStart"/>
      <w:r w:rsidR="006D586A" w:rsidRPr="002063DA">
        <w:rPr>
          <w:rFonts w:ascii="Times New Roman" w:hAnsi="Times New Roman" w:cs="Times New Roman"/>
          <w:i/>
          <w:iCs/>
          <w:color w:val="000000"/>
        </w:rPr>
        <w:t>esos</w:t>
      </w:r>
      <w:proofErr w:type="spellEnd"/>
      <w:r w:rsidR="006D586A" w:rsidRPr="002063DA">
        <w:rPr>
          <w:rFonts w:ascii="Times New Roman" w:hAnsi="Times New Roman" w:cs="Times New Roman"/>
          <w:i/>
          <w:iCs/>
          <w:color w:val="000000"/>
        </w:rPr>
        <w:t xml:space="preserve"> </w:t>
      </w:r>
      <w:proofErr w:type="spellStart"/>
      <w:r w:rsidR="006D586A" w:rsidRPr="002063DA">
        <w:rPr>
          <w:rFonts w:ascii="Times New Roman" w:hAnsi="Times New Roman" w:cs="Times New Roman"/>
          <w:i/>
          <w:iCs/>
          <w:color w:val="000000"/>
        </w:rPr>
        <w:t>fierros</w:t>
      </w:r>
      <w:proofErr w:type="spellEnd"/>
      <w:r w:rsidR="006D586A" w:rsidRPr="002063DA">
        <w:rPr>
          <w:rFonts w:ascii="Times New Roman" w:hAnsi="Times New Roman" w:cs="Times New Roman"/>
          <w:i/>
          <w:iCs/>
          <w:color w:val="000000"/>
        </w:rPr>
        <w:t xml:space="preserve"> </w:t>
      </w:r>
      <w:r w:rsidR="006D586A" w:rsidRPr="002063DA">
        <w:rPr>
          <w:rFonts w:ascii="Times New Roman" w:hAnsi="Times New Roman" w:cs="Times New Roman"/>
          <w:color w:val="000000"/>
        </w:rPr>
        <w:t xml:space="preserve">(2009) gathers six stories written and edited by Alfredo </w:t>
      </w:r>
      <w:proofErr w:type="spellStart"/>
      <w:r w:rsidR="006D586A" w:rsidRPr="002063DA">
        <w:rPr>
          <w:rFonts w:ascii="Times New Roman" w:hAnsi="Times New Roman" w:cs="Times New Roman"/>
          <w:color w:val="000000"/>
        </w:rPr>
        <w:t>Molano</w:t>
      </w:r>
      <w:proofErr w:type="spellEnd"/>
      <w:r w:rsidR="008E6A99">
        <w:rPr>
          <w:rFonts w:ascii="Times New Roman" w:hAnsi="Times New Roman" w:cs="Times New Roman"/>
          <w:color w:val="000000"/>
        </w:rPr>
        <w:t xml:space="preserve">, who </w:t>
      </w:r>
      <w:r w:rsidR="006D586A" w:rsidRPr="006F309C">
        <w:rPr>
          <w:rFonts w:ascii="Times New Roman" w:hAnsi="Times New Roman" w:cs="Times New Roman"/>
          <w:color w:val="000000"/>
        </w:rPr>
        <w:t xml:space="preserve">gives voice to demobilized </w:t>
      </w:r>
      <w:r w:rsidR="006D586A" w:rsidRPr="002063DA">
        <w:rPr>
          <w:rFonts w:ascii="Times" w:hAnsi="Times" w:cs="Times New Roman"/>
          <w:color w:val="000000"/>
        </w:rPr>
        <w:t xml:space="preserve">militants of different armed groups who </w:t>
      </w:r>
      <w:r w:rsidR="00AB7101" w:rsidRPr="002063DA">
        <w:rPr>
          <w:rFonts w:ascii="Times" w:hAnsi="Times" w:cs="Times New Roman"/>
          <w:color w:val="000000"/>
        </w:rPr>
        <w:t xml:space="preserve">bore first-hand </w:t>
      </w:r>
      <w:r w:rsidR="00D93CB4" w:rsidRPr="002063DA">
        <w:rPr>
          <w:rFonts w:ascii="Times" w:hAnsi="Times" w:cs="Times New Roman"/>
          <w:color w:val="000000"/>
        </w:rPr>
        <w:t xml:space="preserve">witness </w:t>
      </w:r>
      <w:r w:rsidR="00AB7101" w:rsidRPr="002063DA">
        <w:rPr>
          <w:rFonts w:ascii="Times" w:hAnsi="Times" w:cs="Times New Roman"/>
          <w:color w:val="000000"/>
        </w:rPr>
        <w:t xml:space="preserve">to </w:t>
      </w:r>
      <w:r w:rsidR="006D586A" w:rsidRPr="002063DA">
        <w:rPr>
          <w:rFonts w:ascii="Times" w:hAnsi="Times" w:cs="Times New Roman"/>
          <w:color w:val="000000"/>
        </w:rPr>
        <w:t xml:space="preserve">the complexity of Colombian conflict. </w:t>
      </w:r>
      <w:r w:rsidR="00B964E1">
        <w:rPr>
          <w:rFonts w:ascii="Times" w:hAnsi="Times" w:cs="'6Fœ˛"/>
          <w:i/>
          <w:iCs/>
          <w:color w:val="000000" w:themeColor="text1"/>
        </w:rPr>
        <w:t xml:space="preserve">Los </w:t>
      </w:r>
      <w:proofErr w:type="spellStart"/>
      <w:r w:rsidR="00E84C6C" w:rsidRPr="0072482C">
        <w:rPr>
          <w:rFonts w:ascii="Times" w:hAnsi="Times" w:cs="'6Fœ˛"/>
          <w:i/>
          <w:iCs/>
          <w:color w:val="000000" w:themeColor="text1"/>
        </w:rPr>
        <w:t>niños</w:t>
      </w:r>
      <w:proofErr w:type="spellEnd"/>
      <w:r w:rsidR="00E84C6C" w:rsidRPr="0072482C">
        <w:rPr>
          <w:rFonts w:ascii="Times" w:hAnsi="Times" w:cs="'6Fœ˛"/>
          <w:i/>
          <w:iCs/>
          <w:color w:val="000000" w:themeColor="text1"/>
        </w:rPr>
        <w:t xml:space="preserve"> de la </w:t>
      </w:r>
      <w:proofErr w:type="spellStart"/>
      <w:r w:rsidR="00E84C6C" w:rsidRPr="0072482C">
        <w:rPr>
          <w:rFonts w:ascii="Times" w:hAnsi="Times" w:cs="'6Fœ˛"/>
          <w:i/>
          <w:iCs/>
          <w:color w:val="000000" w:themeColor="text1"/>
        </w:rPr>
        <w:t>guerra</w:t>
      </w:r>
      <w:proofErr w:type="spellEnd"/>
      <w:r w:rsidR="00E84C6C" w:rsidRPr="0072482C">
        <w:rPr>
          <w:rFonts w:ascii="Times" w:hAnsi="Times" w:cs="'6Fœ˛"/>
          <w:i/>
          <w:iCs/>
          <w:color w:val="000000" w:themeColor="text1"/>
        </w:rPr>
        <w:t xml:space="preserve">. Quince </w:t>
      </w:r>
      <w:proofErr w:type="spellStart"/>
      <w:r w:rsidR="00E84C6C" w:rsidRPr="0072482C">
        <w:rPr>
          <w:rFonts w:ascii="Times" w:hAnsi="Times" w:cs="'6Fœ˛"/>
          <w:i/>
          <w:iCs/>
          <w:color w:val="000000" w:themeColor="text1"/>
        </w:rPr>
        <w:t>años</w:t>
      </w:r>
      <w:proofErr w:type="spellEnd"/>
      <w:r w:rsidR="00E84C6C" w:rsidRPr="0072482C">
        <w:rPr>
          <w:rFonts w:ascii="Times" w:hAnsi="Times" w:cs="'6Fœ˛"/>
          <w:i/>
          <w:iCs/>
          <w:color w:val="000000" w:themeColor="text1"/>
        </w:rPr>
        <w:t xml:space="preserve"> </w:t>
      </w:r>
      <w:proofErr w:type="spellStart"/>
      <w:r w:rsidR="00E84C6C" w:rsidRPr="0072482C">
        <w:rPr>
          <w:rFonts w:ascii="Times" w:hAnsi="Times" w:cs="'6Fœ˛"/>
          <w:i/>
          <w:iCs/>
          <w:color w:val="000000" w:themeColor="text1"/>
        </w:rPr>
        <w:t>después</w:t>
      </w:r>
      <w:proofErr w:type="spellEnd"/>
      <w:r w:rsidR="00E84C6C" w:rsidRPr="0072482C">
        <w:rPr>
          <w:rFonts w:ascii="Times" w:hAnsi="Times" w:cs="Arial"/>
          <w:color w:val="000000" w:themeColor="text1"/>
        </w:rPr>
        <w:t xml:space="preserve"> </w:t>
      </w:r>
      <w:r w:rsidR="00E84C6C" w:rsidRPr="002063DA">
        <w:rPr>
          <w:rFonts w:ascii="Times" w:hAnsi="Times" w:cs="Arial"/>
          <w:color w:val="000000"/>
        </w:rPr>
        <w:t xml:space="preserve">(2015) by Guillermo González Uribe is a compilation of stories that testify to the scars left by the armed conflicts </w:t>
      </w:r>
      <w:r w:rsidR="00AB7101" w:rsidRPr="002063DA">
        <w:rPr>
          <w:rFonts w:ascii="Times" w:hAnsi="Times" w:cs="Arial"/>
          <w:color w:val="000000"/>
        </w:rPr>
        <w:t>on</w:t>
      </w:r>
      <w:r w:rsidR="00E84C6C" w:rsidRPr="002063DA">
        <w:rPr>
          <w:rFonts w:ascii="Times" w:hAnsi="Times" w:cs="Arial"/>
          <w:color w:val="000000"/>
        </w:rPr>
        <w:t xml:space="preserve"> the children and teenagers of Colombia. </w:t>
      </w:r>
    </w:p>
    <w:p w14:paraId="18FED8FB" w14:textId="341D017B" w:rsidR="00E84C6C" w:rsidRPr="00076431" w:rsidRDefault="00EA0613" w:rsidP="00834D76">
      <w:pPr>
        <w:rPr>
          <w:rFonts w:ascii="Times New Roman" w:hAnsi="Times New Roman" w:cs="Times New Roman"/>
          <w:color w:val="000000"/>
        </w:rPr>
      </w:pPr>
      <w:r>
        <w:rPr>
          <w:rFonts w:ascii="Times New Roman" w:hAnsi="Times New Roman" w:cs="Times New Roman"/>
          <w:color w:val="000000"/>
        </w:rPr>
        <w:lastRenderedPageBreak/>
        <w:tab/>
      </w:r>
      <w:r>
        <w:rPr>
          <w:rFonts w:ascii="Times New Roman" w:hAnsi="Times New Roman" w:cs="Times New Roman"/>
          <w:color w:val="000000"/>
        </w:rPr>
        <w:tab/>
        <w:t xml:space="preserve">4.  </w:t>
      </w:r>
      <w:r w:rsidR="006D586A" w:rsidRPr="00DA4973">
        <w:rPr>
          <w:rFonts w:ascii="Times New Roman" w:hAnsi="Times New Roman" w:cs="Times New Roman"/>
          <w:color w:val="000000"/>
          <w:u w:val="single"/>
        </w:rPr>
        <w:t>Autobiographic testimonies:</w:t>
      </w:r>
      <w:r w:rsidR="006D586A" w:rsidRPr="00DA4973">
        <w:rPr>
          <w:rFonts w:ascii="Times New Roman" w:hAnsi="Times New Roman" w:cs="Times New Roman"/>
          <w:color w:val="000000"/>
        </w:rPr>
        <w:t xml:space="preserve"> </w:t>
      </w:r>
      <w:r w:rsidR="00481652">
        <w:rPr>
          <w:rFonts w:ascii="Times New Roman" w:hAnsi="Times New Roman" w:cs="Times New Roman"/>
          <w:color w:val="000000"/>
        </w:rPr>
        <w:t xml:space="preserve">works in which </w:t>
      </w:r>
      <w:r w:rsidR="006D586A" w:rsidRPr="00DA4973">
        <w:rPr>
          <w:rFonts w:ascii="Times New Roman" w:hAnsi="Times New Roman" w:cs="Times New Roman"/>
          <w:color w:val="000000"/>
        </w:rPr>
        <w:t>the author</w:t>
      </w:r>
      <w:r w:rsidR="00481652">
        <w:rPr>
          <w:rFonts w:ascii="Times New Roman" w:hAnsi="Times New Roman" w:cs="Times New Roman"/>
          <w:color w:val="000000"/>
        </w:rPr>
        <w:t>-</w:t>
      </w:r>
      <w:r w:rsidR="006D586A" w:rsidRPr="00DA4973">
        <w:rPr>
          <w:rFonts w:ascii="Times New Roman" w:hAnsi="Times New Roman" w:cs="Times New Roman"/>
          <w:color w:val="000000"/>
        </w:rPr>
        <w:t>narrator</w:t>
      </w:r>
      <w:r w:rsidR="00481652">
        <w:rPr>
          <w:rFonts w:ascii="Times New Roman" w:hAnsi="Times New Roman" w:cs="Times New Roman"/>
          <w:color w:val="000000"/>
        </w:rPr>
        <w:t xml:space="preserve"> was</w:t>
      </w:r>
      <w:r w:rsidR="000C23B5">
        <w:rPr>
          <w:rFonts w:ascii="Times New Roman" w:hAnsi="Times New Roman" w:cs="Times New Roman"/>
          <w:color w:val="000000"/>
        </w:rPr>
        <w:t xml:space="preserve"> </w:t>
      </w:r>
      <w:r w:rsidR="00481652">
        <w:rPr>
          <w:rFonts w:ascii="Times New Roman" w:hAnsi="Times New Roman" w:cs="Times New Roman"/>
          <w:color w:val="000000"/>
        </w:rPr>
        <w:t xml:space="preserve">a </w:t>
      </w:r>
      <w:r w:rsidR="006D586A" w:rsidRPr="00DA4973">
        <w:rPr>
          <w:rFonts w:ascii="Times New Roman" w:hAnsi="Times New Roman" w:cs="Times New Roman"/>
          <w:color w:val="000000"/>
        </w:rPr>
        <w:t>witness</w:t>
      </w:r>
      <w:r w:rsidR="00481652">
        <w:rPr>
          <w:rFonts w:ascii="Times New Roman" w:hAnsi="Times New Roman" w:cs="Times New Roman"/>
          <w:color w:val="000000"/>
        </w:rPr>
        <w:t xml:space="preserve"> to </w:t>
      </w:r>
      <w:r w:rsidR="006D586A" w:rsidRPr="00076431">
        <w:rPr>
          <w:rFonts w:ascii="Times New Roman" w:hAnsi="Times New Roman" w:cs="Times New Roman"/>
          <w:color w:val="000000"/>
        </w:rPr>
        <w:t xml:space="preserve">the </w:t>
      </w:r>
      <w:r w:rsidR="00E84C6C" w:rsidRPr="00076431">
        <w:rPr>
          <w:rFonts w:ascii="Times New Roman" w:hAnsi="Times New Roman" w:cs="Times New Roman"/>
          <w:color w:val="000000"/>
        </w:rPr>
        <w:t xml:space="preserve">narrated </w:t>
      </w:r>
      <w:r w:rsidR="006D586A" w:rsidRPr="00076431">
        <w:rPr>
          <w:rFonts w:ascii="Times New Roman" w:hAnsi="Times New Roman" w:cs="Times New Roman"/>
          <w:color w:val="000000"/>
        </w:rPr>
        <w:t xml:space="preserve">events. </w:t>
      </w:r>
      <w:proofErr w:type="spellStart"/>
      <w:r w:rsidR="00481652" w:rsidRPr="00C66372">
        <w:rPr>
          <w:rFonts w:ascii="Times New Roman" w:hAnsi="Times New Roman" w:cs="Times New Roman"/>
          <w:color w:val="000000"/>
          <w:lang w:val="es-ES"/>
        </w:rPr>
        <w:t>For</w:t>
      </w:r>
      <w:proofErr w:type="spellEnd"/>
      <w:r w:rsidR="00481652" w:rsidRPr="00C66372">
        <w:rPr>
          <w:rFonts w:ascii="Times New Roman" w:hAnsi="Times New Roman" w:cs="Times New Roman"/>
          <w:color w:val="000000"/>
          <w:lang w:val="es-ES"/>
        </w:rPr>
        <w:t xml:space="preserve"> </w:t>
      </w:r>
      <w:proofErr w:type="spellStart"/>
      <w:r w:rsidR="00481652" w:rsidRPr="00C66372">
        <w:rPr>
          <w:rFonts w:ascii="Times New Roman" w:hAnsi="Times New Roman" w:cs="Times New Roman"/>
          <w:color w:val="000000"/>
          <w:lang w:val="es-ES"/>
        </w:rPr>
        <w:t>example</w:t>
      </w:r>
      <w:proofErr w:type="spellEnd"/>
      <w:r w:rsidR="00481652" w:rsidRPr="00C66372">
        <w:rPr>
          <w:rFonts w:ascii="Times New Roman" w:hAnsi="Times New Roman" w:cs="Times New Roman"/>
          <w:color w:val="000000"/>
          <w:lang w:val="es-ES"/>
        </w:rPr>
        <w:t xml:space="preserve">, </w:t>
      </w:r>
      <w:r w:rsidR="001A39A8" w:rsidRPr="00C66372">
        <w:rPr>
          <w:rFonts w:ascii="Times New Roman" w:hAnsi="Times New Roman" w:cs="Times New Roman"/>
          <w:color w:val="000000"/>
          <w:lang w:val="es-ES"/>
        </w:rPr>
        <w:t xml:space="preserve">Mery Yolanda </w:t>
      </w:r>
      <w:proofErr w:type="spellStart"/>
      <w:r w:rsidR="001A39A8" w:rsidRPr="00C66372">
        <w:rPr>
          <w:rFonts w:ascii="Times New Roman" w:hAnsi="Times New Roman" w:cs="Times New Roman"/>
          <w:color w:val="000000"/>
          <w:lang w:val="es-ES"/>
        </w:rPr>
        <w:t>Sánchez’s</w:t>
      </w:r>
      <w:proofErr w:type="spellEnd"/>
      <w:r w:rsidR="001A39A8" w:rsidRPr="00C66372">
        <w:rPr>
          <w:rFonts w:ascii="Times New Roman" w:hAnsi="Times New Roman" w:cs="Times New Roman"/>
          <w:color w:val="000000"/>
          <w:lang w:val="es-ES"/>
        </w:rPr>
        <w:t xml:space="preserve"> </w:t>
      </w:r>
      <w:r w:rsidR="001A39A8" w:rsidRPr="00C66372">
        <w:rPr>
          <w:rFonts w:ascii="Times New Roman" w:hAnsi="Times New Roman" w:cs="Times New Roman"/>
          <w:i/>
          <w:iCs/>
          <w:color w:val="000000"/>
          <w:lang w:val="es-ES"/>
        </w:rPr>
        <w:t xml:space="preserve">El atajo </w:t>
      </w:r>
      <w:r w:rsidR="001A39A8" w:rsidRPr="00C66372">
        <w:rPr>
          <w:rFonts w:ascii="Times New Roman" w:hAnsi="Times New Roman" w:cs="Times New Roman"/>
          <w:color w:val="000000"/>
          <w:lang w:val="es-ES"/>
        </w:rPr>
        <w:t>(2014)</w:t>
      </w:r>
      <w:r w:rsidR="00E84C6C" w:rsidRPr="00C66372">
        <w:rPr>
          <w:rFonts w:ascii="Times New Roman" w:hAnsi="Times New Roman" w:cs="Times New Roman"/>
          <w:color w:val="000000"/>
          <w:lang w:val="es-ES"/>
        </w:rPr>
        <w:t xml:space="preserve"> and </w:t>
      </w:r>
      <w:r w:rsidR="00E84C6C" w:rsidRPr="00C66372">
        <w:rPr>
          <w:rFonts w:ascii="Times New Roman" w:hAnsi="Times New Roman" w:cs="Times New Roman"/>
          <w:i/>
          <w:iCs/>
          <w:color w:val="000000"/>
          <w:lang w:val="es-ES"/>
        </w:rPr>
        <w:t xml:space="preserve">Cómo mate </w:t>
      </w:r>
      <w:r w:rsidR="00E84C6C" w:rsidRPr="00C66372">
        <w:rPr>
          <w:rFonts w:ascii="Times" w:hAnsi="Times" w:cs="Arial"/>
          <w:i/>
          <w:iCs/>
          <w:color w:val="000000"/>
          <w:lang w:val="es-ES"/>
        </w:rPr>
        <w:t xml:space="preserve">a mi padre </w:t>
      </w:r>
      <w:proofErr w:type="spellStart"/>
      <w:r w:rsidR="00481652" w:rsidRPr="00C66372">
        <w:rPr>
          <w:rFonts w:ascii="Times" w:hAnsi="Times" w:cs="Arial"/>
          <w:iCs/>
          <w:color w:val="000000"/>
          <w:lang w:val="es-ES"/>
        </w:rPr>
        <w:t>by</w:t>
      </w:r>
      <w:proofErr w:type="spellEnd"/>
      <w:r w:rsidR="00E84C6C" w:rsidRPr="00C66372">
        <w:rPr>
          <w:rFonts w:ascii="Times" w:hAnsi="Times" w:cs="Arial"/>
          <w:color w:val="000000"/>
          <w:lang w:val="es-ES"/>
        </w:rPr>
        <w:t xml:space="preserve"> Sara Jaramillo </w:t>
      </w:r>
      <w:proofErr w:type="spellStart"/>
      <w:r w:rsidR="00E84C6C" w:rsidRPr="00C66372">
        <w:rPr>
          <w:rFonts w:ascii="Times" w:hAnsi="Times" w:cs="Arial"/>
          <w:color w:val="000000"/>
          <w:lang w:val="es-ES"/>
        </w:rPr>
        <w:t>Klinkert</w:t>
      </w:r>
      <w:proofErr w:type="spellEnd"/>
      <w:r w:rsidR="00E84C6C" w:rsidRPr="00C66372">
        <w:rPr>
          <w:rFonts w:ascii="Times" w:hAnsi="Times" w:cs="Arial"/>
          <w:color w:val="000000"/>
          <w:lang w:val="es-ES"/>
        </w:rPr>
        <w:t xml:space="preserve"> (2019). </w:t>
      </w:r>
      <w:r w:rsidR="00E84C6C" w:rsidRPr="00076431">
        <w:rPr>
          <w:rFonts w:ascii="Times" w:hAnsi="Times" w:cs="Arial"/>
          <w:color w:val="000000"/>
        </w:rPr>
        <w:t xml:space="preserve">In </w:t>
      </w:r>
      <w:r w:rsidR="00E84C6C" w:rsidRPr="00076431">
        <w:rPr>
          <w:rFonts w:ascii="Times" w:hAnsi="Times" w:cs="Arial"/>
          <w:i/>
          <w:iCs/>
          <w:color w:val="000000"/>
        </w:rPr>
        <w:t>El atajo</w:t>
      </w:r>
      <w:r w:rsidR="00AB7101" w:rsidRPr="00076431">
        <w:rPr>
          <w:rFonts w:ascii="Times" w:hAnsi="Times" w:cs="Arial"/>
          <w:i/>
          <w:iCs/>
          <w:color w:val="000000"/>
        </w:rPr>
        <w:t>,</w:t>
      </w:r>
      <w:r w:rsidR="00E84C6C" w:rsidRPr="00076431">
        <w:rPr>
          <w:rFonts w:ascii="Times" w:hAnsi="Times" w:cs="Arial"/>
          <w:i/>
          <w:iCs/>
          <w:color w:val="000000"/>
        </w:rPr>
        <w:t xml:space="preserve"> </w:t>
      </w:r>
      <w:r w:rsidR="00E84C6C" w:rsidRPr="00076431">
        <w:rPr>
          <w:rFonts w:ascii="Times" w:hAnsi="Times" w:cs="Arial"/>
          <w:color w:val="000000"/>
        </w:rPr>
        <w:t>Sánchez</w:t>
      </w:r>
      <w:r w:rsidR="00E84C6C" w:rsidRPr="00076431">
        <w:rPr>
          <w:rFonts w:ascii="Times" w:hAnsi="Times" w:cs="Times New Roman"/>
          <w:color w:val="000000"/>
        </w:rPr>
        <w:t xml:space="preserve"> narrates,</w:t>
      </w:r>
      <w:r w:rsidR="001A39A8" w:rsidRPr="00076431">
        <w:rPr>
          <w:rFonts w:ascii="Times" w:hAnsi="Times" w:cs="Times New Roman"/>
          <w:color w:val="000000"/>
        </w:rPr>
        <w:t xml:space="preserve"> in the first person</w:t>
      </w:r>
      <w:r w:rsidR="00E84C6C" w:rsidRPr="00076431">
        <w:rPr>
          <w:rFonts w:ascii="Times" w:hAnsi="Times" w:cs="Times New Roman"/>
          <w:color w:val="000000"/>
        </w:rPr>
        <w:t>,</w:t>
      </w:r>
      <w:r w:rsidR="001A39A8" w:rsidRPr="00076431">
        <w:rPr>
          <w:rFonts w:ascii="Times" w:hAnsi="Times" w:cs="Times New Roman"/>
          <w:color w:val="000000"/>
        </w:rPr>
        <w:t xml:space="preserve"> her experience as cultural promoter</w:t>
      </w:r>
      <w:r w:rsidR="00827C39" w:rsidRPr="00076431">
        <w:rPr>
          <w:rFonts w:ascii="Times" w:hAnsi="Times" w:cs="Times New Roman"/>
          <w:color w:val="000000"/>
        </w:rPr>
        <w:t xml:space="preserve"> in Nariño, a region besieged by violence. </w:t>
      </w:r>
      <w:r w:rsidR="00DD3F0B" w:rsidRPr="00076431">
        <w:rPr>
          <w:rFonts w:ascii="Times" w:hAnsi="Times" w:cs="Times New Roman"/>
          <w:color w:val="000000"/>
        </w:rPr>
        <w:t xml:space="preserve">In </w:t>
      </w:r>
      <w:proofErr w:type="spellStart"/>
      <w:r w:rsidR="00E84C6C" w:rsidRPr="00076431">
        <w:rPr>
          <w:rFonts w:ascii="Times" w:hAnsi="Times" w:cs="Arial"/>
          <w:i/>
          <w:iCs/>
          <w:color w:val="000000"/>
        </w:rPr>
        <w:t>Cómo</w:t>
      </w:r>
      <w:proofErr w:type="spellEnd"/>
      <w:r w:rsidR="00E84C6C" w:rsidRPr="00076431">
        <w:rPr>
          <w:rFonts w:ascii="Times" w:hAnsi="Times" w:cs="Arial"/>
          <w:i/>
          <w:iCs/>
          <w:color w:val="000000"/>
        </w:rPr>
        <w:t xml:space="preserve"> </w:t>
      </w:r>
      <w:proofErr w:type="spellStart"/>
      <w:r w:rsidR="00E84C6C" w:rsidRPr="00076431">
        <w:rPr>
          <w:rFonts w:ascii="Times" w:hAnsi="Times" w:cs="Arial"/>
          <w:i/>
          <w:iCs/>
          <w:color w:val="000000"/>
        </w:rPr>
        <w:t>maté</w:t>
      </w:r>
      <w:proofErr w:type="spellEnd"/>
      <w:r w:rsidR="00E84C6C" w:rsidRPr="00076431">
        <w:rPr>
          <w:rFonts w:ascii="Times" w:hAnsi="Times" w:cs="Arial"/>
          <w:i/>
          <w:iCs/>
          <w:color w:val="000000"/>
        </w:rPr>
        <w:t xml:space="preserve"> a mi padre</w:t>
      </w:r>
      <w:r w:rsidR="00E84C6C" w:rsidRPr="00076431">
        <w:rPr>
          <w:rFonts w:ascii="Times" w:hAnsi="Times" w:cs="Arial"/>
          <w:color w:val="000000"/>
        </w:rPr>
        <w:t xml:space="preserve"> Jaramillo </w:t>
      </w:r>
      <w:proofErr w:type="spellStart"/>
      <w:r w:rsidR="00E84C6C" w:rsidRPr="00076431">
        <w:rPr>
          <w:rFonts w:ascii="Times" w:hAnsi="Times" w:cs="Arial"/>
          <w:color w:val="000000"/>
        </w:rPr>
        <w:t>Klinkert</w:t>
      </w:r>
      <w:proofErr w:type="spellEnd"/>
      <w:r w:rsidR="00E84C6C" w:rsidRPr="00076431">
        <w:rPr>
          <w:rFonts w:ascii="Times" w:hAnsi="Times" w:cs="Arial"/>
          <w:color w:val="000000"/>
        </w:rPr>
        <w:t xml:space="preserve"> </w:t>
      </w:r>
      <w:r w:rsidR="00D93CB4" w:rsidRPr="00076431">
        <w:rPr>
          <w:rFonts w:ascii="Times" w:hAnsi="Times" w:cs="Arial"/>
          <w:color w:val="000000"/>
        </w:rPr>
        <w:t>recounts</w:t>
      </w:r>
      <w:r w:rsidR="00DD3F0B" w:rsidRPr="00076431">
        <w:rPr>
          <w:rFonts w:ascii="Times" w:hAnsi="Times" w:cs="Arial"/>
          <w:color w:val="000000"/>
        </w:rPr>
        <w:t xml:space="preserve"> her and her family’s life experiences after </w:t>
      </w:r>
      <w:r w:rsidR="00D93CB4" w:rsidRPr="00076431">
        <w:rPr>
          <w:rFonts w:ascii="Times" w:hAnsi="Times" w:cs="Arial"/>
          <w:color w:val="000000"/>
        </w:rPr>
        <w:t>the</w:t>
      </w:r>
      <w:r w:rsidR="007B35BA">
        <w:rPr>
          <w:rFonts w:ascii="Times" w:hAnsi="Times" w:cs="Arial"/>
          <w:color w:val="000000"/>
        </w:rPr>
        <w:t xml:space="preserve"> father</w:t>
      </w:r>
      <w:r w:rsidR="00D93CB4" w:rsidRPr="002063DA">
        <w:rPr>
          <w:rFonts w:ascii="Times" w:hAnsi="Times" w:cs="Arial"/>
          <w:color w:val="000000"/>
        </w:rPr>
        <w:t xml:space="preserve"> </w:t>
      </w:r>
      <w:r w:rsidR="00DD3F0B" w:rsidRPr="002063DA">
        <w:rPr>
          <w:rFonts w:ascii="Times" w:hAnsi="Times" w:cs="Arial"/>
          <w:color w:val="000000"/>
        </w:rPr>
        <w:t xml:space="preserve">was killed by a hitman in Medellín </w:t>
      </w:r>
      <w:r w:rsidR="007B35BA">
        <w:rPr>
          <w:rFonts w:ascii="Times" w:hAnsi="Times" w:cs="Arial"/>
          <w:color w:val="000000"/>
        </w:rPr>
        <w:t>in</w:t>
      </w:r>
      <w:r w:rsidR="00DD3F0B" w:rsidRPr="00076431">
        <w:rPr>
          <w:rFonts w:ascii="Times" w:hAnsi="Times" w:cs="Arial"/>
          <w:color w:val="000000"/>
        </w:rPr>
        <w:t xml:space="preserve"> the 1990s. </w:t>
      </w:r>
    </w:p>
    <w:p w14:paraId="1CE12C44" w14:textId="45FA5817" w:rsidR="00827C39" w:rsidRPr="007926A6" w:rsidRDefault="00EA0613" w:rsidP="00834D76">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5.</w:t>
      </w:r>
      <w:r w:rsidRPr="00076431">
        <w:rPr>
          <w:rFonts w:ascii="Times New Roman" w:hAnsi="Times New Roman" w:cs="Times New Roman"/>
          <w:color w:val="000000"/>
          <w:u w:val="single"/>
        </w:rPr>
        <w:t xml:space="preserve"> </w:t>
      </w:r>
      <w:r w:rsidR="00827C39" w:rsidRPr="00DA4973">
        <w:rPr>
          <w:rFonts w:ascii="Times New Roman" w:hAnsi="Times New Roman" w:cs="Times New Roman"/>
          <w:color w:val="000000"/>
          <w:u w:val="single"/>
        </w:rPr>
        <w:t xml:space="preserve">Journalistic </w:t>
      </w:r>
      <w:r w:rsidR="00DD3F0B" w:rsidRPr="00DA4973">
        <w:rPr>
          <w:rFonts w:ascii="Times New Roman" w:hAnsi="Times New Roman" w:cs="Times New Roman"/>
          <w:color w:val="000000"/>
          <w:u w:val="single"/>
        </w:rPr>
        <w:t>chronicles</w:t>
      </w:r>
      <w:r w:rsidR="00827C39" w:rsidRPr="00076431">
        <w:rPr>
          <w:rFonts w:ascii="Times New Roman" w:hAnsi="Times New Roman" w:cs="Times New Roman"/>
          <w:color w:val="000000"/>
        </w:rPr>
        <w:t xml:space="preserve">: </w:t>
      </w:r>
      <w:r w:rsidR="00CC06CD" w:rsidRPr="00076431">
        <w:rPr>
          <w:rFonts w:ascii="Times New Roman" w:hAnsi="Times New Roman" w:cs="Times New Roman"/>
          <w:color w:val="000000"/>
        </w:rPr>
        <w:t xml:space="preserve">works based on documentation and journalistic research. </w:t>
      </w:r>
      <w:r w:rsidR="00F33038">
        <w:rPr>
          <w:rFonts w:ascii="Times New Roman" w:hAnsi="Times New Roman" w:cs="Times New Roman"/>
          <w:color w:val="000000"/>
        </w:rPr>
        <w:t xml:space="preserve">For example, </w:t>
      </w:r>
      <w:proofErr w:type="spellStart"/>
      <w:r w:rsidR="00CC06CD" w:rsidRPr="00DA4973">
        <w:rPr>
          <w:rFonts w:ascii="Times New Roman" w:hAnsi="Times New Roman" w:cs="Times New Roman"/>
          <w:i/>
          <w:iCs/>
          <w:color w:val="000000"/>
        </w:rPr>
        <w:t>Rutas</w:t>
      </w:r>
      <w:proofErr w:type="spellEnd"/>
      <w:r w:rsidR="00CC06CD" w:rsidRPr="00DA4973">
        <w:rPr>
          <w:rFonts w:ascii="Times New Roman" w:hAnsi="Times New Roman" w:cs="Times New Roman"/>
          <w:i/>
          <w:iCs/>
          <w:color w:val="000000"/>
        </w:rPr>
        <w:t xml:space="preserve"> del conflict</w:t>
      </w:r>
      <w:r w:rsidR="00CC06CD" w:rsidRPr="00DA4973">
        <w:rPr>
          <w:rFonts w:ascii="Times New Roman" w:hAnsi="Times New Roman" w:cs="Times New Roman"/>
          <w:color w:val="000000"/>
        </w:rPr>
        <w:t xml:space="preserve"> </w:t>
      </w:r>
      <w:r w:rsidR="00DD3F0B" w:rsidRPr="00DA4973">
        <w:rPr>
          <w:rFonts w:ascii="Times New Roman" w:hAnsi="Times New Roman" w:cs="Times New Roman"/>
          <w:color w:val="000000"/>
        </w:rPr>
        <w:t>is an investigative journalism</w:t>
      </w:r>
      <w:r w:rsidR="00CC06CD" w:rsidRPr="00DA4973">
        <w:rPr>
          <w:rFonts w:ascii="Times New Roman" w:hAnsi="Times New Roman" w:cs="Times New Roman"/>
          <w:color w:val="000000"/>
        </w:rPr>
        <w:t xml:space="preserve"> website dedicated to </w:t>
      </w:r>
      <w:r w:rsidR="00F33038">
        <w:rPr>
          <w:rFonts w:ascii="Times New Roman" w:hAnsi="Times New Roman" w:cs="Times New Roman"/>
          <w:color w:val="000000"/>
        </w:rPr>
        <w:t>tracing</w:t>
      </w:r>
      <w:r w:rsidR="00CC06CD" w:rsidRPr="00076431">
        <w:rPr>
          <w:rFonts w:ascii="Times New Roman" w:hAnsi="Times New Roman" w:cs="Times New Roman"/>
          <w:color w:val="000000"/>
        </w:rPr>
        <w:t xml:space="preserve"> the effects of </w:t>
      </w:r>
      <w:r w:rsidR="00F33038">
        <w:rPr>
          <w:rFonts w:ascii="Times New Roman" w:hAnsi="Times New Roman" w:cs="Times New Roman"/>
          <w:color w:val="000000"/>
        </w:rPr>
        <w:t xml:space="preserve">the </w:t>
      </w:r>
      <w:r w:rsidR="00CC06CD" w:rsidRPr="00DA4973">
        <w:rPr>
          <w:rFonts w:ascii="Times New Roman" w:hAnsi="Times New Roman" w:cs="Times New Roman"/>
          <w:color w:val="000000"/>
        </w:rPr>
        <w:t>conflict in different regions of Colombia</w:t>
      </w:r>
      <w:r w:rsidR="00DD3F0B" w:rsidRPr="00DA4973">
        <w:rPr>
          <w:rFonts w:ascii="Times New Roman" w:hAnsi="Times New Roman" w:cs="Times New Roman"/>
          <w:color w:val="000000"/>
        </w:rPr>
        <w:t xml:space="preserve">. </w:t>
      </w:r>
      <w:r w:rsidR="00F33038">
        <w:rPr>
          <w:rFonts w:ascii="Times New Roman" w:hAnsi="Times New Roman" w:cs="Times New Roman"/>
          <w:color w:val="000000"/>
        </w:rPr>
        <w:t xml:space="preserve">The </w:t>
      </w:r>
      <w:r w:rsidR="00DD3F0B" w:rsidRPr="00076431">
        <w:rPr>
          <w:rFonts w:ascii="Times New Roman" w:hAnsi="Times New Roman" w:cs="Times New Roman"/>
          <w:color w:val="000000"/>
        </w:rPr>
        <w:t xml:space="preserve">podcast </w:t>
      </w:r>
      <w:proofErr w:type="spellStart"/>
      <w:r w:rsidR="00DD3F0B" w:rsidRPr="00076431">
        <w:rPr>
          <w:rFonts w:ascii="Times New Roman" w:hAnsi="Times New Roman" w:cs="Times New Roman"/>
          <w:i/>
          <w:iCs/>
          <w:color w:val="000000"/>
        </w:rPr>
        <w:t>Relatos</w:t>
      </w:r>
      <w:proofErr w:type="spellEnd"/>
      <w:r w:rsidR="00DD3F0B" w:rsidRPr="00076431">
        <w:rPr>
          <w:rFonts w:ascii="Times New Roman" w:hAnsi="Times New Roman" w:cs="Times New Roman"/>
          <w:i/>
          <w:iCs/>
          <w:color w:val="000000"/>
        </w:rPr>
        <w:t xml:space="preserve"> </w:t>
      </w:r>
      <w:proofErr w:type="spellStart"/>
      <w:r w:rsidR="00DD3F0B" w:rsidRPr="00076431">
        <w:rPr>
          <w:rFonts w:ascii="Times New Roman" w:hAnsi="Times New Roman" w:cs="Times New Roman"/>
          <w:i/>
          <w:iCs/>
          <w:color w:val="000000"/>
        </w:rPr>
        <w:t>anfibios</w:t>
      </w:r>
      <w:proofErr w:type="spellEnd"/>
      <w:r w:rsidR="00F33038">
        <w:rPr>
          <w:rFonts w:ascii="Times New Roman" w:hAnsi="Times New Roman" w:cs="Times New Roman"/>
          <w:i/>
          <w:iCs/>
          <w:color w:val="000000"/>
        </w:rPr>
        <w:t xml:space="preserve"> </w:t>
      </w:r>
      <w:r w:rsidR="00F33038" w:rsidRPr="00DA4973">
        <w:rPr>
          <w:rFonts w:ascii="Times New Roman" w:hAnsi="Times New Roman" w:cs="Times New Roman"/>
          <w:iCs/>
          <w:color w:val="000000"/>
        </w:rPr>
        <w:t>presents</w:t>
      </w:r>
      <w:r w:rsidR="000C23B5">
        <w:rPr>
          <w:rFonts w:ascii="Times New Roman" w:hAnsi="Times New Roman" w:cs="Times New Roman"/>
          <w:iCs/>
          <w:color w:val="000000"/>
        </w:rPr>
        <w:t xml:space="preserve"> </w:t>
      </w:r>
      <w:r w:rsidR="00120ACF">
        <w:rPr>
          <w:rFonts w:ascii="Times New Roman" w:hAnsi="Times New Roman" w:cs="Times New Roman"/>
          <w:color w:val="000000"/>
        </w:rPr>
        <w:t xml:space="preserve">a </w:t>
      </w:r>
      <w:r w:rsidR="00DD3F0B" w:rsidRPr="00076431">
        <w:rPr>
          <w:rFonts w:ascii="Times New Roman" w:hAnsi="Times New Roman" w:cs="Times New Roman"/>
          <w:color w:val="000000"/>
        </w:rPr>
        <w:t xml:space="preserve">group of </w:t>
      </w:r>
      <w:r w:rsidR="00D93CB4" w:rsidRPr="00076431">
        <w:rPr>
          <w:rFonts w:ascii="Times New Roman" w:hAnsi="Times New Roman" w:cs="Times New Roman"/>
          <w:color w:val="000000"/>
        </w:rPr>
        <w:t>journalists</w:t>
      </w:r>
      <w:r w:rsidR="00120ACF">
        <w:rPr>
          <w:rFonts w:ascii="Times New Roman" w:hAnsi="Times New Roman" w:cs="Times New Roman"/>
          <w:color w:val="000000"/>
        </w:rPr>
        <w:t xml:space="preserve">’ narrations of </w:t>
      </w:r>
      <w:r w:rsidR="00DD3F0B" w:rsidRPr="007926A6">
        <w:rPr>
          <w:rFonts w:ascii="Times New Roman" w:hAnsi="Times New Roman" w:cs="Times New Roman"/>
          <w:color w:val="000000"/>
        </w:rPr>
        <w:t xml:space="preserve">the stories and experiences of people living in different regions of Colombia, especially in those regions most affected by the war. </w:t>
      </w:r>
    </w:p>
    <w:p w14:paraId="4F3D1B66" w14:textId="64B0633B" w:rsidR="00A44D8E" w:rsidRPr="00D53459" w:rsidRDefault="009951BF" w:rsidP="00D53459">
      <w:pPr>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 </w:t>
      </w:r>
      <w:r w:rsidR="00D53459" w:rsidRPr="00D53459">
        <w:rPr>
          <w:rFonts w:ascii="Times New Roman" w:hAnsi="Times New Roman" w:cs="Times New Roman"/>
          <w:b/>
          <w:bCs/>
          <w:color w:val="000000"/>
          <w:sz w:val="24"/>
          <w:szCs w:val="24"/>
        </w:rPr>
        <w:t xml:space="preserve"> Conceptual Scope</w:t>
      </w:r>
    </w:p>
    <w:p w14:paraId="37D397B3" w14:textId="4B14D33E" w:rsidR="00325992" w:rsidRPr="00DD3F0B" w:rsidRDefault="00325992" w:rsidP="00D93CB4">
      <w:pPr>
        <w:ind w:firstLine="720"/>
        <w:rPr>
          <w:rFonts w:ascii="Times New Roman" w:hAnsi="Times New Roman" w:cs="Times New Roman"/>
          <w:color w:val="000000"/>
          <w:sz w:val="24"/>
          <w:szCs w:val="24"/>
        </w:rPr>
      </w:pPr>
      <w:r w:rsidRPr="00401A87">
        <w:rPr>
          <w:rFonts w:ascii="Times New Roman" w:hAnsi="Times New Roman" w:cs="Times New Roman"/>
          <w:color w:val="000000"/>
          <w:sz w:val="24"/>
          <w:szCs w:val="24"/>
        </w:rPr>
        <w:t xml:space="preserve">The </w:t>
      </w:r>
      <w:r w:rsidRPr="00DD3F0B">
        <w:rPr>
          <w:rFonts w:ascii="Times" w:hAnsi="Times" w:cs="Times New Roman"/>
          <w:color w:val="000000"/>
          <w:sz w:val="24"/>
          <w:szCs w:val="24"/>
        </w:rPr>
        <w:t>concept “</w:t>
      </w:r>
      <w:r w:rsidR="00237D72">
        <w:rPr>
          <w:rFonts w:ascii="Times" w:hAnsi="Times" w:cs="Times New Roman"/>
          <w:color w:val="000000"/>
          <w:sz w:val="24"/>
          <w:szCs w:val="24"/>
        </w:rPr>
        <w:t>z</w:t>
      </w:r>
      <w:r w:rsidRPr="00DD3F0B">
        <w:rPr>
          <w:rFonts w:ascii="Times" w:hAnsi="Times" w:cs="Times New Roman"/>
          <w:color w:val="000000"/>
          <w:sz w:val="24"/>
          <w:szCs w:val="24"/>
        </w:rPr>
        <w:t xml:space="preserve">ona </w:t>
      </w:r>
      <w:proofErr w:type="spellStart"/>
      <w:r w:rsidRPr="00DD3F0B">
        <w:rPr>
          <w:rFonts w:ascii="Times" w:hAnsi="Times" w:cs="Times New Roman"/>
          <w:color w:val="000000"/>
          <w:sz w:val="24"/>
          <w:szCs w:val="24"/>
        </w:rPr>
        <w:t>roja</w:t>
      </w:r>
      <w:proofErr w:type="spellEnd"/>
      <w:r w:rsidRPr="00DD3F0B">
        <w:rPr>
          <w:rFonts w:ascii="Times" w:hAnsi="Times" w:cs="Times New Roman"/>
          <w:color w:val="000000"/>
          <w:sz w:val="24"/>
          <w:szCs w:val="24"/>
        </w:rPr>
        <w:t>” (</w:t>
      </w:r>
      <w:r w:rsidR="00237D72">
        <w:rPr>
          <w:rFonts w:ascii="Times" w:hAnsi="Times" w:cs="Times New Roman"/>
          <w:color w:val="000000"/>
          <w:sz w:val="24"/>
          <w:szCs w:val="24"/>
        </w:rPr>
        <w:t>r</w:t>
      </w:r>
      <w:r w:rsidRPr="00DD3F0B">
        <w:rPr>
          <w:rFonts w:ascii="Times" w:hAnsi="Times" w:cs="Times New Roman"/>
          <w:color w:val="000000"/>
          <w:sz w:val="24"/>
          <w:szCs w:val="24"/>
        </w:rPr>
        <w:t xml:space="preserve">ed </w:t>
      </w:r>
      <w:r w:rsidR="00237D72">
        <w:rPr>
          <w:rFonts w:ascii="Times" w:hAnsi="Times" w:cs="Times New Roman"/>
          <w:color w:val="000000"/>
          <w:sz w:val="24"/>
          <w:szCs w:val="24"/>
        </w:rPr>
        <w:t>z</w:t>
      </w:r>
      <w:r w:rsidRPr="00DD3F0B">
        <w:rPr>
          <w:rFonts w:ascii="Times" w:hAnsi="Times" w:cs="Times New Roman"/>
          <w:color w:val="000000"/>
          <w:sz w:val="24"/>
          <w:szCs w:val="24"/>
        </w:rPr>
        <w:t xml:space="preserve">one) </w:t>
      </w:r>
      <w:r w:rsidR="00AB7101">
        <w:rPr>
          <w:rFonts w:ascii="Times" w:hAnsi="Times" w:cs="Times New Roman"/>
          <w:color w:val="000000"/>
          <w:sz w:val="24"/>
          <w:szCs w:val="24"/>
        </w:rPr>
        <w:t>is</w:t>
      </w:r>
      <w:r w:rsidR="00AB7101" w:rsidRPr="00DD3F0B">
        <w:rPr>
          <w:rFonts w:ascii="Times" w:hAnsi="Times" w:cs="Times New Roman"/>
          <w:color w:val="000000"/>
          <w:sz w:val="24"/>
          <w:szCs w:val="24"/>
        </w:rPr>
        <w:t xml:space="preserve"> </w:t>
      </w:r>
      <w:r w:rsidRPr="00DD3F0B">
        <w:rPr>
          <w:rFonts w:ascii="Times" w:hAnsi="Times" w:cs="Times New Roman"/>
          <w:color w:val="000000"/>
          <w:sz w:val="24"/>
          <w:szCs w:val="24"/>
        </w:rPr>
        <w:t xml:space="preserve">part of the </w:t>
      </w:r>
      <w:r w:rsidR="00DD3F0B" w:rsidRPr="00DD3F0B">
        <w:rPr>
          <w:rFonts w:ascii="Times" w:hAnsi="Times" w:cs="Times"/>
          <w:bCs/>
          <w:color w:val="000000"/>
          <w:sz w:val="24"/>
          <w:szCs w:val="24"/>
        </w:rPr>
        <w:t xml:space="preserve">discursive apparatus employed by the Colombian State to </w:t>
      </w:r>
      <w:r w:rsidR="00DD3F0B" w:rsidRPr="00595269">
        <w:rPr>
          <w:rFonts w:ascii="Times" w:hAnsi="Times" w:cs="Times"/>
          <w:bCs/>
          <w:color w:val="000000"/>
          <w:sz w:val="24"/>
          <w:szCs w:val="24"/>
        </w:rPr>
        <w:t>control its territory</w:t>
      </w:r>
      <w:r w:rsidR="00DD3F0B" w:rsidRPr="00595269">
        <w:rPr>
          <w:rFonts w:ascii="Times" w:hAnsi="Times" w:cs="Times New Roman"/>
          <w:color w:val="000000"/>
          <w:sz w:val="24"/>
          <w:szCs w:val="24"/>
        </w:rPr>
        <w:t xml:space="preserve">. </w:t>
      </w:r>
      <w:r w:rsidR="00A66190" w:rsidRPr="00595269">
        <w:rPr>
          <w:rFonts w:ascii="Times" w:hAnsi="Times" w:cs="Times New Roman"/>
          <w:color w:val="000000"/>
          <w:sz w:val="24"/>
          <w:szCs w:val="24"/>
        </w:rPr>
        <w:t xml:space="preserve">By </w:t>
      </w:r>
      <w:r w:rsidR="00AE03CA" w:rsidRPr="00595269">
        <w:rPr>
          <w:rFonts w:ascii="Times" w:hAnsi="Times" w:cs="Times New Roman"/>
          <w:color w:val="000000"/>
          <w:sz w:val="24"/>
          <w:szCs w:val="24"/>
        </w:rPr>
        <w:t>classifying</w:t>
      </w:r>
      <w:r w:rsidR="00A66190" w:rsidRPr="00595269">
        <w:rPr>
          <w:rFonts w:ascii="Times" w:hAnsi="Times" w:cs="Times New Roman"/>
          <w:color w:val="000000"/>
          <w:sz w:val="24"/>
          <w:szCs w:val="24"/>
        </w:rPr>
        <w:t xml:space="preserve"> a geographic space as </w:t>
      </w:r>
      <w:r w:rsidR="0010515D">
        <w:rPr>
          <w:rFonts w:ascii="Times" w:hAnsi="Times" w:cs="Times New Roman"/>
          <w:color w:val="000000"/>
          <w:sz w:val="24"/>
          <w:szCs w:val="24"/>
        </w:rPr>
        <w:t xml:space="preserve">a </w:t>
      </w:r>
      <w:r w:rsidR="00A66190" w:rsidRPr="00595269">
        <w:rPr>
          <w:rFonts w:ascii="Times" w:hAnsi="Times" w:cs="Times New Roman"/>
          <w:color w:val="000000"/>
          <w:sz w:val="24"/>
          <w:szCs w:val="24"/>
        </w:rPr>
        <w:t xml:space="preserve">red zone or conflict zone, the State decides </w:t>
      </w:r>
      <w:r w:rsidR="00595269">
        <w:rPr>
          <w:rFonts w:ascii="Times" w:hAnsi="Times" w:cs="Times New Roman"/>
          <w:color w:val="000000"/>
          <w:sz w:val="24"/>
          <w:szCs w:val="24"/>
        </w:rPr>
        <w:t>what</w:t>
      </w:r>
      <w:r w:rsidR="00A66190" w:rsidRPr="00595269">
        <w:rPr>
          <w:rFonts w:ascii="Times" w:hAnsi="Times" w:cs="Times New Roman"/>
          <w:color w:val="000000"/>
          <w:sz w:val="24"/>
          <w:szCs w:val="24"/>
        </w:rPr>
        <w:t xml:space="preserve"> resources </w:t>
      </w:r>
      <w:r w:rsidR="00AB7101">
        <w:rPr>
          <w:rFonts w:ascii="Times" w:hAnsi="Times" w:cs="Times New Roman"/>
          <w:color w:val="000000"/>
          <w:sz w:val="24"/>
          <w:szCs w:val="24"/>
        </w:rPr>
        <w:t>to</w:t>
      </w:r>
      <w:r w:rsidR="00595269" w:rsidRPr="00595269">
        <w:rPr>
          <w:rFonts w:ascii="Times" w:hAnsi="Times" w:cs="Times New Roman"/>
          <w:color w:val="000000"/>
          <w:sz w:val="24"/>
          <w:szCs w:val="24"/>
        </w:rPr>
        <w:t xml:space="preserve"> invest in those territories</w:t>
      </w:r>
      <w:r w:rsidR="00A66190" w:rsidRPr="00595269">
        <w:rPr>
          <w:rFonts w:ascii="Times" w:hAnsi="Times" w:cs="Times New Roman"/>
          <w:color w:val="000000"/>
          <w:sz w:val="24"/>
          <w:szCs w:val="24"/>
        </w:rPr>
        <w:t>.</w:t>
      </w:r>
      <w:r w:rsidR="00595269" w:rsidRPr="00595269">
        <w:rPr>
          <w:rFonts w:ascii="Times" w:hAnsi="Times" w:cs="Times New Roman"/>
          <w:color w:val="000000"/>
          <w:sz w:val="24"/>
          <w:szCs w:val="24"/>
        </w:rPr>
        <w:t xml:space="preserve"> </w:t>
      </w:r>
      <w:r w:rsidR="00AB7101">
        <w:rPr>
          <w:rFonts w:ascii="Times" w:hAnsi="Times" w:cs="Times"/>
          <w:bCs/>
          <w:color w:val="000000"/>
          <w:sz w:val="24"/>
          <w:szCs w:val="24"/>
        </w:rPr>
        <w:t>Over time, however</w:t>
      </w:r>
      <w:r w:rsidR="00595269" w:rsidRPr="00595269">
        <w:rPr>
          <w:rFonts w:ascii="Times" w:hAnsi="Times" w:cs="Times"/>
          <w:bCs/>
          <w:color w:val="000000"/>
          <w:sz w:val="24"/>
          <w:szCs w:val="24"/>
        </w:rPr>
        <w:t>, this classificatory term has permeated most discourses about the armed conflict and the nation, from media to popular culture and fiction</w:t>
      </w:r>
      <w:r w:rsidR="00AE03CA" w:rsidRPr="00595269">
        <w:rPr>
          <w:rFonts w:ascii="Times" w:hAnsi="Times" w:cs="Times New Roman"/>
          <w:color w:val="000000"/>
          <w:sz w:val="24"/>
          <w:szCs w:val="24"/>
        </w:rPr>
        <w:t xml:space="preserve">. In </w:t>
      </w:r>
      <w:r w:rsidR="00AE03CA" w:rsidRPr="00595269">
        <w:rPr>
          <w:rFonts w:ascii="Times" w:hAnsi="Times" w:cs="Times New Roman"/>
          <w:i/>
          <w:iCs/>
          <w:sz w:val="24"/>
          <w:szCs w:val="24"/>
          <w:lang w:eastAsia="ko-KR"/>
        </w:rPr>
        <w:t>The Production of Space</w:t>
      </w:r>
      <w:r w:rsidR="00AE03CA" w:rsidRPr="00595269">
        <w:rPr>
          <w:rFonts w:ascii="Times" w:hAnsi="Times" w:cs="Times New Roman"/>
          <w:sz w:val="24"/>
          <w:szCs w:val="24"/>
          <w:lang w:eastAsia="ko-KR"/>
        </w:rPr>
        <w:t xml:space="preserve">, Henri Lefebvre claims that space </w:t>
      </w:r>
      <w:r w:rsidR="00595269" w:rsidRPr="00595269">
        <w:rPr>
          <w:rFonts w:ascii="Times" w:hAnsi="Times" w:cs="Times New Roman"/>
          <w:sz w:val="24"/>
          <w:szCs w:val="24"/>
          <w:lang w:eastAsia="ko-KR"/>
        </w:rPr>
        <w:t xml:space="preserve">is </w:t>
      </w:r>
      <w:r w:rsidR="00AE03CA" w:rsidRPr="00595269">
        <w:rPr>
          <w:rFonts w:ascii="Times" w:hAnsi="Times" w:cs="Times New Roman"/>
          <w:sz w:val="24"/>
          <w:szCs w:val="24"/>
          <w:lang w:eastAsia="ko-KR"/>
        </w:rPr>
        <w:t>socially and discursively</w:t>
      </w:r>
      <w:r w:rsidR="00595269" w:rsidRPr="00595269">
        <w:rPr>
          <w:rFonts w:ascii="Times" w:hAnsi="Times" w:cs="Times New Roman"/>
          <w:sz w:val="24"/>
          <w:szCs w:val="24"/>
          <w:lang w:eastAsia="ko-KR"/>
        </w:rPr>
        <w:t xml:space="preserve"> constructed</w:t>
      </w:r>
      <w:r w:rsidR="0010515D">
        <w:rPr>
          <w:rFonts w:ascii="Times" w:hAnsi="Times" w:cs="Times New Roman"/>
          <w:sz w:val="24"/>
          <w:szCs w:val="24"/>
          <w:lang w:eastAsia="ko-KR"/>
        </w:rPr>
        <w:t xml:space="preserve">--that is, space </w:t>
      </w:r>
      <w:r w:rsidR="00AE03CA" w:rsidRPr="00595269">
        <w:rPr>
          <w:rFonts w:ascii="Times" w:hAnsi="Times" w:cs="Times New Roman"/>
          <w:sz w:val="24"/>
          <w:szCs w:val="24"/>
          <w:lang w:eastAsia="ko-KR"/>
        </w:rPr>
        <w:t xml:space="preserve">is not just the physical setting where human interactions and conflicts occur, but a symbolic </w:t>
      </w:r>
      <w:r w:rsidR="00595269">
        <w:rPr>
          <w:rFonts w:ascii="Times" w:hAnsi="Times" w:cs="Times New Roman"/>
          <w:sz w:val="24"/>
          <w:szCs w:val="24"/>
          <w:lang w:eastAsia="ko-KR"/>
        </w:rPr>
        <w:t>entity</w:t>
      </w:r>
      <w:r w:rsidR="00AE03CA" w:rsidRPr="00595269">
        <w:rPr>
          <w:rFonts w:ascii="Times" w:hAnsi="Times" w:cs="Times New Roman"/>
          <w:sz w:val="24"/>
          <w:szCs w:val="24"/>
          <w:lang w:eastAsia="ko-KR"/>
        </w:rPr>
        <w:t xml:space="preserve"> </w:t>
      </w:r>
      <w:r w:rsidR="00595269" w:rsidRPr="00595269">
        <w:rPr>
          <w:rFonts w:ascii="Times" w:hAnsi="Times" w:cs="Times"/>
          <w:bCs/>
          <w:color w:val="000000"/>
          <w:sz w:val="24"/>
          <w:szCs w:val="24"/>
        </w:rPr>
        <w:t>subject to disputes over its interpretation and representation</w:t>
      </w:r>
      <w:r w:rsidR="00595269" w:rsidRPr="00595269">
        <w:rPr>
          <w:rFonts w:ascii="Times" w:hAnsi="Times" w:cs="Times New Roman"/>
          <w:sz w:val="24"/>
          <w:szCs w:val="24"/>
          <w:lang w:eastAsia="ko-KR"/>
        </w:rPr>
        <w:t xml:space="preserve"> </w:t>
      </w:r>
      <w:r w:rsidR="002B5EC3" w:rsidRPr="00595269">
        <w:rPr>
          <w:rFonts w:ascii="Times" w:hAnsi="Times" w:cs="Times New Roman"/>
          <w:sz w:val="24"/>
          <w:szCs w:val="24"/>
          <w:lang w:eastAsia="ko-KR"/>
        </w:rPr>
        <w:t>(</w:t>
      </w:r>
      <w:proofErr w:type="spellStart"/>
      <w:r w:rsidR="002B5EC3" w:rsidRPr="00595269">
        <w:rPr>
          <w:rFonts w:ascii="Times" w:hAnsi="Times" w:cs="Times New Roman"/>
          <w:sz w:val="24"/>
          <w:szCs w:val="24"/>
          <w:lang w:eastAsia="ko-KR"/>
        </w:rPr>
        <w:t>Lefevbre</w:t>
      </w:r>
      <w:proofErr w:type="spellEnd"/>
      <w:r w:rsidR="002B5EC3" w:rsidRPr="00595269">
        <w:rPr>
          <w:rFonts w:ascii="Times" w:hAnsi="Times" w:cs="Times New Roman"/>
          <w:sz w:val="24"/>
          <w:szCs w:val="24"/>
          <w:lang w:eastAsia="ko-KR"/>
        </w:rPr>
        <w:t xml:space="preserve"> 38).</w:t>
      </w:r>
      <w:r w:rsidR="00595269" w:rsidRPr="00595269">
        <w:rPr>
          <w:rFonts w:ascii="Times" w:hAnsi="Times" w:cs="Times New Roman"/>
          <w:sz w:val="24"/>
          <w:szCs w:val="24"/>
          <w:lang w:eastAsia="ko-KR"/>
        </w:rPr>
        <w:t xml:space="preserve"> </w:t>
      </w:r>
      <w:r w:rsidR="00BB1DE9">
        <w:rPr>
          <w:rFonts w:ascii="Times" w:hAnsi="Times" w:cs="Times New Roman"/>
          <w:sz w:val="24"/>
          <w:szCs w:val="24"/>
          <w:lang w:eastAsia="ko-KR"/>
        </w:rPr>
        <w:t>Both t</w:t>
      </w:r>
      <w:r w:rsidR="007646EF" w:rsidRPr="00595269">
        <w:rPr>
          <w:rFonts w:ascii="Times" w:hAnsi="Times" w:cs="Times New Roman"/>
          <w:sz w:val="24"/>
          <w:szCs w:val="24"/>
          <w:lang w:eastAsia="ko-KR"/>
        </w:rPr>
        <w:t xml:space="preserve">he concept </w:t>
      </w:r>
      <w:r w:rsidR="00BB1DE9">
        <w:rPr>
          <w:rFonts w:ascii="Times" w:hAnsi="Times" w:cs="Times New Roman"/>
          <w:sz w:val="24"/>
          <w:szCs w:val="24"/>
          <w:lang w:eastAsia="ko-KR"/>
        </w:rPr>
        <w:t xml:space="preserve">of </w:t>
      </w:r>
      <w:r w:rsidR="007646EF" w:rsidRPr="00595269">
        <w:rPr>
          <w:rFonts w:ascii="Times" w:hAnsi="Times" w:cs="Times New Roman"/>
          <w:sz w:val="24"/>
          <w:szCs w:val="24"/>
          <w:lang w:eastAsia="ko-KR"/>
        </w:rPr>
        <w:t>“zona</w:t>
      </w:r>
      <w:r w:rsidR="007646EF" w:rsidRPr="00401A87">
        <w:rPr>
          <w:rFonts w:ascii="Times New Roman" w:hAnsi="Times New Roman" w:cs="Times New Roman"/>
          <w:sz w:val="24"/>
          <w:szCs w:val="24"/>
          <w:lang w:eastAsia="ko-KR"/>
        </w:rPr>
        <w:t xml:space="preserve"> </w:t>
      </w:r>
      <w:proofErr w:type="spellStart"/>
      <w:r w:rsidR="007646EF" w:rsidRPr="00401A87">
        <w:rPr>
          <w:rFonts w:ascii="Times New Roman" w:hAnsi="Times New Roman" w:cs="Times New Roman"/>
          <w:sz w:val="24"/>
          <w:szCs w:val="24"/>
          <w:lang w:eastAsia="ko-KR"/>
        </w:rPr>
        <w:t>roja</w:t>
      </w:r>
      <w:proofErr w:type="spellEnd"/>
      <w:r w:rsidR="00AB7101">
        <w:rPr>
          <w:rFonts w:ascii="Times New Roman" w:hAnsi="Times New Roman" w:cs="Times New Roman"/>
          <w:sz w:val="24"/>
          <w:szCs w:val="24"/>
          <w:lang w:eastAsia="ko-KR"/>
        </w:rPr>
        <w:t>,</w:t>
      </w:r>
      <w:r w:rsidR="007646EF" w:rsidRPr="00401A87">
        <w:rPr>
          <w:rFonts w:ascii="Times New Roman" w:hAnsi="Times New Roman" w:cs="Times New Roman"/>
          <w:sz w:val="24"/>
          <w:szCs w:val="24"/>
          <w:lang w:eastAsia="ko-KR"/>
        </w:rPr>
        <w:t xml:space="preserve">” </w:t>
      </w:r>
      <w:r w:rsidR="00BB1DE9">
        <w:rPr>
          <w:rFonts w:ascii="Times New Roman" w:hAnsi="Times New Roman" w:cs="Times New Roman"/>
          <w:sz w:val="24"/>
          <w:szCs w:val="24"/>
          <w:lang w:eastAsia="ko-KR"/>
        </w:rPr>
        <w:t>and</w:t>
      </w:r>
      <w:r w:rsidR="007646EF" w:rsidRPr="00401A87">
        <w:rPr>
          <w:rFonts w:ascii="Times New Roman" w:hAnsi="Times New Roman" w:cs="Times New Roman"/>
          <w:sz w:val="24"/>
          <w:szCs w:val="24"/>
          <w:lang w:eastAsia="ko-KR"/>
        </w:rPr>
        <w:t xml:space="preserve"> the spaces </w:t>
      </w:r>
      <w:r w:rsidR="007646EF" w:rsidRPr="00BB1DE9">
        <w:rPr>
          <w:rFonts w:ascii="Times" w:hAnsi="Times" w:cs="Times New Roman"/>
          <w:sz w:val="24"/>
          <w:szCs w:val="24"/>
          <w:lang w:eastAsia="ko-KR"/>
        </w:rPr>
        <w:t xml:space="preserve">considered </w:t>
      </w:r>
      <w:r w:rsidR="00237D72">
        <w:rPr>
          <w:rFonts w:ascii="Times" w:hAnsi="Times" w:cs="Times New Roman"/>
          <w:sz w:val="24"/>
          <w:szCs w:val="24"/>
          <w:lang w:eastAsia="ko-KR"/>
        </w:rPr>
        <w:t>as such</w:t>
      </w:r>
      <w:r w:rsidR="00BB1DE9" w:rsidRPr="00BB1DE9">
        <w:rPr>
          <w:rFonts w:ascii="Times" w:hAnsi="Times" w:cs="Times New Roman"/>
          <w:sz w:val="24"/>
          <w:szCs w:val="24"/>
          <w:lang w:eastAsia="ko-KR"/>
        </w:rPr>
        <w:t xml:space="preserve"> </w:t>
      </w:r>
      <w:r w:rsidR="007646EF" w:rsidRPr="00BB1DE9">
        <w:rPr>
          <w:rFonts w:ascii="Times" w:hAnsi="Times" w:cs="Times New Roman"/>
          <w:sz w:val="24"/>
          <w:szCs w:val="24"/>
          <w:lang w:eastAsia="ko-KR"/>
        </w:rPr>
        <w:t>in Colombia</w:t>
      </w:r>
      <w:r w:rsidR="00BB1DE9" w:rsidRPr="00BB1DE9">
        <w:rPr>
          <w:rFonts w:ascii="Times" w:hAnsi="Times" w:cs="Times New Roman"/>
          <w:sz w:val="24"/>
          <w:szCs w:val="24"/>
          <w:lang w:eastAsia="ko-KR"/>
        </w:rPr>
        <w:t xml:space="preserve">, </w:t>
      </w:r>
      <w:r w:rsidR="00BB1DE9" w:rsidRPr="00BB1DE9">
        <w:rPr>
          <w:rFonts w:ascii="Times" w:hAnsi="Times" w:cs="Times"/>
          <w:bCs/>
          <w:color w:val="000000"/>
          <w:sz w:val="24"/>
          <w:szCs w:val="24"/>
        </w:rPr>
        <w:t>have been subject to both real and symbolic disputes over their control and interpretation</w:t>
      </w:r>
      <w:r w:rsidR="00E57B0B" w:rsidRPr="00BB1DE9">
        <w:rPr>
          <w:rFonts w:ascii="Times" w:hAnsi="Times" w:cs="Times New Roman"/>
          <w:sz w:val="24"/>
          <w:szCs w:val="24"/>
          <w:lang w:eastAsia="ko-KR"/>
        </w:rPr>
        <w:t xml:space="preserve">. </w:t>
      </w:r>
      <w:r w:rsidR="00DA0E65" w:rsidRPr="00BB1DE9">
        <w:rPr>
          <w:rFonts w:ascii="Times" w:hAnsi="Times" w:cs="Times New Roman"/>
          <w:sz w:val="24"/>
          <w:szCs w:val="24"/>
          <w:lang w:eastAsia="ko-KR"/>
        </w:rPr>
        <w:t>In</w:t>
      </w:r>
      <w:r w:rsidR="00DA0E65" w:rsidRPr="00401A87">
        <w:rPr>
          <w:rFonts w:ascii="Times New Roman" w:hAnsi="Times New Roman" w:cs="Times New Roman"/>
          <w:sz w:val="24"/>
          <w:szCs w:val="24"/>
          <w:lang w:eastAsia="ko-KR"/>
        </w:rPr>
        <w:t xml:space="preserve"> this regard, testimonial narratives</w:t>
      </w:r>
      <w:r w:rsidR="00AB7101">
        <w:rPr>
          <w:rFonts w:ascii="Times New Roman" w:hAnsi="Times New Roman" w:cs="Times New Roman"/>
          <w:sz w:val="24"/>
          <w:szCs w:val="24"/>
          <w:lang w:eastAsia="ko-KR"/>
        </w:rPr>
        <w:t xml:space="preserve"> </w:t>
      </w:r>
      <w:r w:rsidR="001D7EBE">
        <w:rPr>
          <w:rFonts w:ascii="Times" w:hAnsi="Times" w:cs="Times New Roman"/>
          <w:sz w:val="24"/>
          <w:szCs w:val="24"/>
        </w:rPr>
        <w:t>–</w:t>
      </w:r>
      <w:r w:rsidR="00DA0E65" w:rsidRPr="00401A87">
        <w:rPr>
          <w:rFonts w:ascii="Times New Roman" w:hAnsi="Times New Roman" w:cs="Times New Roman"/>
          <w:sz w:val="24"/>
          <w:szCs w:val="24"/>
          <w:lang w:eastAsia="ko-KR"/>
        </w:rPr>
        <w:t>which I define as discursive productions that give voice to witnesses’ experience</w:t>
      </w:r>
      <w:r w:rsidR="00BB1DE9">
        <w:rPr>
          <w:rFonts w:ascii="Times New Roman" w:hAnsi="Times New Roman" w:cs="Times New Roman"/>
          <w:sz w:val="24"/>
          <w:szCs w:val="24"/>
          <w:lang w:eastAsia="ko-KR"/>
        </w:rPr>
        <w:t>s</w:t>
      </w:r>
      <w:r w:rsidR="001D7EBE">
        <w:rPr>
          <w:rFonts w:ascii="Times" w:hAnsi="Times" w:cs="Times New Roman"/>
          <w:sz w:val="24"/>
          <w:szCs w:val="24"/>
        </w:rPr>
        <w:t xml:space="preserve">– </w:t>
      </w:r>
      <w:r w:rsidR="00DA0E65" w:rsidRPr="00401A87">
        <w:rPr>
          <w:rFonts w:ascii="Times New Roman" w:hAnsi="Times New Roman" w:cs="Times New Roman"/>
          <w:sz w:val="24"/>
          <w:szCs w:val="24"/>
          <w:lang w:eastAsia="ko-KR"/>
        </w:rPr>
        <w:t xml:space="preserve">promote, at least in theory, discourses that may challenge spatial configurations imposed by the State, </w:t>
      </w:r>
      <w:r w:rsidR="00BB1DE9">
        <w:rPr>
          <w:rFonts w:ascii="Times New Roman" w:hAnsi="Times New Roman" w:cs="Times New Roman"/>
          <w:sz w:val="24"/>
          <w:szCs w:val="24"/>
          <w:lang w:eastAsia="ko-KR"/>
        </w:rPr>
        <w:t xml:space="preserve">including the notion of </w:t>
      </w:r>
      <w:r w:rsidR="00DA0E65" w:rsidRPr="00401A87">
        <w:rPr>
          <w:rFonts w:ascii="Times New Roman" w:hAnsi="Times New Roman" w:cs="Times New Roman"/>
          <w:sz w:val="24"/>
          <w:szCs w:val="24"/>
          <w:lang w:eastAsia="ko-KR"/>
        </w:rPr>
        <w:t xml:space="preserve">“zona </w:t>
      </w:r>
      <w:proofErr w:type="spellStart"/>
      <w:r w:rsidR="00DA0E65" w:rsidRPr="00401A87">
        <w:rPr>
          <w:rFonts w:ascii="Times New Roman" w:hAnsi="Times New Roman" w:cs="Times New Roman"/>
          <w:sz w:val="24"/>
          <w:szCs w:val="24"/>
          <w:lang w:eastAsia="ko-KR"/>
        </w:rPr>
        <w:t>roja</w:t>
      </w:r>
      <w:proofErr w:type="spellEnd"/>
      <w:r w:rsidR="00BB1DE9">
        <w:rPr>
          <w:rFonts w:ascii="Times New Roman" w:hAnsi="Times New Roman" w:cs="Times New Roman"/>
          <w:sz w:val="24"/>
          <w:szCs w:val="24"/>
          <w:lang w:eastAsia="ko-KR"/>
        </w:rPr>
        <w:t>.</w:t>
      </w:r>
      <w:r w:rsidR="00DA0E65" w:rsidRPr="00401A87">
        <w:rPr>
          <w:rFonts w:ascii="Times New Roman" w:hAnsi="Times New Roman" w:cs="Times New Roman"/>
          <w:sz w:val="24"/>
          <w:szCs w:val="24"/>
          <w:lang w:eastAsia="ko-KR"/>
        </w:rPr>
        <w:t xml:space="preserve">” </w:t>
      </w:r>
    </w:p>
    <w:p w14:paraId="7400ADA4" w14:textId="17E68EA8" w:rsidR="00886BCE" w:rsidRPr="00401A87" w:rsidRDefault="00347D66" w:rsidP="00C66372">
      <w:pPr>
        <w:rPr>
          <w:ins w:id="2" w:author="Author"/>
          <w:rFonts w:ascii="Times New Roman" w:hAnsi="Times New Roman" w:cs="Times New Roman"/>
          <w:sz w:val="24"/>
          <w:szCs w:val="24"/>
          <w:lang w:eastAsia="ko-KR"/>
        </w:rPr>
      </w:pPr>
      <w:r w:rsidRPr="00401A87">
        <w:rPr>
          <w:rFonts w:ascii="Times New Roman" w:hAnsi="Times New Roman" w:cs="Times New Roman"/>
          <w:sz w:val="24"/>
          <w:szCs w:val="24"/>
          <w:lang w:eastAsia="ko-KR"/>
        </w:rPr>
        <w:lastRenderedPageBreak/>
        <w:t xml:space="preserve">Mapping is a method states use to represent, shape, and control </w:t>
      </w:r>
      <w:r w:rsidR="009875CB">
        <w:rPr>
          <w:rFonts w:ascii="Times New Roman" w:hAnsi="Times New Roman" w:cs="Times New Roman"/>
          <w:sz w:val="24"/>
          <w:szCs w:val="24"/>
          <w:lang w:eastAsia="ko-KR"/>
        </w:rPr>
        <w:t xml:space="preserve">their territories. </w:t>
      </w:r>
      <w:r w:rsidRPr="00401A87">
        <w:rPr>
          <w:rFonts w:ascii="Times New Roman" w:hAnsi="Times New Roman" w:cs="Times New Roman"/>
          <w:sz w:val="24"/>
          <w:szCs w:val="24"/>
          <w:lang w:eastAsia="ko-KR"/>
        </w:rPr>
        <w:t>More than accurate representations of reality, maps are interpretations of the relations between spaces, territories, and population</w:t>
      </w:r>
      <w:r w:rsidR="00D93CB4">
        <w:rPr>
          <w:rFonts w:ascii="Times New Roman" w:hAnsi="Times New Roman" w:cs="Times New Roman"/>
          <w:sz w:val="24"/>
          <w:szCs w:val="24"/>
          <w:lang w:eastAsia="ko-KR"/>
        </w:rPr>
        <w:t>s</w:t>
      </w:r>
      <w:r w:rsidR="00CF0D95">
        <w:rPr>
          <w:rFonts w:ascii="Times New Roman" w:hAnsi="Times New Roman" w:cs="Times New Roman"/>
          <w:sz w:val="24"/>
          <w:szCs w:val="24"/>
          <w:lang w:eastAsia="ko-KR"/>
        </w:rPr>
        <w:t xml:space="preserve"> </w:t>
      </w:r>
      <w:r w:rsidR="00322439">
        <w:rPr>
          <w:rFonts w:ascii="Times New Roman" w:hAnsi="Times New Roman" w:cs="Times New Roman"/>
          <w:sz w:val="24"/>
          <w:szCs w:val="24"/>
          <w:lang w:eastAsia="ko-KR"/>
        </w:rPr>
        <w:t>that are produced</w:t>
      </w:r>
      <w:r w:rsidR="00254519">
        <w:rPr>
          <w:rFonts w:ascii="Times New Roman" w:hAnsi="Times New Roman" w:cs="Times New Roman"/>
          <w:sz w:val="24"/>
          <w:szCs w:val="24"/>
          <w:lang w:eastAsia="ko-KR"/>
        </w:rPr>
        <w:t xml:space="preserve"> </w:t>
      </w:r>
      <w:r w:rsidR="00CF0D95">
        <w:rPr>
          <w:rFonts w:ascii="Times New Roman" w:hAnsi="Times New Roman" w:cs="Times New Roman"/>
          <w:sz w:val="24"/>
          <w:szCs w:val="24"/>
          <w:lang w:eastAsia="ko-KR"/>
        </w:rPr>
        <w:t>by an individual or a society</w:t>
      </w:r>
      <w:r w:rsidRPr="00401A87">
        <w:rPr>
          <w:rFonts w:ascii="Times New Roman" w:hAnsi="Times New Roman" w:cs="Times New Roman"/>
          <w:sz w:val="24"/>
          <w:szCs w:val="24"/>
          <w:lang w:eastAsia="ko-KR"/>
        </w:rPr>
        <w:t>.</w:t>
      </w:r>
      <w:r w:rsidR="00FB677C">
        <w:rPr>
          <w:rStyle w:val="EndnoteReference"/>
          <w:rFonts w:ascii="Times New Roman" w:hAnsi="Times New Roman" w:cs="Times New Roman"/>
          <w:sz w:val="24"/>
          <w:szCs w:val="24"/>
          <w:lang w:eastAsia="ko-KR"/>
        </w:rPr>
        <w:endnoteReference w:id="4"/>
      </w:r>
      <w:r w:rsidR="00082F39" w:rsidRPr="00401A87">
        <w:rPr>
          <w:rFonts w:ascii="Times New Roman" w:hAnsi="Times New Roman" w:cs="Times New Roman"/>
          <w:sz w:val="24"/>
          <w:szCs w:val="24"/>
          <w:lang w:eastAsia="ko-KR"/>
        </w:rPr>
        <w:t xml:space="preserve"> Devising a map requires studying, generalizing, homogenizing, and </w:t>
      </w:r>
      <w:r w:rsidR="00CF0D95">
        <w:rPr>
          <w:rFonts w:ascii="Times New Roman" w:hAnsi="Times New Roman" w:cs="Times New Roman"/>
          <w:sz w:val="24"/>
          <w:szCs w:val="24"/>
          <w:lang w:eastAsia="ko-KR"/>
        </w:rPr>
        <w:t xml:space="preserve">hierarchically </w:t>
      </w:r>
      <w:r w:rsidR="00082F39" w:rsidRPr="00401A87">
        <w:rPr>
          <w:rFonts w:ascii="Times New Roman" w:hAnsi="Times New Roman" w:cs="Times New Roman"/>
          <w:sz w:val="24"/>
          <w:szCs w:val="24"/>
          <w:lang w:eastAsia="ko-KR"/>
        </w:rPr>
        <w:t>organizing a territory and its inhabitants</w:t>
      </w:r>
      <w:r w:rsidR="00D54E1D">
        <w:rPr>
          <w:rFonts w:ascii="Times New Roman" w:hAnsi="Times New Roman" w:cs="Times New Roman"/>
          <w:sz w:val="24"/>
          <w:szCs w:val="24"/>
          <w:lang w:eastAsia="ko-KR"/>
        </w:rPr>
        <w:t xml:space="preserve">; it requires a selective operation that highlights the aspects of a territory that its author wants to emphasize. </w:t>
      </w:r>
      <w:r w:rsidR="002F633C">
        <w:rPr>
          <w:rFonts w:ascii="Times New Roman" w:hAnsi="Times New Roman" w:cs="Times New Roman"/>
          <w:sz w:val="24"/>
          <w:szCs w:val="24"/>
          <w:lang w:eastAsia="ko-KR"/>
        </w:rPr>
        <w:t>M</w:t>
      </w:r>
      <w:r w:rsidR="00082F39" w:rsidRPr="00401A87">
        <w:rPr>
          <w:rFonts w:ascii="Times New Roman" w:hAnsi="Times New Roman" w:cs="Times New Roman"/>
          <w:sz w:val="24"/>
          <w:szCs w:val="24"/>
          <w:lang w:eastAsia="ko-KR"/>
        </w:rPr>
        <w:t xml:space="preserve">aps can </w:t>
      </w:r>
      <w:r w:rsidR="002F633C">
        <w:rPr>
          <w:rFonts w:ascii="Times New Roman" w:hAnsi="Times New Roman" w:cs="Times New Roman"/>
          <w:sz w:val="24"/>
          <w:szCs w:val="24"/>
          <w:lang w:eastAsia="ko-KR"/>
        </w:rPr>
        <w:t xml:space="preserve">therefore </w:t>
      </w:r>
      <w:r w:rsidR="00082F39" w:rsidRPr="00D54E1D">
        <w:rPr>
          <w:rFonts w:ascii="Times New Roman" w:hAnsi="Times New Roman" w:cs="Times New Roman"/>
          <w:sz w:val="24"/>
          <w:szCs w:val="24"/>
          <w:lang w:eastAsia="ko-KR"/>
        </w:rPr>
        <w:t xml:space="preserve">be </w:t>
      </w:r>
      <w:r w:rsidR="00D54E1D" w:rsidRPr="00D54E1D">
        <w:rPr>
          <w:rFonts w:ascii="Times New Roman" w:hAnsi="Times New Roman" w:cs="Times New Roman"/>
          <w:sz w:val="24"/>
          <w:szCs w:val="24"/>
          <w:lang w:eastAsia="ko-KR"/>
        </w:rPr>
        <w:t>read</w:t>
      </w:r>
      <w:r w:rsidR="00D54E1D">
        <w:rPr>
          <w:rFonts w:ascii="Times New Roman" w:hAnsi="Times New Roman" w:cs="Times New Roman"/>
          <w:sz w:val="24"/>
          <w:szCs w:val="24"/>
          <w:lang w:eastAsia="ko-KR"/>
        </w:rPr>
        <w:t xml:space="preserve">, not only as state control tools, but </w:t>
      </w:r>
      <w:r w:rsidR="00D54E1D" w:rsidRPr="00D54E1D">
        <w:rPr>
          <w:rFonts w:ascii="Times New Roman" w:hAnsi="Times New Roman" w:cs="Times New Roman"/>
          <w:sz w:val="24"/>
          <w:szCs w:val="24"/>
          <w:lang w:eastAsia="ko-KR"/>
        </w:rPr>
        <w:t xml:space="preserve">as purposely crafted visual discourses about a territory and its inhabitants. </w:t>
      </w:r>
      <w:r w:rsidR="00CB0CA7" w:rsidRPr="00D54E1D">
        <w:rPr>
          <w:rFonts w:ascii="Times New Roman" w:hAnsi="Times New Roman" w:cs="Times New Roman"/>
          <w:sz w:val="24"/>
          <w:szCs w:val="24"/>
          <w:lang w:eastAsia="ko-KR"/>
        </w:rPr>
        <w:t xml:space="preserve">Likewise, </w:t>
      </w:r>
      <w:r w:rsidR="00AB7101" w:rsidRPr="00D54E1D">
        <w:rPr>
          <w:rFonts w:ascii="Times New Roman" w:hAnsi="Times New Roman" w:cs="Times New Roman"/>
          <w:sz w:val="24"/>
          <w:szCs w:val="24"/>
          <w:lang w:eastAsia="ko-KR"/>
        </w:rPr>
        <w:t>t</w:t>
      </w:r>
      <w:r w:rsidR="00082F39" w:rsidRPr="00D54E1D">
        <w:rPr>
          <w:rFonts w:ascii="Times New Roman" w:hAnsi="Times New Roman" w:cs="Times New Roman"/>
          <w:sz w:val="24"/>
          <w:szCs w:val="24"/>
          <w:lang w:eastAsia="ko-KR"/>
        </w:rPr>
        <w:t xml:space="preserve">he </w:t>
      </w:r>
      <w:r w:rsidR="00CF0D95" w:rsidRPr="00D54E1D">
        <w:rPr>
          <w:rFonts w:ascii="Times New Roman" w:hAnsi="Times New Roman" w:cs="Times New Roman"/>
          <w:sz w:val="24"/>
          <w:szCs w:val="24"/>
          <w:lang w:eastAsia="ko-KR"/>
        </w:rPr>
        <w:t>narration</w:t>
      </w:r>
      <w:r w:rsidR="00082F39" w:rsidRPr="00D54E1D">
        <w:rPr>
          <w:rFonts w:ascii="Times New Roman" w:hAnsi="Times New Roman" w:cs="Times New Roman"/>
          <w:sz w:val="24"/>
          <w:szCs w:val="24"/>
          <w:lang w:eastAsia="ko-KR"/>
        </w:rPr>
        <w:t xml:space="preserve"> of an event </w:t>
      </w:r>
      <w:r w:rsidR="00CB76B9" w:rsidRPr="00D54E1D">
        <w:rPr>
          <w:rFonts w:ascii="Times New Roman" w:hAnsi="Times New Roman" w:cs="Times New Roman"/>
          <w:sz w:val="24"/>
          <w:szCs w:val="24"/>
          <w:lang w:eastAsia="ko-KR"/>
        </w:rPr>
        <w:t>involves creating a context</w:t>
      </w:r>
      <w:r w:rsidR="00873D85">
        <w:rPr>
          <w:rFonts w:ascii="Times New Roman" w:hAnsi="Times New Roman" w:cs="Times New Roman"/>
          <w:sz w:val="24"/>
          <w:szCs w:val="24"/>
          <w:lang w:eastAsia="ko-KR"/>
        </w:rPr>
        <w:t xml:space="preserve">; it </w:t>
      </w:r>
      <w:r w:rsidR="00CF0D95" w:rsidRPr="00D54E1D">
        <w:rPr>
          <w:rFonts w:ascii="Times New Roman" w:hAnsi="Times New Roman" w:cs="Times New Roman"/>
          <w:sz w:val="24"/>
          <w:szCs w:val="24"/>
          <w:lang w:eastAsia="ko-KR"/>
        </w:rPr>
        <w:t xml:space="preserve">is a selective exercise that highlights the </w:t>
      </w:r>
      <w:r w:rsidR="00CB76B9" w:rsidRPr="00D54E1D">
        <w:rPr>
          <w:rFonts w:ascii="Times New Roman" w:hAnsi="Times New Roman" w:cs="Times New Roman"/>
          <w:sz w:val="24"/>
          <w:szCs w:val="24"/>
          <w:lang w:eastAsia="ko-KR"/>
        </w:rPr>
        <w:t xml:space="preserve">relevant aspects of </w:t>
      </w:r>
      <w:r w:rsidR="00CF0D95" w:rsidRPr="00D54E1D">
        <w:rPr>
          <w:rFonts w:ascii="Times New Roman" w:hAnsi="Times New Roman" w:cs="Times New Roman"/>
          <w:sz w:val="24"/>
          <w:szCs w:val="24"/>
          <w:lang w:eastAsia="ko-KR"/>
        </w:rPr>
        <w:t xml:space="preserve">a </w:t>
      </w:r>
      <w:r w:rsidR="00CB76B9" w:rsidRPr="00D54E1D">
        <w:rPr>
          <w:rFonts w:ascii="Times New Roman" w:hAnsi="Times New Roman" w:cs="Times New Roman"/>
          <w:sz w:val="24"/>
          <w:szCs w:val="24"/>
          <w:lang w:eastAsia="ko-KR"/>
        </w:rPr>
        <w:t>reality</w:t>
      </w:r>
      <w:r w:rsidR="0021776F">
        <w:rPr>
          <w:rFonts w:ascii="Times New Roman" w:hAnsi="Times New Roman" w:cs="Times New Roman"/>
          <w:sz w:val="24"/>
          <w:szCs w:val="24"/>
          <w:lang w:eastAsia="ko-KR"/>
        </w:rPr>
        <w:t xml:space="preserve"> </w:t>
      </w:r>
      <w:r w:rsidR="0021776F" w:rsidRPr="009875CB">
        <w:rPr>
          <w:rFonts w:ascii="Times New Roman" w:hAnsi="Times New Roman" w:cs="Times New Roman"/>
          <w:sz w:val="24"/>
          <w:szCs w:val="24"/>
          <w:lang w:eastAsia="ko-KR"/>
        </w:rPr>
        <w:t>and thereby embeds it</w:t>
      </w:r>
      <w:r w:rsidR="0021659F" w:rsidRPr="00D54E1D">
        <w:rPr>
          <w:rFonts w:ascii="Times New Roman" w:hAnsi="Times New Roman" w:cs="Times New Roman"/>
          <w:sz w:val="24"/>
          <w:szCs w:val="24"/>
          <w:lang w:eastAsia="ko-KR"/>
        </w:rPr>
        <w:t xml:space="preserve"> with</w:t>
      </w:r>
      <w:r w:rsidR="00CB76B9" w:rsidRPr="00D54E1D">
        <w:rPr>
          <w:rFonts w:ascii="Times New Roman" w:hAnsi="Times New Roman" w:cs="Times New Roman"/>
          <w:sz w:val="24"/>
          <w:szCs w:val="24"/>
          <w:lang w:eastAsia="ko-KR"/>
        </w:rPr>
        <w:t xml:space="preserve"> meaning.</w:t>
      </w:r>
      <w:r w:rsidR="00CB76B9" w:rsidRPr="00401A87">
        <w:rPr>
          <w:rFonts w:ascii="Times New Roman" w:hAnsi="Times New Roman" w:cs="Times New Roman"/>
          <w:sz w:val="24"/>
          <w:szCs w:val="24"/>
          <w:lang w:eastAsia="ko-KR"/>
        </w:rPr>
        <w:t xml:space="preserve"> I propose</w:t>
      </w:r>
      <w:r w:rsidR="00CF0D95">
        <w:rPr>
          <w:rFonts w:ascii="Times New Roman" w:hAnsi="Times New Roman" w:cs="Times New Roman"/>
          <w:sz w:val="24"/>
          <w:szCs w:val="24"/>
          <w:lang w:eastAsia="ko-KR"/>
        </w:rPr>
        <w:t xml:space="preserve"> to read </w:t>
      </w:r>
      <w:r w:rsidR="0025570C">
        <w:rPr>
          <w:rFonts w:ascii="Times New Roman" w:hAnsi="Times New Roman" w:cs="Times New Roman"/>
          <w:sz w:val="24"/>
          <w:szCs w:val="24"/>
          <w:lang w:eastAsia="ko-KR"/>
        </w:rPr>
        <w:t xml:space="preserve">primary testimonial works as discursive maps, so to </w:t>
      </w:r>
      <w:r w:rsidR="00D54E1D">
        <w:rPr>
          <w:rFonts w:ascii="Times New Roman" w:hAnsi="Times New Roman" w:cs="Times New Roman"/>
          <w:sz w:val="24"/>
          <w:szCs w:val="24"/>
          <w:lang w:eastAsia="ko-KR"/>
        </w:rPr>
        <w:t>speak,</w:t>
      </w:r>
      <w:r w:rsidR="0025570C">
        <w:rPr>
          <w:rFonts w:ascii="Times New Roman" w:hAnsi="Times New Roman" w:cs="Times New Roman"/>
          <w:sz w:val="24"/>
          <w:szCs w:val="24"/>
          <w:lang w:eastAsia="ko-KR"/>
        </w:rPr>
        <w:t xml:space="preserve"> as </w:t>
      </w:r>
      <w:r w:rsidR="00CB76B9" w:rsidRPr="00401A87">
        <w:rPr>
          <w:rFonts w:ascii="Times New Roman" w:hAnsi="Times New Roman" w:cs="Times New Roman"/>
          <w:sz w:val="24"/>
          <w:szCs w:val="24"/>
          <w:lang w:eastAsia="ko-KR"/>
        </w:rPr>
        <w:t xml:space="preserve">representations </w:t>
      </w:r>
      <w:r w:rsidR="00A10578">
        <w:rPr>
          <w:rFonts w:ascii="Times New Roman" w:hAnsi="Times New Roman" w:cs="Times New Roman"/>
          <w:sz w:val="24"/>
          <w:szCs w:val="24"/>
          <w:lang w:eastAsia="ko-KR"/>
        </w:rPr>
        <w:t>of real events that also i</w:t>
      </w:r>
      <w:r w:rsidR="00CB76B9" w:rsidRPr="00401A87">
        <w:rPr>
          <w:rFonts w:ascii="Times New Roman" w:hAnsi="Times New Roman" w:cs="Times New Roman"/>
          <w:sz w:val="24"/>
          <w:szCs w:val="24"/>
          <w:lang w:eastAsia="ko-KR"/>
        </w:rPr>
        <w:t xml:space="preserve">nterpret </w:t>
      </w:r>
      <w:r w:rsidR="00CF0D95">
        <w:rPr>
          <w:rFonts w:ascii="Times New Roman" w:hAnsi="Times New Roman" w:cs="Times New Roman"/>
          <w:sz w:val="24"/>
          <w:szCs w:val="24"/>
          <w:lang w:eastAsia="ko-KR"/>
        </w:rPr>
        <w:t xml:space="preserve">the </w:t>
      </w:r>
      <w:r w:rsidR="00CB76B9" w:rsidRPr="00401A87">
        <w:rPr>
          <w:rFonts w:ascii="Times New Roman" w:hAnsi="Times New Roman" w:cs="Times New Roman"/>
          <w:sz w:val="24"/>
          <w:szCs w:val="24"/>
          <w:lang w:eastAsia="ko-KR"/>
        </w:rPr>
        <w:t>relations between spaces, places, and people within conflict zones</w:t>
      </w:r>
      <w:r w:rsidR="00CF0D95">
        <w:rPr>
          <w:rFonts w:ascii="Times New Roman" w:hAnsi="Times New Roman" w:cs="Times New Roman"/>
          <w:sz w:val="24"/>
          <w:szCs w:val="24"/>
          <w:lang w:eastAsia="ko-KR"/>
        </w:rPr>
        <w:t>, and that shape and are shaped by</w:t>
      </w:r>
      <w:r w:rsidR="00CB76B9" w:rsidRPr="00401A87">
        <w:rPr>
          <w:rFonts w:ascii="Times New Roman" w:hAnsi="Times New Roman" w:cs="Times New Roman"/>
          <w:sz w:val="24"/>
          <w:szCs w:val="24"/>
          <w:lang w:eastAsia="ko-KR"/>
        </w:rPr>
        <w:t xml:space="preserve"> the notion of “zonas </w:t>
      </w:r>
      <w:proofErr w:type="spellStart"/>
      <w:r w:rsidR="00CB76B9" w:rsidRPr="00401A87">
        <w:rPr>
          <w:rFonts w:ascii="Times New Roman" w:hAnsi="Times New Roman" w:cs="Times New Roman"/>
          <w:sz w:val="24"/>
          <w:szCs w:val="24"/>
          <w:lang w:eastAsia="ko-KR"/>
        </w:rPr>
        <w:t>rojas</w:t>
      </w:r>
      <w:proofErr w:type="spellEnd"/>
      <w:r w:rsidR="00CF0D95">
        <w:rPr>
          <w:rFonts w:ascii="Times New Roman" w:hAnsi="Times New Roman" w:cs="Times New Roman"/>
          <w:sz w:val="24"/>
          <w:szCs w:val="24"/>
          <w:lang w:eastAsia="ko-KR"/>
        </w:rPr>
        <w:t>.</w:t>
      </w:r>
      <w:r w:rsidR="00CB76B9" w:rsidRPr="00401A87">
        <w:rPr>
          <w:rFonts w:ascii="Times New Roman" w:hAnsi="Times New Roman" w:cs="Times New Roman"/>
          <w:sz w:val="24"/>
          <w:szCs w:val="24"/>
          <w:lang w:eastAsia="ko-KR"/>
        </w:rPr>
        <w:t xml:space="preserve">” </w:t>
      </w:r>
    </w:p>
    <w:p w14:paraId="4ED01EE1" w14:textId="5C258295" w:rsidR="0008359A" w:rsidRDefault="00886BCE" w:rsidP="00C66372">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00D31978" w:rsidRPr="00401A87">
        <w:rPr>
          <w:rFonts w:ascii="Times New Roman" w:hAnsi="Times New Roman" w:cs="Times New Roman"/>
          <w:sz w:val="24"/>
          <w:szCs w:val="24"/>
          <w:lang w:eastAsia="ko-KR"/>
        </w:rPr>
        <w:t xml:space="preserve">To account for the way in which testimonial narratives “map” red zones, I </w:t>
      </w:r>
      <w:r w:rsidR="00C24924" w:rsidRPr="00401A87">
        <w:rPr>
          <w:rFonts w:ascii="Times New Roman" w:hAnsi="Times New Roman" w:cs="Times New Roman"/>
          <w:sz w:val="24"/>
          <w:szCs w:val="24"/>
          <w:lang w:eastAsia="ko-KR"/>
        </w:rPr>
        <w:t xml:space="preserve">propose three concepts to guide my analysis of </w:t>
      </w:r>
      <w:r w:rsidR="00087D08">
        <w:rPr>
          <w:rFonts w:ascii="Times New Roman" w:hAnsi="Times New Roman" w:cs="Times New Roman"/>
          <w:sz w:val="24"/>
          <w:szCs w:val="24"/>
          <w:lang w:eastAsia="ko-KR"/>
        </w:rPr>
        <w:t xml:space="preserve">the </w:t>
      </w:r>
      <w:r w:rsidR="00C24924" w:rsidRPr="00401A87">
        <w:rPr>
          <w:rFonts w:ascii="Times New Roman" w:hAnsi="Times New Roman" w:cs="Times New Roman"/>
          <w:sz w:val="24"/>
          <w:szCs w:val="24"/>
          <w:lang w:eastAsia="ko-KR"/>
        </w:rPr>
        <w:t xml:space="preserve">representation and construction of spaces: </w:t>
      </w:r>
      <w:r w:rsidR="00390D43" w:rsidRPr="00087D08">
        <w:rPr>
          <w:rFonts w:ascii="Times New Roman" w:hAnsi="Times New Roman" w:cs="Times New Roman"/>
          <w:sz w:val="24"/>
          <w:szCs w:val="24"/>
          <w:lang w:eastAsia="ko-KR"/>
        </w:rPr>
        <w:t>delocalization</w:t>
      </w:r>
      <w:r w:rsidR="00C24924" w:rsidRPr="00087D08">
        <w:rPr>
          <w:rFonts w:ascii="Times New Roman" w:hAnsi="Times New Roman" w:cs="Times New Roman"/>
          <w:sz w:val="24"/>
          <w:szCs w:val="24"/>
          <w:lang w:eastAsia="ko-KR"/>
        </w:rPr>
        <w:t>,</w:t>
      </w:r>
      <w:r w:rsidR="00C24924" w:rsidRPr="00401A87">
        <w:rPr>
          <w:rFonts w:ascii="Times New Roman" w:hAnsi="Times New Roman" w:cs="Times New Roman"/>
          <w:sz w:val="24"/>
          <w:szCs w:val="24"/>
          <w:lang w:eastAsia="ko-KR"/>
        </w:rPr>
        <w:t xml:space="preserve"> </w:t>
      </w:r>
      <w:proofErr w:type="spellStart"/>
      <w:r w:rsidR="00C24924" w:rsidRPr="00401A87">
        <w:rPr>
          <w:rFonts w:ascii="Times New Roman" w:hAnsi="Times New Roman" w:cs="Times New Roman"/>
          <w:sz w:val="24"/>
          <w:szCs w:val="24"/>
          <w:lang w:eastAsia="ko-KR"/>
        </w:rPr>
        <w:t>hyperlocation</w:t>
      </w:r>
      <w:proofErr w:type="spellEnd"/>
      <w:r w:rsidR="00C24924" w:rsidRPr="00401A87">
        <w:rPr>
          <w:rFonts w:ascii="Times New Roman" w:hAnsi="Times New Roman" w:cs="Times New Roman"/>
          <w:sz w:val="24"/>
          <w:szCs w:val="24"/>
          <w:lang w:eastAsia="ko-KR"/>
        </w:rPr>
        <w:t xml:space="preserve">, and displacement. </w:t>
      </w:r>
      <w:r w:rsidR="00F91C86" w:rsidRPr="00401A87">
        <w:rPr>
          <w:rFonts w:ascii="Times New Roman" w:hAnsi="Times New Roman" w:cs="Times New Roman"/>
          <w:sz w:val="24"/>
          <w:szCs w:val="24"/>
          <w:lang w:eastAsia="ko-KR"/>
        </w:rPr>
        <w:t>During the first decade of the twenty-first century, several novels were published with the conflict zones as their main setting. Among those novels</w:t>
      </w:r>
      <w:r w:rsidR="00C27FD0">
        <w:rPr>
          <w:rFonts w:ascii="Times New Roman" w:hAnsi="Times New Roman" w:cs="Times New Roman"/>
          <w:sz w:val="24"/>
          <w:szCs w:val="24"/>
          <w:lang w:eastAsia="ko-KR"/>
        </w:rPr>
        <w:t xml:space="preserve">, two </w:t>
      </w:r>
      <w:r w:rsidR="003C4FA2">
        <w:rPr>
          <w:rFonts w:ascii="Times New Roman" w:hAnsi="Times New Roman" w:cs="Times New Roman"/>
          <w:sz w:val="24"/>
          <w:szCs w:val="24"/>
          <w:lang w:eastAsia="ko-KR"/>
        </w:rPr>
        <w:t xml:space="preserve">were critically acclaimed both nationally and internationally: </w:t>
      </w:r>
      <w:r w:rsidR="00213572" w:rsidRPr="00401A87">
        <w:rPr>
          <w:rFonts w:ascii="Times New Roman" w:hAnsi="Times New Roman" w:cs="Times New Roman"/>
          <w:sz w:val="24"/>
          <w:szCs w:val="24"/>
          <w:lang w:eastAsia="ko-KR"/>
        </w:rPr>
        <w:t xml:space="preserve">Héctor Abad </w:t>
      </w:r>
      <w:proofErr w:type="spellStart"/>
      <w:r w:rsidR="00213572" w:rsidRPr="00401A87">
        <w:rPr>
          <w:rFonts w:ascii="Times New Roman" w:hAnsi="Times New Roman" w:cs="Times New Roman"/>
          <w:sz w:val="24"/>
          <w:szCs w:val="24"/>
          <w:lang w:eastAsia="ko-KR"/>
        </w:rPr>
        <w:t>Faciolince’s</w:t>
      </w:r>
      <w:proofErr w:type="spellEnd"/>
      <w:r w:rsidR="00213572" w:rsidRPr="00401A87">
        <w:rPr>
          <w:rFonts w:ascii="Times New Roman" w:hAnsi="Times New Roman" w:cs="Times New Roman"/>
          <w:sz w:val="24"/>
          <w:szCs w:val="24"/>
          <w:lang w:eastAsia="ko-KR"/>
        </w:rPr>
        <w:t xml:space="preserve"> </w:t>
      </w:r>
      <w:proofErr w:type="spellStart"/>
      <w:r w:rsidR="00213572" w:rsidRPr="00401A87">
        <w:rPr>
          <w:rFonts w:ascii="Times New Roman" w:hAnsi="Times New Roman" w:cs="Times New Roman"/>
          <w:i/>
          <w:iCs/>
          <w:sz w:val="24"/>
          <w:szCs w:val="24"/>
          <w:lang w:eastAsia="ko-KR"/>
        </w:rPr>
        <w:t>Angosta</w:t>
      </w:r>
      <w:proofErr w:type="spellEnd"/>
      <w:r w:rsidR="00213572" w:rsidRPr="00401A87">
        <w:rPr>
          <w:rFonts w:ascii="Times New Roman" w:hAnsi="Times New Roman" w:cs="Times New Roman"/>
          <w:i/>
          <w:iCs/>
          <w:sz w:val="24"/>
          <w:szCs w:val="24"/>
          <w:lang w:eastAsia="ko-KR"/>
        </w:rPr>
        <w:t xml:space="preserve"> </w:t>
      </w:r>
      <w:r w:rsidR="00213572" w:rsidRPr="00401A87">
        <w:rPr>
          <w:rFonts w:ascii="Times New Roman" w:hAnsi="Times New Roman" w:cs="Times New Roman"/>
          <w:sz w:val="24"/>
          <w:szCs w:val="24"/>
          <w:lang w:eastAsia="ko-KR"/>
        </w:rPr>
        <w:t>(2005)</w:t>
      </w:r>
      <w:r w:rsidR="00C27FD0">
        <w:rPr>
          <w:rFonts w:ascii="Times New Roman" w:hAnsi="Times New Roman" w:cs="Times New Roman"/>
          <w:sz w:val="24"/>
          <w:szCs w:val="24"/>
          <w:lang w:eastAsia="ko-KR"/>
        </w:rPr>
        <w:t xml:space="preserve"> is</w:t>
      </w:r>
      <w:r w:rsidR="00213572" w:rsidRPr="00401A87">
        <w:rPr>
          <w:rFonts w:ascii="Times New Roman" w:hAnsi="Times New Roman" w:cs="Times New Roman"/>
          <w:sz w:val="24"/>
          <w:szCs w:val="24"/>
          <w:lang w:eastAsia="ko-KR"/>
        </w:rPr>
        <w:t xml:space="preserve"> </w:t>
      </w:r>
      <w:r w:rsidR="00087D08">
        <w:rPr>
          <w:rFonts w:ascii="Times New Roman" w:hAnsi="Times New Roman" w:cs="Times New Roman"/>
          <w:sz w:val="24"/>
          <w:szCs w:val="24"/>
          <w:lang w:eastAsia="ko-KR"/>
        </w:rPr>
        <w:t xml:space="preserve">a </w:t>
      </w:r>
      <w:r w:rsidR="00C268A0">
        <w:rPr>
          <w:rFonts w:ascii="Times New Roman" w:hAnsi="Times New Roman" w:cs="Times New Roman"/>
          <w:sz w:val="24"/>
          <w:szCs w:val="24"/>
          <w:lang w:eastAsia="ko-KR"/>
        </w:rPr>
        <w:t>metaphorical</w:t>
      </w:r>
      <w:r w:rsidR="00087D08">
        <w:rPr>
          <w:rFonts w:ascii="Times New Roman" w:hAnsi="Times New Roman" w:cs="Times New Roman"/>
          <w:sz w:val="24"/>
          <w:szCs w:val="24"/>
          <w:lang w:eastAsia="ko-KR"/>
        </w:rPr>
        <w:t xml:space="preserve"> </w:t>
      </w:r>
      <w:r w:rsidR="00EF1206">
        <w:rPr>
          <w:rFonts w:ascii="Times New Roman" w:hAnsi="Times New Roman" w:cs="Times New Roman"/>
          <w:sz w:val="24"/>
          <w:szCs w:val="24"/>
          <w:lang w:eastAsia="ko-KR"/>
        </w:rPr>
        <w:t xml:space="preserve">spatial </w:t>
      </w:r>
      <w:r w:rsidR="00087D08">
        <w:rPr>
          <w:rFonts w:ascii="Times New Roman" w:hAnsi="Times New Roman" w:cs="Times New Roman"/>
          <w:sz w:val="24"/>
          <w:szCs w:val="24"/>
          <w:lang w:eastAsia="ko-KR"/>
        </w:rPr>
        <w:t xml:space="preserve">depiction </w:t>
      </w:r>
      <w:r w:rsidR="00EF1206">
        <w:rPr>
          <w:rFonts w:ascii="Times New Roman" w:hAnsi="Times New Roman" w:cs="Times New Roman"/>
          <w:sz w:val="24"/>
          <w:szCs w:val="24"/>
          <w:lang w:eastAsia="ko-KR"/>
        </w:rPr>
        <w:t>of Colombian reality and</w:t>
      </w:r>
      <w:r w:rsidR="00213572" w:rsidRPr="00401A87">
        <w:rPr>
          <w:rFonts w:ascii="Times New Roman" w:hAnsi="Times New Roman" w:cs="Times New Roman"/>
          <w:sz w:val="24"/>
          <w:szCs w:val="24"/>
          <w:lang w:eastAsia="ko-KR"/>
        </w:rPr>
        <w:t xml:space="preserve"> </w:t>
      </w:r>
      <w:proofErr w:type="spellStart"/>
      <w:r w:rsidR="00213572" w:rsidRPr="00401A87">
        <w:rPr>
          <w:rFonts w:ascii="Times New Roman" w:hAnsi="Times New Roman" w:cs="Times New Roman"/>
          <w:sz w:val="24"/>
          <w:szCs w:val="24"/>
          <w:lang w:eastAsia="ko-KR"/>
        </w:rPr>
        <w:t>Evelio</w:t>
      </w:r>
      <w:proofErr w:type="spellEnd"/>
      <w:r w:rsidR="00213572" w:rsidRPr="00401A87">
        <w:rPr>
          <w:rFonts w:ascii="Times New Roman" w:hAnsi="Times New Roman" w:cs="Times New Roman"/>
          <w:sz w:val="24"/>
          <w:szCs w:val="24"/>
          <w:lang w:eastAsia="ko-KR"/>
        </w:rPr>
        <w:t xml:space="preserve"> José </w:t>
      </w:r>
      <w:proofErr w:type="spellStart"/>
      <w:r w:rsidR="00213572" w:rsidRPr="00401A87">
        <w:rPr>
          <w:rFonts w:ascii="Times New Roman" w:hAnsi="Times New Roman" w:cs="Times New Roman"/>
          <w:sz w:val="24"/>
          <w:szCs w:val="24"/>
          <w:lang w:eastAsia="ko-KR"/>
        </w:rPr>
        <w:t>Rosero’s</w:t>
      </w:r>
      <w:proofErr w:type="spellEnd"/>
      <w:r w:rsidR="00213572" w:rsidRPr="00401A87">
        <w:rPr>
          <w:rFonts w:ascii="Times New Roman" w:hAnsi="Times New Roman" w:cs="Times New Roman"/>
          <w:sz w:val="24"/>
          <w:szCs w:val="24"/>
          <w:lang w:eastAsia="ko-KR"/>
        </w:rPr>
        <w:t xml:space="preserve"> </w:t>
      </w:r>
      <w:r w:rsidR="00213572" w:rsidRPr="00401A87">
        <w:rPr>
          <w:rFonts w:ascii="Times New Roman" w:hAnsi="Times New Roman" w:cs="Times New Roman"/>
          <w:i/>
          <w:iCs/>
          <w:sz w:val="24"/>
          <w:szCs w:val="24"/>
          <w:lang w:eastAsia="ko-KR"/>
        </w:rPr>
        <w:t xml:space="preserve">Los </w:t>
      </w:r>
      <w:proofErr w:type="spellStart"/>
      <w:r w:rsidR="00213572" w:rsidRPr="00401A87">
        <w:rPr>
          <w:rFonts w:ascii="Times New Roman" w:hAnsi="Times New Roman" w:cs="Times New Roman"/>
          <w:i/>
          <w:iCs/>
          <w:sz w:val="24"/>
          <w:szCs w:val="24"/>
          <w:lang w:eastAsia="ko-KR"/>
        </w:rPr>
        <w:t>ejércitos</w:t>
      </w:r>
      <w:proofErr w:type="spellEnd"/>
      <w:r w:rsidR="00213572" w:rsidRPr="00401A87">
        <w:rPr>
          <w:rFonts w:ascii="Times New Roman" w:hAnsi="Times New Roman" w:cs="Times New Roman"/>
          <w:i/>
          <w:iCs/>
          <w:sz w:val="24"/>
          <w:szCs w:val="24"/>
          <w:lang w:eastAsia="ko-KR"/>
        </w:rPr>
        <w:t xml:space="preserve"> </w:t>
      </w:r>
      <w:r w:rsidR="00213572" w:rsidRPr="00401A87">
        <w:rPr>
          <w:rFonts w:ascii="Times New Roman" w:hAnsi="Times New Roman" w:cs="Times New Roman"/>
          <w:sz w:val="24"/>
          <w:szCs w:val="24"/>
          <w:lang w:eastAsia="ko-KR"/>
        </w:rPr>
        <w:t>(2006)</w:t>
      </w:r>
      <w:r w:rsidR="00BA7E89" w:rsidRPr="00401A87">
        <w:rPr>
          <w:rFonts w:ascii="Times New Roman" w:hAnsi="Times New Roman" w:cs="Times New Roman"/>
          <w:sz w:val="24"/>
          <w:szCs w:val="24"/>
          <w:lang w:eastAsia="ko-KR"/>
        </w:rPr>
        <w:t xml:space="preserve"> tells </w:t>
      </w:r>
      <w:r w:rsidR="00D0306D">
        <w:rPr>
          <w:rFonts w:ascii="Times New Roman" w:hAnsi="Times New Roman" w:cs="Times New Roman"/>
          <w:sz w:val="24"/>
          <w:szCs w:val="24"/>
          <w:lang w:eastAsia="ko-KR"/>
        </w:rPr>
        <w:t xml:space="preserve">the story of </w:t>
      </w:r>
      <w:r w:rsidR="00BA7E89" w:rsidRPr="00401A87">
        <w:rPr>
          <w:rFonts w:ascii="Times New Roman" w:hAnsi="Times New Roman" w:cs="Times New Roman"/>
          <w:sz w:val="24"/>
          <w:szCs w:val="24"/>
          <w:lang w:eastAsia="ko-KR"/>
        </w:rPr>
        <w:t xml:space="preserve">a man from a rural area who witnesses </w:t>
      </w:r>
      <w:r w:rsidR="0017534A">
        <w:rPr>
          <w:rFonts w:ascii="Times New Roman" w:hAnsi="Times New Roman" w:cs="Times New Roman"/>
          <w:sz w:val="24"/>
          <w:szCs w:val="24"/>
          <w:lang w:eastAsia="ko-KR"/>
        </w:rPr>
        <w:t xml:space="preserve">how </w:t>
      </w:r>
      <w:r w:rsidR="00BA7E89" w:rsidRPr="00401A87">
        <w:rPr>
          <w:rFonts w:ascii="Times New Roman" w:hAnsi="Times New Roman" w:cs="Times New Roman"/>
          <w:sz w:val="24"/>
          <w:szCs w:val="24"/>
          <w:lang w:eastAsia="ko-KR"/>
        </w:rPr>
        <w:t>his town</w:t>
      </w:r>
      <w:r w:rsidR="0017534A">
        <w:rPr>
          <w:rFonts w:ascii="Times New Roman" w:hAnsi="Times New Roman" w:cs="Times New Roman"/>
          <w:sz w:val="24"/>
          <w:szCs w:val="24"/>
          <w:lang w:eastAsia="ko-KR"/>
        </w:rPr>
        <w:t xml:space="preserve"> </w:t>
      </w:r>
      <w:r w:rsidR="0017534A">
        <w:rPr>
          <w:rFonts w:ascii="Times" w:hAnsi="Times" w:cs="Times New Roman"/>
          <w:sz w:val="24"/>
          <w:szCs w:val="24"/>
        </w:rPr>
        <w:t>–</w:t>
      </w:r>
      <w:r w:rsidR="00BA7E89" w:rsidRPr="00401A87">
        <w:rPr>
          <w:rFonts w:ascii="Times New Roman" w:hAnsi="Times New Roman" w:cs="Times New Roman"/>
          <w:sz w:val="24"/>
          <w:szCs w:val="24"/>
          <w:lang w:eastAsia="ko-KR"/>
        </w:rPr>
        <w:t xml:space="preserve">a fictional place located </w:t>
      </w:r>
      <w:r w:rsidR="00D0306D">
        <w:rPr>
          <w:rFonts w:ascii="Times New Roman" w:hAnsi="Times New Roman" w:cs="Times New Roman"/>
          <w:sz w:val="24"/>
          <w:szCs w:val="24"/>
          <w:lang w:eastAsia="ko-KR"/>
        </w:rPr>
        <w:t>in</w:t>
      </w:r>
      <w:r w:rsidR="00BA7E89" w:rsidRPr="00401A87">
        <w:rPr>
          <w:rFonts w:ascii="Times New Roman" w:hAnsi="Times New Roman" w:cs="Times New Roman"/>
          <w:sz w:val="24"/>
          <w:szCs w:val="24"/>
          <w:lang w:eastAsia="ko-KR"/>
        </w:rPr>
        <w:t xml:space="preserve"> an undetermined place within Colombian territory</w:t>
      </w:r>
      <w:r w:rsidR="0017534A">
        <w:rPr>
          <w:rFonts w:ascii="Times" w:hAnsi="Times" w:cs="Times New Roman"/>
          <w:sz w:val="24"/>
          <w:szCs w:val="24"/>
        </w:rPr>
        <w:t xml:space="preserve">– </w:t>
      </w:r>
      <w:r w:rsidR="0017534A">
        <w:rPr>
          <w:rFonts w:ascii="Times New Roman" w:hAnsi="Times New Roman" w:cs="Times New Roman"/>
          <w:sz w:val="24"/>
          <w:szCs w:val="24"/>
          <w:lang w:eastAsia="ko-KR"/>
        </w:rPr>
        <w:t>gets</w:t>
      </w:r>
      <w:r w:rsidR="00BA7E89" w:rsidRPr="00401A87">
        <w:rPr>
          <w:rFonts w:ascii="Times New Roman" w:hAnsi="Times New Roman" w:cs="Times New Roman"/>
          <w:sz w:val="24"/>
          <w:szCs w:val="24"/>
          <w:lang w:eastAsia="ko-KR"/>
        </w:rPr>
        <w:t xml:space="preserve"> caught in the crossfire between several </w:t>
      </w:r>
      <w:r w:rsidR="00BA7E89" w:rsidRPr="00C268A0">
        <w:rPr>
          <w:rFonts w:ascii="Times New Roman" w:hAnsi="Times New Roman" w:cs="Times New Roman"/>
          <w:sz w:val="24"/>
          <w:szCs w:val="24"/>
          <w:lang w:eastAsia="ko-KR"/>
        </w:rPr>
        <w:t>armed groups</w:t>
      </w:r>
      <w:r w:rsidR="00BA7E89" w:rsidRPr="00401A87">
        <w:rPr>
          <w:rFonts w:ascii="Times New Roman" w:hAnsi="Times New Roman" w:cs="Times New Roman"/>
          <w:sz w:val="24"/>
          <w:szCs w:val="24"/>
          <w:lang w:eastAsia="ko-KR"/>
        </w:rPr>
        <w:t>. Both novels invent fictional space</w:t>
      </w:r>
      <w:r w:rsidR="00390D43">
        <w:rPr>
          <w:rFonts w:ascii="Times New Roman" w:hAnsi="Times New Roman" w:cs="Times New Roman"/>
          <w:sz w:val="24"/>
          <w:szCs w:val="24"/>
          <w:lang w:eastAsia="ko-KR"/>
        </w:rPr>
        <w:t>s</w:t>
      </w:r>
      <w:r w:rsidR="00BA7E89" w:rsidRPr="00401A87">
        <w:rPr>
          <w:rFonts w:ascii="Times New Roman" w:hAnsi="Times New Roman" w:cs="Times New Roman"/>
          <w:sz w:val="24"/>
          <w:szCs w:val="24"/>
          <w:lang w:eastAsia="ko-KR"/>
        </w:rPr>
        <w:t xml:space="preserve"> that </w:t>
      </w:r>
      <w:r w:rsidR="00D0306D">
        <w:rPr>
          <w:rFonts w:ascii="Times New Roman" w:hAnsi="Times New Roman" w:cs="Times New Roman"/>
          <w:sz w:val="24"/>
          <w:szCs w:val="24"/>
          <w:lang w:eastAsia="ko-KR"/>
        </w:rPr>
        <w:t xml:space="preserve">can be read as </w:t>
      </w:r>
      <w:r w:rsidR="0021659F">
        <w:rPr>
          <w:rFonts w:ascii="Times New Roman" w:hAnsi="Times New Roman" w:cs="Times New Roman"/>
          <w:sz w:val="24"/>
          <w:szCs w:val="24"/>
          <w:lang w:eastAsia="ko-KR"/>
        </w:rPr>
        <w:t>metaphors</w:t>
      </w:r>
      <w:r w:rsidR="00BA7E89" w:rsidRPr="00401A87">
        <w:rPr>
          <w:rFonts w:ascii="Times New Roman" w:hAnsi="Times New Roman" w:cs="Times New Roman"/>
          <w:sz w:val="24"/>
          <w:szCs w:val="24"/>
          <w:lang w:eastAsia="ko-KR"/>
        </w:rPr>
        <w:t xml:space="preserve"> of conflict zones in Colombia. </w:t>
      </w:r>
      <w:r w:rsidR="00244CFE">
        <w:rPr>
          <w:rFonts w:ascii="Times New Roman" w:hAnsi="Times New Roman" w:cs="Times New Roman"/>
          <w:sz w:val="24"/>
          <w:szCs w:val="24"/>
          <w:lang w:eastAsia="ko-KR"/>
        </w:rPr>
        <w:t>B</w:t>
      </w:r>
      <w:r w:rsidR="009C209A" w:rsidRPr="00401A87">
        <w:rPr>
          <w:rFonts w:ascii="Times New Roman" w:hAnsi="Times New Roman" w:cs="Times New Roman"/>
          <w:sz w:val="24"/>
          <w:szCs w:val="24"/>
          <w:lang w:eastAsia="ko-KR"/>
        </w:rPr>
        <w:t>y delocalizing conflict zones</w:t>
      </w:r>
      <w:r w:rsidR="004B23A5">
        <w:rPr>
          <w:rFonts w:ascii="Times New Roman" w:hAnsi="Times New Roman" w:cs="Times New Roman"/>
          <w:sz w:val="24"/>
          <w:szCs w:val="24"/>
          <w:lang w:eastAsia="ko-KR"/>
        </w:rPr>
        <w:t xml:space="preserve"> </w:t>
      </w:r>
      <w:r w:rsidR="0017534A">
        <w:rPr>
          <w:rFonts w:ascii="Times" w:hAnsi="Times" w:cs="Times New Roman"/>
          <w:sz w:val="24"/>
          <w:szCs w:val="24"/>
        </w:rPr>
        <w:t>–</w:t>
      </w:r>
      <w:r w:rsidR="0017534A" w:rsidRPr="003C4FA2">
        <w:rPr>
          <w:rFonts w:ascii="Times" w:hAnsi="Times" w:cs="Times New Roman"/>
          <w:sz w:val="24"/>
          <w:szCs w:val="24"/>
        </w:rPr>
        <w:t>t</w:t>
      </w:r>
      <w:r w:rsidR="009C209A" w:rsidRPr="003C4FA2">
        <w:rPr>
          <w:rFonts w:ascii="Times New Roman" w:hAnsi="Times New Roman" w:cs="Times New Roman"/>
          <w:sz w:val="24"/>
          <w:szCs w:val="24"/>
          <w:lang w:eastAsia="ko-KR"/>
        </w:rPr>
        <w:t>hat is,</w:t>
      </w:r>
      <w:r w:rsidR="003C4FA2" w:rsidRPr="003C4FA2">
        <w:rPr>
          <w:rFonts w:ascii="Times New Roman" w:hAnsi="Times New Roman" w:cs="Times New Roman"/>
          <w:sz w:val="24"/>
          <w:szCs w:val="24"/>
          <w:lang w:eastAsia="ko-KR"/>
        </w:rPr>
        <w:t xml:space="preserve"> by</w:t>
      </w:r>
      <w:r w:rsidR="009C209A" w:rsidRPr="003C4FA2">
        <w:rPr>
          <w:rFonts w:ascii="Times New Roman" w:hAnsi="Times New Roman" w:cs="Times New Roman"/>
          <w:sz w:val="24"/>
          <w:szCs w:val="24"/>
          <w:lang w:eastAsia="ko-KR"/>
        </w:rPr>
        <w:t xml:space="preserve"> </w:t>
      </w:r>
      <w:r w:rsidR="00A223AE" w:rsidRPr="003C4FA2">
        <w:rPr>
          <w:rFonts w:ascii="Times New Roman" w:hAnsi="Times New Roman" w:cs="Times New Roman"/>
          <w:sz w:val="24"/>
          <w:szCs w:val="24"/>
          <w:lang w:eastAsia="ko-KR"/>
        </w:rPr>
        <w:t>placing</w:t>
      </w:r>
      <w:r w:rsidR="009C209A" w:rsidRPr="003C4FA2">
        <w:rPr>
          <w:rFonts w:ascii="Times New Roman" w:hAnsi="Times New Roman" w:cs="Times New Roman"/>
          <w:sz w:val="24"/>
          <w:szCs w:val="24"/>
          <w:lang w:eastAsia="ko-KR"/>
        </w:rPr>
        <w:t xml:space="preserve"> them </w:t>
      </w:r>
      <w:r w:rsidR="0021776F" w:rsidRPr="009875CB">
        <w:rPr>
          <w:rFonts w:ascii="Times New Roman" w:hAnsi="Times New Roman" w:cs="Times New Roman"/>
          <w:sz w:val="24"/>
          <w:szCs w:val="24"/>
          <w:lang w:eastAsia="ko-KR"/>
        </w:rPr>
        <w:t xml:space="preserve">in </w:t>
      </w:r>
      <w:r w:rsidR="003C4FA2" w:rsidRPr="003C4FA2">
        <w:rPr>
          <w:rFonts w:ascii="Times New Roman" w:hAnsi="Times New Roman" w:cs="Times New Roman"/>
          <w:sz w:val="24"/>
          <w:szCs w:val="24"/>
          <w:lang w:eastAsia="ko-KR"/>
        </w:rPr>
        <w:t>un</w:t>
      </w:r>
      <w:r w:rsidR="009C209A" w:rsidRPr="003C4FA2">
        <w:rPr>
          <w:rFonts w:ascii="Times New Roman" w:hAnsi="Times New Roman" w:cs="Times New Roman"/>
          <w:sz w:val="24"/>
          <w:szCs w:val="24"/>
          <w:lang w:eastAsia="ko-KR"/>
        </w:rPr>
        <w:t>specif</w:t>
      </w:r>
      <w:r w:rsidR="003C4FA2" w:rsidRPr="003C4FA2">
        <w:rPr>
          <w:rFonts w:ascii="Times New Roman" w:hAnsi="Times New Roman" w:cs="Times New Roman"/>
          <w:sz w:val="24"/>
          <w:szCs w:val="24"/>
          <w:lang w:eastAsia="ko-KR"/>
        </w:rPr>
        <w:t>ied</w:t>
      </w:r>
      <w:r w:rsidR="009C209A" w:rsidRPr="003C4FA2">
        <w:rPr>
          <w:rFonts w:ascii="Times New Roman" w:hAnsi="Times New Roman" w:cs="Times New Roman"/>
          <w:sz w:val="24"/>
          <w:szCs w:val="24"/>
          <w:lang w:eastAsia="ko-KR"/>
        </w:rPr>
        <w:t xml:space="preserve"> spaces in Colombia</w:t>
      </w:r>
      <w:r w:rsidR="004B23A5" w:rsidRPr="003C4FA2">
        <w:rPr>
          <w:rFonts w:ascii="Times New Roman" w:hAnsi="Times New Roman" w:cs="Times New Roman"/>
          <w:sz w:val="24"/>
          <w:szCs w:val="24"/>
          <w:lang w:eastAsia="ko-KR"/>
        </w:rPr>
        <w:t>,</w:t>
      </w:r>
      <w:r w:rsidR="009C209A" w:rsidRPr="003C4FA2">
        <w:rPr>
          <w:rFonts w:ascii="Times New Roman" w:hAnsi="Times New Roman" w:cs="Times New Roman"/>
          <w:sz w:val="24"/>
          <w:szCs w:val="24"/>
          <w:lang w:eastAsia="ko-KR"/>
        </w:rPr>
        <w:t xml:space="preserve"> or refraining from giving them a name that connects </w:t>
      </w:r>
      <w:r w:rsidR="009C209A" w:rsidRPr="003C4FA2">
        <w:rPr>
          <w:rFonts w:ascii="Times New Roman" w:hAnsi="Times New Roman" w:cs="Times New Roman"/>
          <w:sz w:val="24"/>
          <w:szCs w:val="24"/>
          <w:lang w:eastAsia="ko-KR"/>
        </w:rPr>
        <w:lastRenderedPageBreak/>
        <w:t>th</w:t>
      </w:r>
      <w:r w:rsidR="00942C2C">
        <w:rPr>
          <w:rFonts w:ascii="Times New Roman" w:hAnsi="Times New Roman" w:cs="Times New Roman"/>
          <w:sz w:val="24"/>
          <w:szCs w:val="24"/>
          <w:lang w:eastAsia="ko-KR"/>
        </w:rPr>
        <w:t>em to a real place</w:t>
      </w:r>
      <w:r w:rsidR="00A31F10">
        <w:rPr>
          <w:rFonts w:ascii="Times New Roman" w:hAnsi="Times New Roman" w:cs="Times New Roman"/>
          <w:sz w:val="24"/>
          <w:szCs w:val="24"/>
          <w:lang w:eastAsia="ko-KR"/>
        </w:rPr>
        <w:t xml:space="preserve">, </w:t>
      </w:r>
      <w:r w:rsidR="009C209A" w:rsidRPr="00401A87">
        <w:rPr>
          <w:rFonts w:ascii="Times New Roman" w:hAnsi="Times New Roman" w:cs="Times New Roman"/>
          <w:sz w:val="24"/>
          <w:szCs w:val="24"/>
          <w:lang w:eastAsia="ko-KR"/>
        </w:rPr>
        <w:t>these narratives</w:t>
      </w:r>
      <w:r w:rsidR="00244CFE">
        <w:rPr>
          <w:rFonts w:ascii="Times New Roman" w:hAnsi="Times New Roman" w:cs="Times New Roman"/>
          <w:sz w:val="24"/>
          <w:szCs w:val="24"/>
          <w:lang w:eastAsia="ko-KR"/>
        </w:rPr>
        <w:t xml:space="preserve"> do more than preserve memory of the armed conflict; indeed, they</w:t>
      </w:r>
      <w:r w:rsidR="009C209A" w:rsidRPr="00401A87">
        <w:rPr>
          <w:rFonts w:ascii="Times New Roman" w:hAnsi="Times New Roman" w:cs="Times New Roman"/>
          <w:sz w:val="24"/>
          <w:szCs w:val="24"/>
          <w:lang w:eastAsia="ko-KR"/>
        </w:rPr>
        <w:t xml:space="preserve"> contribute </w:t>
      </w:r>
      <w:r w:rsidR="00A32D0F" w:rsidRPr="00401A87">
        <w:rPr>
          <w:rFonts w:ascii="Times New Roman" w:hAnsi="Times New Roman" w:cs="Times New Roman"/>
          <w:sz w:val="24"/>
          <w:szCs w:val="24"/>
          <w:lang w:eastAsia="ko-KR"/>
        </w:rPr>
        <w:t>to</w:t>
      </w:r>
      <w:r w:rsidR="009C209A" w:rsidRPr="00401A87">
        <w:rPr>
          <w:rFonts w:ascii="Times New Roman" w:hAnsi="Times New Roman" w:cs="Times New Roman"/>
          <w:sz w:val="24"/>
          <w:szCs w:val="24"/>
          <w:lang w:eastAsia="ko-KR"/>
        </w:rPr>
        <w:t xml:space="preserve"> the </w:t>
      </w:r>
      <w:r w:rsidR="006C0160">
        <w:rPr>
          <w:rFonts w:ascii="Times New Roman" w:hAnsi="Times New Roman" w:cs="Times New Roman"/>
          <w:sz w:val="24"/>
          <w:szCs w:val="24"/>
          <w:lang w:eastAsia="ko-KR"/>
        </w:rPr>
        <w:t>homogenization</w:t>
      </w:r>
      <w:r w:rsidR="009C209A" w:rsidRPr="00401A87">
        <w:rPr>
          <w:rFonts w:ascii="Times New Roman" w:hAnsi="Times New Roman" w:cs="Times New Roman"/>
          <w:sz w:val="24"/>
          <w:szCs w:val="24"/>
          <w:lang w:eastAsia="ko-KR"/>
        </w:rPr>
        <w:t xml:space="preserve"> of </w:t>
      </w:r>
      <w:r w:rsidR="00685F0B">
        <w:rPr>
          <w:rFonts w:ascii="Times New Roman" w:hAnsi="Times New Roman" w:cs="Times New Roman"/>
          <w:sz w:val="24"/>
          <w:szCs w:val="24"/>
          <w:lang w:eastAsia="ko-KR"/>
        </w:rPr>
        <w:t xml:space="preserve">the </w:t>
      </w:r>
      <w:r w:rsidR="009C209A" w:rsidRPr="00401A87">
        <w:rPr>
          <w:rFonts w:ascii="Times New Roman" w:hAnsi="Times New Roman" w:cs="Times New Roman"/>
          <w:sz w:val="24"/>
          <w:szCs w:val="24"/>
          <w:lang w:eastAsia="ko-KR"/>
        </w:rPr>
        <w:t xml:space="preserve">“zonas </w:t>
      </w:r>
      <w:proofErr w:type="spellStart"/>
      <w:r w:rsidR="009C209A" w:rsidRPr="00401A87">
        <w:rPr>
          <w:rFonts w:ascii="Times New Roman" w:hAnsi="Times New Roman" w:cs="Times New Roman"/>
          <w:sz w:val="24"/>
          <w:szCs w:val="24"/>
          <w:lang w:eastAsia="ko-KR"/>
        </w:rPr>
        <w:t>rojas</w:t>
      </w:r>
      <w:proofErr w:type="spellEnd"/>
      <w:r w:rsidR="009C209A" w:rsidRPr="00401A87">
        <w:rPr>
          <w:rFonts w:ascii="Times New Roman" w:hAnsi="Times New Roman" w:cs="Times New Roman"/>
          <w:sz w:val="24"/>
          <w:szCs w:val="24"/>
          <w:lang w:eastAsia="ko-KR"/>
        </w:rPr>
        <w:t>.”</w:t>
      </w:r>
      <w:r w:rsidR="00C268A0">
        <w:rPr>
          <w:rFonts w:ascii="Times New Roman" w:hAnsi="Times New Roman" w:cs="Times New Roman"/>
          <w:sz w:val="24"/>
          <w:szCs w:val="24"/>
          <w:lang w:eastAsia="ko-KR"/>
        </w:rPr>
        <w:t xml:space="preserve"> </w:t>
      </w:r>
    </w:p>
    <w:p w14:paraId="0F4B2407" w14:textId="767BCC64" w:rsidR="00D53459" w:rsidRDefault="0008359A" w:rsidP="00CF0D95">
      <w:pPr>
        <w:ind w:firstLine="360"/>
        <w:rPr>
          <w:rFonts w:ascii="Times New Roman" w:hAnsi="Times New Roman" w:cs="Times New Roman"/>
          <w:color w:val="000000" w:themeColor="text1"/>
          <w:sz w:val="24"/>
          <w:szCs w:val="24"/>
        </w:rPr>
      </w:pPr>
      <w:r>
        <w:rPr>
          <w:rFonts w:ascii="Times New Roman" w:hAnsi="Times New Roman" w:cs="Times New Roman"/>
          <w:sz w:val="24"/>
          <w:szCs w:val="24"/>
          <w:lang w:eastAsia="ko-KR"/>
        </w:rPr>
        <w:tab/>
      </w:r>
      <w:r w:rsidR="00C268A0">
        <w:rPr>
          <w:rFonts w:ascii="Times New Roman" w:hAnsi="Times New Roman" w:cs="Times New Roman"/>
          <w:sz w:val="24"/>
          <w:szCs w:val="24"/>
          <w:lang w:eastAsia="ko-KR"/>
        </w:rPr>
        <w:t>I</w:t>
      </w:r>
      <w:r w:rsidR="00C268A0" w:rsidRPr="00401A87">
        <w:rPr>
          <w:rFonts w:ascii="Times New Roman" w:hAnsi="Times New Roman" w:cs="Times New Roman"/>
          <w:sz w:val="24"/>
          <w:szCs w:val="24"/>
          <w:lang w:eastAsia="ko-KR"/>
        </w:rPr>
        <w:t>n recent years</w:t>
      </w:r>
      <w:r w:rsidR="00C268A0">
        <w:rPr>
          <w:rFonts w:ascii="Times New Roman" w:hAnsi="Times New Roman" w:cs="Times New Roman"/>
          <w:sz w:val="24"/>
          <w:szCs w:val="24"/>
          <w:lang w:eastAsia="ko-KR"/>
        </w:rPr>
        <w:t xml:space="preserve">, however, </w:t>
      </w:r>
      <w:r w:rsidR="00C268A0" w:rsidRPr="00401A87">
        <w:rPr>
          <w:rFonts w:ascii="Times New Roman" w:hAnsi="Times New Roman" w:cs="Times New Roman"/>
          <w:sz w:val="24"/>
          <w:szCs w:val="24"/>
          <w:lang w:eastAsia="ko-KR"/>
        </w:rPr>
        <w:t>testimonial</w:t>
      </w:r>
      <w:r w:rsidR="00754138" w:rsidRPr="00401A87">
        <w:rPr>
          <w:rFonts w:ascii="Times New Roman" w:hAnsi="Times New Roman" w:cs="Times New Roman"/>
          <w:sz w:val="24"/>
          <w:szCs w:val="24"/>
          <w:lang w:eastAsia="ko-KR"/>
        </w:rPr>
        <w:t xml:space="preserve"> works (journalistic </w:t>
      </w:r>
      <w:r w:rsidR="00C268A0">
        <w:rPr>
          <w:rFonts w:ascii="Times New Roman" w:hAnsi="Times New Roman" w:cs="Times New Roman"/>
          <w:sz w:val="24"/>
          <w:szCs w:val="24"/>
          <w:lang w:eastAsia="ko-KR"/>
        </w:rPr>
        <w:t>chronicles</w:t>
      </w:r>
      <w:r w:rsidR="00754138" w:rsidRPr="00401A87">
        <w:rPr>
          <w:rFonts w:ascii="Times New Roman" w:hAnsi="Times New Roman" w:cs="Times New Roman"/>
          <w:sz w:val="24"/>
          <w:szCs w:val="24"/>
          <w:lang w:eastAsia="ko-KR"/>
        </w:rPr>
        <w:t>, documentaries, and testimonial fictions)</w:t>
      </w:r>
      <w:r w:rsidR="00320702" w:rsidRPr="00401A87">
        <w:rPr>
          <w:rFonts w:ascii="Times New Roman" w:hAnsi="Times New Roman" w:cs="Times New Roman"/>
          <w:sz w:val="24"/>
          <w:szCs w:val="24"/>
          <w:lang w:eastAsia="ko-KR"/>
        </w:rPr>
        <w:t xml:space="preserve">, have </w:t>
      </w:r>
      <w:r w:rsidR="003C4FA2">
        <w:rPr>
          <w:rFonts w:ascii="Times New Roman" w:hAnsi="Times New Roman" w:cs="Times New Roman"/>
          <w:sz w:val="24"/>
          <w:szCs w:val="24"/>
          <w:lang w:eastAsia="ko-KR"/>
        </w:rPr>
        <w:t>shifted to</w:t>
      </w:r>
      <w:r w:rsidR="004B23A5">
        <w:rPr>
          <w:rFonts w:ascii="Times New Roman" w:hAnsi="Times New Roman" w:cs="Times New Roman"/>
          <w:sz w:val="24"/>
          <w:szCs w:val="24"/>
          <w:lang w:eastAsia="ko-KR"/>
        </w:rPr>
        <w:t xml:space="preserve"> a</w:t>
      </w:r>
      <w:r w:rsidR="00C268A0">
        <w:rPr>
          <w:rFonts w:ascii="Times New Roman" w:hAnsi="Times New Roman" w:cs="Times New Roman"/>
          <w:sz w:val="24"/>
          <w:szCs w:val="24"/>
          <w:lang w:eastAsia="ko-KR"/>
        </w:rPr>
        <w:t xml:space="preserve"> </w:t>
      </w:r>
      <w:proofErr w:type="spellStart"/>
      <w:r w:rsidR="00320702" w:rsidRPr="00401A87">
        <w:rPr>
          <w:rFonts w:ascii="Times New Roman" w:hAnsi="Times New Roman" w:cs="Times New Roman"/>
          <w:sz w:val="24"/>
          <w:szCs w:val="24"/>
          <w:lang w:eastAsia="ko-KR"/>
        </w:rPr>
        <w:t>hyperlocation</w:t>
      </w:r>
      <w:proofErr w:type="spellEnd"/>
      <w:r w:rsidR="00320702" w:rsidRPr="00401A87">
        <w:rPr>
          <w:rFonts w:ascii="Times New Roman" w:hAnsi="Times New Roman" w:cs="Times New Roman"/>
          <w:sz w:val="24"/>
          <w:szCs w:val="24"/>
          <w:lang w:eastAsia="ko-KR"/>
        </w:rPr>
        <w:t xml:space="preserve"> of </w:t>
      </w:r>
      <w:r w:rsidR="0071345F">
        <w:rPr>
          <w:rFonts w:ascii="Times New Roman" w:hAnsi="Times New Roman" w:cs="Times New Roman"/>
          <w:sz w:val="24"/>
          <w:szCs w:val="24"/>
          <w:lang w:eastAsia="ko-KR"/>
        </w:rPr>
        <w:t xml:space="preserve">the spaces where the narrated events of conflict take place. </w:t>
      </w:r>
      <w:r w:rsidR="00320702" w:rsidRPr="00401A87">
        <w:rPr>
          <w:rFonts w:ascii="Times New Roman" w:hAnsi="Times New Roman" w:cs="Times New Roman"/>
          <w:sz w:val="24"/>
          <w:szCs w:val="24"/>
          <w:lang w:eastAsia="ko-KR"/>
        </w:rPr>
        <w:t xml:space="preserve">Instead of setting stories in </w:t>
      </w:r>
      <w:r w:rsidR="0071345F">
        <w:rPr>
          <w:rFonts w:ascii="Times New Roman" w:hAnsi="Times New Roman" w:cs="Times New Roman"/>
          <w:sz w:val="24"/>
          <w:szCs w:val="24"/>
          <w:lang w:eastAsia="ko-KR"/>
        </w:rPr>
        <w:t>metaphorical</w:t>
      </w:r>
      <w:r w:rsidR="00320702" w:rsidRPr="00401A87">
        <w:rPr>
          <w:rFonts w:ascii="Times New Roman" w:hAnsi="Times New Roman" w:cs="Times New Roman"/>
          <w:sz w:val="24"/>
          <w:szCs w:val="24"/>
          <w:lang w:eastAsia="ko-KR"/>
        </w:rPr>
        <w:t xml:space="preserve"> or unnamed places, these narratives constantly name, describe, and locate in detail </w:t>
      </w:r>
      <w:r w:rsidR="00171B61" w:rsidRPr="00401A87">
        <w:rPr>
          <w:rFonts w:ascii="Times New Roman" w:hAnsi="Times New Roman" w:cs="Times New Roman"/>
          <w:sz w:val="24"/>
          <w:szCs w:val="24"/>
          <w:lang w:eastAsia="ko-KR"/>
        </w:rPr>
        <w:t>the spaces where events occur</w:t>
      </w:r>
      <w:r w:rsidR="004B23A5">
        <w:rPr>
          <w:rFonts w:ascii="Times New Roman" w:hAnsi="Times New Roman" w:cs="Times New Roman"/>
          <w:sz w:val="24"/>
          <w:szCs w:val="24"/>
          <w:lang w:eastAsia="ko-KR"/>
        </w:rPr>
        <w:t xml:space="preserve">, </w:t>
      </w:r>
      <w:r w:rsidR="00685F0B">
        <w:rPr>
          <w:rFonts w:ascii="Times New Roman" w:hAnsi="Times New Roman" w:cs="Times New Roman"/>
          <w:sz w:val="24"/>
          <w:szCs w:val="24"/>
          <w:lang w:eastAsia="ko-KR"/>
        </w:rPr>
        <w:t xml:space="preserve">and sometimes provide </w:t>
      </w:r>
      <w:r w:rsidR="000363AF">
        <w:rPr>
          <w:rFonts w:ascii="Times New Roman" w:hAnsi="Times New Roman" w:cs="Times New Roman"/>
          <w:sz w:val="24"/>
          <w:szCs w:val="24"/>
          <w:lang w:eastAsia="ko-KR"/>
        </w:rPr>
        <w:t xml:space="preserve">geographical </w:t>
      </w:r>
      <w:r w:rsidR="004B23A5">
        <w:rPr>
          <w:rFonts w:ascii="Times New Roman" w:hAnsi="Times New Roman" w:cs="Times New Roman"/>
          <w:sz w:val="24"/>
          <w:szCs w:val="24"/>
          <w:lang w:eastAsia="ko-KR"/>
        </w:rPr>
        <w:t>location coordinates</w:t>
      </w:r>
      <w:r w:rsidR="00171B61" w:rsidRPr="00401A87">
        <w:rPr>
          <w:rFonts w:ascii="Times New Roman" w:hAnsi="Times New Roman" w:cs="Times New Roman"/>
          <w:sz w:val="24"/>
          <w:szCs w:val="24"/>
          <w:lang w:eastAsia="ko-KR"/>
        </w:rPr>
        <w:t xml:space="preserve">. </w:t>
      </w:r>
      <w:proofErr w:type="spellStart"/>
      <w:r w:rsidR="00942C2C" w:rsidRPr="00942C2C">
        <w:rPr>
          <w:rFonts w:ascii="Times New Roman" w:hAnsi="Times New Roman" w:cs="Times New Roman"/>
          <w:sz w:val="24"/>
          <w:szCs w:val="24"/>
          <w:lang w:val="es-ES" w:eastAsia="ko-KR"/>
        </w:rPr>
        <w:t>Both</w:t>
      </w:r>
      <w:proofErr w:type="spellEnd"/>
      <w:r w:rsidR="00171B61" w:rsidRPr="00942C2C">
        <w:rPr>
          <w:rFonts w:ascii="Times New Roman" w:hAnsi="Times New Roman" w:cs="Times New Roman"/>
          <w:sz w:val="24"/>
          <w:szCs w:val="24"/>
          <w:lang w:val="es-ES" w:eastAsia="ko-KR"/>
        </w:rPr>
        <w:t xml:space="preserve"> </w:t>
      </w:r>
      <w:proofErr w:type="spellStart"/>
      <w:r w:rsidR="00171B61" w:rsidRPr="00942C2C">
        <w:rPr>
          <w:rFonts w:ascii="Times New Roman" w:hAnsi="Times New Roman" w:cs="Times New Roman"/>
          <w:sz w:val="24"/>
          <w:szCs w:val="24"/>
          <w:lang w:val="es-ES" w:eastAsia="ko-KR"/>
        </w:rPr>
        <w:t>Phillip</w:t>
      </w:r>
      <w:proofErr w:type="spellEnd"/>
      <w:r w:rsidR="00171B61" w:rsidRPr="00942C2C">
        <w:rPr>
          <w:rFonts w:ascii="Times New Roman" w:hAnsi="Times New Roman" w:cs="Times New Roman"/>
          <w:sz w:val="24"/>
          <w:szCs w:val="24"/>
          <w:lang w:val="es-ES" w:eastAsia="ko-KR"/>
        </w:rPr>
        <w:t xml:space="preserve"> </w:t>
      </w:r>
      <w:proofErr w:type="spellStart"/>
      <w:r w:rsidR="00171B61" w:rsidRPr="00942C2C">
        <w:rPr>
          <w:rFonts w:ascii="Times New Roman" w:hAnsi="Times New Roman" w:cs="Times New Roman"/>
          <w:sz w:val="24"/>
          <w:szCs w:val="24"/>
          <w:lang w:val="es-ES" w:eastAsia="ko-KR"/>
        </w:rPr>
        <w:t>Potdevin’s</w:t>
      </w:r>
      <w:proofErr w:type="spellEnd"/>
      <w:r w:rsidR="00171B61" w:rsidRPr="00942C2C">
        <w:rPr>
          <w:rFonts w:ascii="Times New Roman" w:hAnsi="Times New Roman" w:cs="Times New Roman"/>
          <w:sz w:val="24"/>
          <w:szCs w:val="24"/>
          <w:lang w:val="es-ES" w:eastAsia="ko-KR"/>
        </w:rPr>
        <w:t xml:space="preserve"> </w:t>
      </w:r>
      <w:r w:rsidR="00171B61" w:rsidRPr="00942C2C">
        <w:rPr>
          <w:rFonts w:ascii="Times New Roman" w:hAnsi="Times New Roman" w:cs="Times New Roman"/>
          <w:i/>
          <w:iCs/>
          <w:sz w:val="24"/>
          <w:szCs w:val="24"/>
          <w:lang w:val="es-ES" w:eastAsia="ko-KR"/>
        </w:rPr>
        <w:t xml:space="preserve">La sembradora de cuerpos </w:t>
      </w:r>
      <w:r w:rsidR="00171B61" w:rsidRPr="00942C2C">
        <w:rPr>
          <w:rFonts w:ascii="Times New Roman" w:hAnsi="Times New Roman" w:cs="Times New Roman"/>
          <w:sz w:val="24"/>
          <w:szCs w:val="24"/>
          <w:lang w:val="es-ES" w:eastAsia="ko-KR"/>
        </w:rPr>
        <w:t xml:space="preserve">and Juan Miguel </w:t>
      </w:r>
      <w:proofErr w:type="spellStart"/>
      <w:r w:rsidR="00171B61" w:rsidRPr="00942C2C">
        <w:rPr>
          <w:rFonts w:ascii="Times New Roman" w:hAnsi="Times New Roman" w:cs="Times New Roman"/>
          <w:sz w:val="24"/>
          <w:szCs w:val="24"/>
          <w:lang w:val="es-ES" w:eastAsia="ko-KR"/>
        </w:rPr>
        <w:t>Álvarez’s</w:t>
      </w:r>
      <w:proofErr w:type="spellEnd"/>
      <w:r w:rsidR="00171B61" w:rsidRPr="00942C2C">
        <w:rPr>
          <w:rFonts w:ascii="Times New Roman" w:hAnsi="Times New Roman" w:cs="Times New Roman"/>
          <w:sz w:val="24"/>
          <w:szCs w:val="24"/>
          <w:lang w:val="es-ES" w:eastAsia="ko-KR"/>
        </w:rPr>
        <w:t xml:space="preserve"> </w:t>
      </w:r>
      <w:proofErr w:type="spellStart"/>
      <w:r w:rsidR="00653312" w:rsidRPr="00942C2C">
        <w:rPr>
          <w:rFonts w:ascii="Times New Roman" w:hAnsi="Times New Roman" w:cs="Times New Roman"/>
          <w:sz w:val="24"/>
          <w:szCs w:val="24"/>
          <w:lang w:val="es-ES" w:eastAsia="ko-KR"/>
        </w:rPr>
        <w:t>collection</w:t>
      </w:r>
      <w:proofErr w:type="spellEnd"/>
      <w:r w:rsidR="00653312" w:rsidRPr="00942C2C">
        <w:rPr>
          <w:rFonts w:ascii="Times New Roman" w:hAnsi="Times New Roman" w:cs="Times New Roman"/>
          <w:sz w:val="24"/>
          <w:szCs w:val="24"/>
          <w:lang w:val="es-ES" w:eastAsia="ko-KR"/>
        </w:rPr>
        <w:t xml:space="preserve"> of </w:t>
      </w:r>
      <w:proofErr w:type="spellStart"/>
      <w:r w:rsidR="00653312" w:rsidRPr="00942C2C">
        <w:rPr>
          <w:rFonts w:ascii="Times New Roman" w:hAnsi="Times New Roman" w:cs="Times New Roman"/>
          <w:sz w:val="24"/>
          <w:szCs w:val="24"/>
          <w:lang w:val="es-ES" w:eastAsia="ko-KR"/>
        </w:rPr>
        <w:t>articles</w:t>
      </w:r>
      <w:proofErr w:type="spellEnd"/>
      <w:r w:rsidR="00653312" w:rsidRPr="00942C2C">
        <w:rPr>
          <w:rFonts w:ascii="Times New Roman" w:hAnsi="Times New Roman" w:cs="Times New Roman"/>
          <w:sz w:val="24"/>
          <w:szCs w:val="24"/>
          <w:lang w:val="es-ES" w:eastAsia="ko-KR"/>
        </w:rPr>
        <w:t xml:space="preserve"> </w:t>
      </w:r>
      <w:proofErr w:type="spellStart"/>
      <w:r w:rsidR="00653312" w:rsidRPr="00942C2C">
        <w:rPr>
          <w:rFonts w:ascii="Times New Roman" w:hAnsi="Times New Roman" w:cs="Times New Roman"/>
          <w:sz w:val="24"/>
          <w:szCs w:val="24"/>
          <w:lang w:val="es-ES" w:eastAsia="ko-KR"/>
        </w:rPr>
        <w:t>titled</w:t>
      </w:r>
      <w:proofErr w:type="spellEnd"/>
      <w:r w:rsidR="00653312" w:rsidRPr="00942C2C">
        <w:rPr>
          <w:rFonts w:ascii="Times New Roman" w:hAnsi="Times New Roman" w:cs="Times New Roman"/>
          <w:sz w:val="24"/>
          <w:szCs w:val="24"/>
          <w:lang w:val="es-ES" w:eastAsia="ko-KR"/>
        </w:rPr>
        <w:t xml:space="preserve"> </w:t>
      </w:r>
      <w:r w:rsidR="00653312" w:rsidRPr="00942C2C">
        <w:rPr>
          <w:rFonts w:ascii="Times New Roman" w:hAnsi="Times New Roman" w:cs="Times New Roman"/>
          <w:i/>
          <w:iCs/>
          <w:color w:val="000000" w:themeColor="text1"/>
          <w:sz w:val="24"/>
          <w:szCs w:val="24"/>
          <w:lang w:val="es-ES"/>
        </w:rPr>
        <w:t xml:space="preserve">Cuadernos de los encuentros. </w:t>
      </w:r>
      <w:r w:rsidR="00653312" w:rsidRPr="00D53459">
        <w:rPr>
          <w:rFonts w:ascii="Times New Roman" w:hAnsi="Times New Roman" w:cs="Times New Roman"/>
          <w:i/>
          <w:iCs/>
          <w:color w:val="000000" w:themeColor="text1"/>
          <w:sz w:val="24"/>
          <w:szCs w:val="24"/>
        </w:rPr>
        <w:t xml:space="preserve">Verde tierra </w:t>
      </w:r>
      <w:proofErr w:type="spellStart"/>
      <w:r w:rsidR="00653312" w:rsidRPr="00D53459">
        <w:rPr>
          <w:rFonts w:ascii="Times New Roman" w:hAnsi="Times New Roman" w:cs="Times New Roman"/>
          <w:i/>
          <w:iCs/>
          <w:color w:val="000000" w:themeColor="text1"/>
          <w:sz w:val="24"/>
          <w:szCs w:val="24"/>
        </w:rPr>
        <w:t>calcinada</w:t>
      </w:r>
      <w:proofErr w:type="spellEnd"/>
      <w:r w:rsidR="00653312" w:rsidRPr="00D53459">
        <w:rPr>
          <w:rFonts w:ascii="Times New Roman" w:hAnsi="Times New Roman" w:cs="Times New Roman"/>
          <w:i/>
          <w:iCs/>
          <w:color w:val="000000" w:themeColor="text1"/>
          <w:sz w:val="24"/>
          <w:szCs w:val="24"/>
        </w:rPr>
        <w:t xml:space="preserve"> </w:t>
      </w:r>
      <w:r w:rsidR="0017534A">
        <w:rPr>
          <w:rFonts w:ascii="Times" w:hAnsi="Times" w:cs="Times New Roman"/>
          <w:sz w:val="24"/>
          <w:szCs w:val="24"/>
        </w:rPr>
        <w:t>–</w:t>
      </w:r>
      <w:r w:rsidR="00653312" w:rsidRPr="00D53459">
        <w:rPr>
          <w:rFonts w:ascii="Times New Roman" w:hAnsi="Times New Roman" w:cs="Times New Roman"/>
          <w:color w:val="000000" w:themeColor="text1"/>
          <w:sz w:val="24"/>
          <w:szCs w:val="24"/>
        </w:rPr>
        <w:t>published in 2019</w:t>
      </w:r>
      <w:r w:rsidR="00323463">
        <w:rPr>
          <w:rFonts w:ascii="Times New Roman" w:hAnsi="Times New Roman" w:cs="Times New Roman"/>
          <w:color w:val="000000" w:themeColor="text1"/>
          <w:sz w:val="24"/>
          <w:szCs w:val="24"/>
        </w:rPr>
        <w:t>--are examples of works that “</w:t>
      </w:r>
      <w:proofErr w:type="spellStart"/>
      <w:r w:rsidR="00323463">
        <w:rPr>
          <w:rFonts w:ascii="Times New Roman" w:hAnsi="Times New Roman" w:cs="Times New Roman"/>
          <w:color w:val="000000" w:themeColor="text1"/>
          <w:sz w:val="24"/>
          <w:szCs w:val="24"/>
        </w:rPr>
        <w:t>hyperlocate</w:t>
      </w:r>
      <w:proofErr w:type="spellEnd"/>
      <w:r w:rsidR="00323463">
        <w:rPr>
          <w:rFonts w:ascii="Times New Roman" w:hAnsi="Times New Roman" w:cs="Times New Roman"/>
          <w:color w:val="000000" w:themeColor="text1"/>
          <w:sz w:val="24"/>
          <w:szCs w:val="24"/>
        </w:rPr>
        <w:t xml:space="preserve">” </w:t>
      </w:r>
      <w:r w:rsidR="000363AF">
        <w:rPr>
          <w:rFonts w:ascii="Times New Roman" w:hAnsi="Times New Roman" w:cs="Times New Roman"/>
          <w:color w:val="000000" w:themeColor="text1"/>
          <w:sz w:val="24"/>
          <w:szCs w:val="24"/>
        </w:rPr>
        <w:t>the “red zones.”</w:t>
      </w:r>
      <w:r w:rsidR="00653312" w:rsidRPr="00D53459">
        <w:rPr>
          <w:rFonts w:ascii="Times New Roman" w:hAnsi="Times New Roman" w:cs="Times New Roman"/>
          <w:color w:val="000000" w:themeColor="text1"/>
          <w:sz w:val="24"/>
          <w:szCs w:val="24"/>
        </w:rPr>
        <w:t xml:space="preserve"> </w:t>
      </w:r>
      <w:r w:rsidR="00745D90" w:rsidRPr="00401A87">
        <w:rPr>
          <w:rFonts w:ascii="Times New Roman" w:hAnsi="Times New Roman" w:cs="Times New Roman"/>
          <w:color w:val="000000" w:themeColor="text1"/>
          <w:sz w:val="24"/>
          <w:szCs w:val="24"/>
        </w:rPr>
        <w:t>Finally</w:t>
      </w:r>
      <w:r w:rsidR="00745D90">
        <w:rPr>
          <w:rFonts w:ascii="Times New Roman" w:hAnsi="Times New Roman" w:cs="Times New Roman"/>
          <w:color w:val="000000" w:themeColor="text1"/>
          <w:sz w:val="24"/>
          <w:szCs w:val="24"/>
        </w:rPr>
        <w:t xml:space="preserve">, in the context of the Colombian armed conflict, many people have had to leave their homelands to escape violence. Forced displacement has, therefore, inevitably shaped the way in which space is represented, remembered, and imagined in a significant number of testimonial narratives. </w:t>
      </w:r>
      <w:r w:rsidR="00745D90" w:rsidRPr="008238B4">
        <w:rPr>
          <w:rFonts w:ascii="Times New Roman" w:hAnsi="Times New Roman" w:cs="Times New Roman"/>
          <w:color w:val="000000" w:themeColor="text1"/>
          <w:sz w:val="24"/>
          <w:szCs w:val="24"/>
        </w:rPr>
        <w:t xml:space="preserve">For example, Alfredo </w:t>
      </w:r>
      <w:proofErr w:type="spellStart"/>
      <w:r w:rsidR="00745D90" w:rsidRPr="008238B4">
        <w:rPr>
          <w:rFonts w:ascii="Times New Roman" w:hAnsi="Times New Roman" w:cs="Times New Roman"/>
          <w:color w:val="000000" w:themeColor="text1"/>
          <w:sz w:val="24"/>
          <w:szCs w:val="24"/>
        </w:rPr>
        <w:t>Molano’s</w:t>
      </w:r>
      <w:proofErr w:type="spellEnd"/>
      <w:r w:rsidR="00745D90" w:rsidRPr="008238B4">
        <w:rPr>
          <w:rFonts w:ascii="Times New Roman" w:hAnsi="Times New Roman" w:cs="Times New Roman"/>
          <w:color w:val="000000" w:themeColor="text1"/>
          <w:sz w:val="24"/>
          <w:szCs w:val="24"/>
        </w:rPr>
        <w:t xml:space="preserve"> </w:t>
      </w:r>
      <w:proofErr w:type="spellStart"/>
      <w:r w:rsidR="00745D90" w:rsidRPr="008238B4">
        <w:rPr>
          <w:rFonts w:ascii="Times New Roman" w:hAnsi="Times New Roman" w:cs="Times New Roman"/>
          <w:i/>
          <w:iCs/>
          <w:sz w:val="24"/>
          <w:szCs w:val="24"/>
        </w:rPr>
        <w:t>Desterrados</w:t>
      </w:r>
      <w:proofErr w:type="spellEnd"/>
      <w:r w:rsidR="00745D90" w:rsidRPr="008238B4">
        <w:rPr>
          <w:rFonts w:ascii="Times New Roman" w:hAnsi="Times New Roman" w:cs="Times New Roman"/>
          <w:i/>
          <w:iCs/>
          <w:sz w:val="24"/>
          <w:szCs w:val="24"/>
        </w:rPr>
        <w:t xml:space="preserve">, </w:t>
      </w:r>
      <w:proofErr w:type="spellStart"/>
      <w:r w:rsidR="00745D90" w:rsidRPr="008238B4">
        <w:rPr>
          <w:rFonts w:ascii="Times New Roman" w:hAnsi="Times New Roman" w:cs="Times New Roman"/>
          <w:i/>
          <w:iCs/>
          <w:sz w:val="24"/>
          <w:szCs w:val="24"/>
        </w:rPr>
        <w:t>crónicas</w:t>
      </w:r>
      <w:proofErr w:type="spellEnd"/>
      <w:r w:rsidR="00745D90" w:rsidRPr="008238B4">
        <w:rPr>
          <w:rFonts w:ascii="Times New Roman" w:hAnsi="Times New Roman" w:cs="Times New Roman"/>
          <w:i/>
          <w:iCs/>
          <w:sz w:val="24"/>
          <w:szCs w:val="24"/>
        </w:rPr>
        <w:t xml:space="preserve"> del </w:t>
      </w:r>
      <w:proofErr w:type="spellStart"/>
      <w:r w:rsidR="00745D90" w:rsidRPr="008238B4">
        <w:rPr>
          <w:rFonts w:ascii="Times New Roman" w:hAnsi="Times New Roman" w:cs="Times New Roman"/>
          <w:i/>
          <w:iCs/>
          <w:sz w:val="24"/>
          <w:szCs w:val="24"/>
        </w:rPr>
        <w:t>desarraigo</w:t>
      </w:r>
      <w:proofErr w:type="spellEnd"/>
      <w:r w:rsidR="00745D90" w:rsidRPr="008238B4">
        <w:rPr>
          <w:rFonts w:ascii="Times New Roman" w:hAnsi="Times New Roman" w:cs="Times New Roman"/>
          <w:i/>
          <w:iCs/>
          <w:sz w:val="24"/>
          <w:szCs w:val="24"/>
        </w:rPr>
        <w:t xml:space="preserve"> </w:t>
      </w:r>
      <w:r w:rsidR="00745D90" w:rsidRPr="008238B4">
        <w:rPr>
          <w:rFonts w:ascii="Times New Roman" w:hAnsi="Times New Roman" w:cs="Times New Roman"/>
          <w:sz w:val="24"/>
          <w:szCs w:val="24"/>
        </w:rPr>
        <w:t xml:space="preserve">and the collection </w:t>
      </w:r>
      <w:proofErr w:type="spellStart"/>
      <w:r w:rsidR="00745D90" w:rsidRPr="008238B4">
        <w:rPr>
          <w:rFonts w:ascii="Times New Roman" w:hAnsi="Times New Roman" w:cs="Times New Roman"/>
          <w:i/>
          <w:iCs/>
          <w:color w:val="000000" w:themeColor="text1"/>
          <w:sz w:val="24"/>
          <w:szCs w:val="24"/>
        </w:rPr>
        <w:t>Yo</w:t>
      </w:r>
      <w:proofErr w:type="spellEnd"/>
      <w:r w:rsidR="00745D90" w:rsidRPr="008238B4">
        <w:rPr>
          <w:rFonts w:ascii="Times New Roman" w:hAnsi="Times New Roman" w:cs="Times New Roman"/>
          <w:i/>
          <w:iCs/>
          <w:color w:val="000000" w:themeColor="text1"/>
          <w:sz w:val="24"/>
          <w:szCs w:val="24"/>
        </w:rPr>
        <w:t xml:space="preserve"> </w:t>
      </w:r>
      <w:proofErr w:type="spellStart"/>
      <w:r w:rsidR="00745D90" w:rsidRPr="008238B4">
        <w:rPr>
          <w:rFonts w:ascii="Times New Roman" w:hAnsi="Times New Roman" w:cs="Times New Roman"/>
          <w:i/>
          <w:iCs/>
          <w:color w:val="000000" w:themeColor="text1"/>
          <w:sz w:val="24"/>
          <w:szCs w:val="24"/>
        </w:rPr>
        <w:t>sobreviví</w:t>
      </w:r>
      <w:proofErr w:type="spellEnd"/>
      <w:r w:rsidR="00745D90" w:rsidRPr="008238B4">
        <w:rPr>
          <w:rFonts w:ascii="Times New Roman" w:hAnsi="Times New Roman" w:cs="Times New Roman"/>
          <w:i/>
          <w:iCs/>
          <w:color w:val="000000" w:themeColor="text1"/>
          <w:sz w:val="24"/>
          <w:szCs w:val="24"/>
        </w:rPr>
        <w:t xml:space="preserve">” </w:t>
      </w:r>
      <w:proofErr w:type="spellStart"/>
      <w:r w:rsidR="00745D90" w:rsidRPr="008238B4">
        <w:rPr>
          <w:rFonts w:ascii="Times New Roman" w:hAnsi="Times New Roman" w:cs="Times New Roman"/>
          <w:i/>
          <w:iCs/>
          <w:color w:val="000000" w:themeColor="text1"/>
          <w:sz w:val="24"/>
          <w:szCs w:val="24"/>
        </w:rPr>
        <w:t>Memorias</w:t>
      </w:r>
      <w:proofErr w:type="spellEnd"/>
      <w:r w:rsidR="00745D90" w:rsidRPr="008238B4">
        <w:rPr>
          <w:rFonts w:ascii="Times New Roman" w:hAnsi="Times New Roman" w:cs="Times New Roman"/>
          <w:i/>
          <w:iCs/>
          <w:color w:val="000000" w:themeColor="text1"/>
          <w:sz w:val="24"/>
          <w:szCs w:val="24"/>
        </w:rPr>
        <w:t xml:space="preserve"> de </w:t>
      </w:r>
      <w:proofErr w:type="spellStart"/>
      <w:r w:rsidR="00745D90" w:rsidRPr="008238B4">
        <w:rPr>
          <w:rFonts w:ascii="Times New Roman" w:hAnsi="Times New Roman" w:cs="Times New Roman"/>
          <w:i/>
          <w:iCs/>
          <w:color w:val="000000" w:themeColor="text1"/>
          <w:sz w:val="24"/>
          <w:szCs w:val="24"/>
        </w:rPr>
        <w:t>guerra</w:t>
      </w:r>
      <w:proofErr w:type="spellEnd"/>
      <w:r w:rsidR="00745D90" w:rsidRPr="008238B4">
        <w:rPr>
          <w:rFonts w:ascii="Times New Roman" w:hAnsi="Times New Roman" w:cs="Times New Roman"/>
          <w:i/>
          <w:iCs/>
          <w:color w:val="000000" w:themeColor="text1"/>
          <w:sz w:val="24"/>
          <w:szCs w:val="24"/>
        </w:rPr>
        <w:t xml:space="preserve"> y </w:t>
      </w:r>
      <w:proofErr w:type="spellStart"/>
      <w:r w:rsidR="00745D90" w:rsidRPr="008238B4">
        <w:rPr>
          <w:rFonts w:ascii="Times New Roman" w:hAnsi="Times New Roman" w:cs="Times New Roman"/>
          <w:i/>
          <w:iCs/>
          <w:color w:val="000000" w:themeColor="text1"/>
          <w:sz w:val="24"/>
          <w:szCs w:val="24"/>
        </w:rPr>
        <w:t>resistencia</w:t>
      </w:r>
      <w:proofErr w:type="spellEnd"/>
      <w:r w:rsidR="00745D90" w:rsidRPr="008238B4">
        <w:rPr>
          <w:rFonts w:ascii="Times New Roman" w:hAnsi="Times New Roman" w:cs="Times New Roman"/>
          <w:i/>
          <w:iCs/>
          <w:color w:val="000000" w:themeColor="text1"/>
          <w:sz w:val="24"/>
          <w:szCs w:val="24"/>
        </w:rPr>
        <w:t xml:space="preserve"> </w:t>
      </w:r>
      <w:proofErr w:type="spellStart"/>
      <w:r w:rsidR="00745D90" w:rsidRPr="008238B4">
        <w:rPr>
          <w:rFonts w:ascii="Times New Roman" w:hAnsi="Times New Roman" w:cs="Times New Roman"/>
          <w:i/>
          <w:iCs/>
          <w:color w:val="000000" w:themeColor="text1"/>
          <w:sz w:val="24"/>
          <w:szCs w:val="24"/>
        </w:rPr>
        <w:t>en</w:t>
      </w:r>
      <w:proofErr w:type="spellEnd"/>
      <w:r w:rsidR="00745D90" w:rsidRPr="008238B4">
        <w:rPr>
          <w:rFonts w:ascii="Times New Roman" w:hAnsi="Times New Roman" w:cs="Times New Roman"/>
          <w:i/>
          <w:iCs/>
          <w:color w:val="000000" w:themeColor="text1"/>
          <w:sz w:val="24"/>
          <w:szCs w:val="24"/>
        </w:rPr>
        <w:t xml:space="preserve"> Colombia </w:t>
      </w:r>
      <w:r w:rsidR="00745D90" w:rsidRPr="008238B4">
        <w:rPr>
          <w:rFonts w:ascii="Times New Roman" w:hAnsi="Times New Roman" w:cs="Times New Roman"/>
          <w:color w:val="000000" w:themeColor="text1"/>
          <w:sz w:val="24"/>
          <w:szCs w:val="24"/>
        </w:rPr>
        <w:t xml:space="preserve">(2018), by the team of </w:t>
      </w:r>
      <w:proofErr w:type="spellStart"/>
      <w:r w:rsidR="00745D90" w:rsidRPr="008238B4">
        <w:rPr>
          <w:rFonts w:ascii="Times New Roman" w:hAnsi="Times New Roman" w:cs="Times New Roman"/>
          <w:color w:val="000000" w:themeColor="text1"/>
          <w:sz w:val="24"/>
          <w:szCs w:val="24"/>
        </w:rPr>
        <w:t>Rutas</w:t>
      </w:r>
      <w:proofErr w:type="spellEnd"/>
      <w:r w:rsidR="00745D90" w:rsidRPr="008238B4">
        <w:rPr>
          <w:rFonts w:ascii="Times New Roman" w:hAnsi="Times New Roman" w:cs="Times New Roman"/>
          <w:color w:val="000000" w:themeColor="text1"/>
          <w:sz w:val="24"/>
          <w:szCs w:val="24"/>
        </w:rPr>
        <w:t xml:space="preserve"> del </w:t>
      </w:r>
      <w:proofErr w:type="spellStart"/>
      <w:r w:rsidR="00745D90" w:rsidRPr="008238B4">
        <w:rPr>
          <w:rFonts w:ascii="Times New Roman" w:hAnsi="Times New Roman" w:cs="Times New Roman"/>
          <w:color w:val="000000" w:themeColor="text1"/>
          <w:sz w:val="24"/>
          <w:szCs w:val="24"/>
        </w:rPr>
        <w:t>Conflicto</w:t>
      </w:r>
      <w:proofErr w:type="spellEnd"/>
      <w:r w:rsidR="00A31F10">
        <w:rPr>
          <w:rFonts w:ascii="Times New Roman" w:hAnsi="Times New Roman" w:cs="Times New Roman"/>
          <w:color w:val="000000" w:themeColor="text1"/>
          <w:sz w:val="24"/>
          <w:szCs w:val="24"/>
        </w:rPr>
        <w:t>,</w:t>
      </w:r>
      <w:r w:rsidR="00745D90" w:rsidRPr="00401A87">
        <w:rPr>
          <w:rFonts w:ascii="Times New Roman" w:hAnsi="Times New Roman" w:cs="Times New Roman"/>
          <w:color w:val="000000" w:themeColor="text1"/>
          <w:sz w:val="24"/>
          <w:szCs w:val="24"/>
        </w:rPr>
        <w:t xml:space="preserve"> talk about the space from</w:t>
      </w:r>
      <w:r w:rsidR="00745D90">
        <w:rPr>
          <w:rFonts w:ascii="Times New Roman" w:hAnsi="Times New Roman" w:cs="Times New Roman"/>
          <w:color w:val="000000" w:themeColor="text1"/>
          <w:sz w:val="24"/>
          <w:szCs w:val="24"/>
        </w:rPr>
        <w:t xml:space="preserve"> a position of</w:t>
      </w:r>
      <w:r w:rsidR="00745D90" w:rsidRPr="00401A87">
        <w:rPr>
          <w:rFonts w:ascii="Times New Roman" w:hAnsi="Times New Roman" w:cs="Times New Roman"/>
          <w:color w:val="000000" w:themeColor="text1"/>
          <w:sz w:val="24"/>
          <w:szCs w:val="24"/>
        </w:rPr>
        <w:t xml:space="preserve"> exile</w:t>
      </w:r>
      <w:r w:rsidR="00745D90">
        <w:rPr>
          <w:rFonts w:ascii="Times New Roman" w:hAnsi="Times New Roman" w:cs="Times New Roman"/>
          <w:color w:val="000000" w:themeColor="text1"/>
          <w:sz w:val="24"/>
          <w:szCs w:val="24"/>
        </w:rPr>
        <w:t xml:space="preserve"> or displacement--that is, </w:t>
      </w:r>
      <w:r w:rsidR="00745D90" w:rsidRPr="00401A87">
        <w:rPr>
          <w:rFonts w:ascii="Times New Roman" w:hAnsi="Times New Roman" w:cs="Times New Roman"/>
          <w:color w:val="000000" w:themeColor="text1"/>
          <w:sz w:val="24"/>
          <w:szCs w:val="24"/>
        </w:rPr>
        <w:t>they talk about a space that no longer exists</w:t>
      </w:r>
      <w:r w:rsidR="00367FEC">
        <w:rPr>
          <w:rFonts w:ascii="Times New Roman" w:hAnsi="Times New Roman" w:cs="Times New Roman"/>
          <w:color w:val="000000" w:themeColor="text1"/>
          <w:sz w:val="24"/>
          <w:szCs w:val="24"/>
        </w:rPr>
        <w:t xml:space="preserve">, </w:t>
      </w:r>
      <w:r w:rsidR="00745D90" w:rsidRPr="00401A87">
        <w:rPr>
          <w:rFonts w:ascii="Times New Roman" w:hAnsi="Times New Roman" w:cs="Times New Roman"/>
          <w:color w:val="000000" w:themeColor="text1"/>
          <w:sz w:val="24"/>
          <w:szCs w:val="24"/>
        </w:rPr>
        <w:t xml:space="preserve">or </w:t>
      </w:r>
      <w:r w:rsidR="00745D90">
        <w:rPr>
          <w:rFonts w:ascii="Times New Roman" w:hAnsi="Times New Roman" w:cs="Times New Roman"/>
          <w:color w:val="000000" w:themeColor="text1"/>
          <w:sz w:val="24"/>
          <w:szCs w:val="24"/>
        </w:rPr>
        <w:t>that is no longer what it used to be</w:t>
      </w:r>
      <w:r w:rsidR="00367FEC">
        <w:rPr>
          <w:rFonts w:ascii="Times New Roman" w:hAnsi="Times New Roman" w:cs="Times New Roman"/>
          <w:color w:val="000000" w:themeColor="text1"/>
          <w:sz w:val="24"/>
          <w:szCs w:val="24"/>
        </w:rPr>
        <w:t xml:space="preserve">, </w:t>
      </w:r>
      <w:r w:rsidR="00745D90" w:rsidRPr="00401A87">
        <w:rPr>
          <w:rFonts w:ascii="Times New Roman" w:hAnsi="Times New Roman" w:cs="Times New Roman"/>
          <w:color w:val="000000" w:themeColor="text1"/>
          <w:sz w:val="24"/>
          <w:szCs w:val="24"/>
        </w:rPr>
        <w:t xml:space="preserve">and </w:t>
      </w:r>
      <w:r w:rsidR="00367FEC">
        <w:rPr>
          <w:rFonts w:ascii="Times New Roman" w:hAnsi="Times New Roman" w:cs="Times New Roman"/>
          <w:color w:val="000000" w:themeColor="text1"/>
          <w:sz w:val="24"/>
          <w:szCs w:val="24"/>
        </w:rPr>
        <w:t xml:space="preserve">therefore </w:t>
      </w:r>
      <w:r w:rsidR="00745D90">
        <w:rPr>
          <w:rFonts w:ascii="Times New Roman" w:hAnsi="Times New Roman" w:cs="Times New Roman"/>
          <w:color w:val="000000" w:themeColor="text1"/>
          <w:sz w:val="24"/>
          <w:szCs w:val="24"/>
        </w:rPr>
        <w:t xml:space="preserve">cannot be </w:t>
      </w:r>
      <w:r w:rsidR="00745D90" w:rsidRPr="00401A87">
        <w:rPr>
          <w:rFonts w:ascii="Times New Roman" w:hAnsi="Times New Roman" w:cs="Times New Roman"/>
          <w:color w:val="000000" w:themeColor="text1"/>
          <w:sz w:val="24"/>
          <w:szCs w:val="24"/>
        </w:rPr>
        <w:t>recover</w:t>
      </w:r>
      <w:r w:rsidR="00745D90">
        <w:rPr>
          <w:rFonts w:ascii="Times New Roman" w:hAnsi="Times New Roman" w:cs="Times New Roman"/>
          <w:color w:val="000000" w:themeColor="text1"/>
          <w:sz w:val="24"/>
          <w:szCs w:val="24"/>
        </w:rPr>
        <w:t>ed</w:t>
      </w:r>
      <w:r w:rsidR="00745D90" w:rsidRPr="00401A87">
        <w:rPr>
          <w:rFonts w:ascii="Times New Roman" w:hAnsi="Times New Roman" w:cs="Times New Roman"/>
          <w:color w:val="000000" w:themeColor="text1"/>
          <w:sz w:val="24"/>
          <w:szCs w:val="24"/>
        </w:rPr>
        <w:t>.</w:t>
      </w:r>
    </w:p>
    <w:p w14:paraId="179BF94C" w14:textId="13092B55" w:rsidR="009D08B8" w:rsidRPr="00D53459" w:rsidRDefault="001504F1" w:rsidP="007926A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009951BF">
        <w:rPr>
          <w:rFonts w:ascii="Times New Roman" w:hAnsi="Times New Roman" w:cs="Times New Roman"/>
          <w:b/>
          <w:bCs/>
          <w:color w:val="000000" w:themeColor="text1"/>
          <w:sz w:val="24"/>
          <w:szCs w:val="24"/>
        </w:rPr>
        <w:t xml:space="preserve">C. </w:t>
      </w:r>
      <w:r w:rsidR="00D53459" w:rsidRPr="00D53459">
        <w:rPr>
          <w:rFonts w:ascii="Times New Roman" w:hAnsi="Times New Roman" w:cs="Times New Roman"/>
          <w:b/>
          <w:bCs/>
          <w:color w:val="000000" w:themeColor="text1"/>
          <w:sz w:val="24"/>
          <w:szCs w:val="24"/>
        </w:rPr>
        <w:t xml:space="preserve"> </w:t>
      </w:r>
      <w:r w:rsidR="009D08B8" w:rsidRPr="00D53459">
        <w:rPr>
          <w:rFonts w:ascii="Times New Roman" w:hAnsi="Times New Roman" w:cs="Times New Roman"/>
          <w:b/>
          <w:bCs/>
          <w:color w:val="000000"/>
          <w:sz w:val="24"/>
          <w:szCs w:val="24"/>
        </w:rPr>
        <w:t xml:space="preserve">Historical </w:t>
      </w:r>
      <w:r w:rsidR="00D53459" w:rsidRPr="00D53459">
        <w:rPr>
          <w:rFonts w:ascii="Times New Roman" w:hAnsi="Times New Roman" w:cs="Times New Roman"/>
          <w:b/>
          <w:bCs/>
          <w:color w:val="000000"/>
          <w:sz w:val="24"/>
          <w:szCs w:val="24"/>
        </w:rPr>
        <w:t>Scope</w:t>
      </w:r>
    </w:p>
    <w:p w14:paraId="5D7D3FD9" w14:textId="65D825A6" w:rsidR="00E33367" w:rsidRPr="00401A87" w:rsidRDefault="001504F1" w:rsidP="007926A6">
      <w:pPr>
        <w:rPr>
          <w:rFonts w:ascii="Times New Roman" w:eastAsiaTheme="minorEastAsia" w:hAnsi="Times New Roman" w:cs="Times New Roman"/>
          <w:noProof/>
          <w:color w:val="000000" w:themeColor="text1"/>
          <w:sz w:val="24"/>
          <w:szCs w:val="24"/>
          <w:lang w:eastAsia="ko-KR"/>
        </w:rPr>
      </w:pPr>
      <w:r>
        <w:rPr>
          <w:rFonts w:ascii="Times New Roman" w:eastAsiaTheme="minorEastAsia" w:hAnsi="Times New Roman" w:cs="Times New Roman"/>
          <w:sz w:val="24"/>
          <w:szCs w:val="24"/>
          <w:lang w:eastAsia="ko-KR"/>
        </w:rPr>
        <w:tab/>
      </w:r>
      <w:r w:rsidR="009D08B8" w:rsidRPr="00401A87">
        <w:rPr>
          <w:rFonts w:ascii="Times New Roman" w:eastAsiaTheme="minorEastAsia" w:hAnsi="Times New Roman" w:cs="Times New Roman"/>
          <w:sz w:val="24"/>
          <w:szCs w:val="24"/>
          <w:lang w:eastAsia="ko-KR"/>
        </w:rPr>
        <w:t xml:space="preserve">Historians, sociologists, and political scientists </w:t>
      </w:r>
      <w:r w:rsidR="002050EA">
        <w:rPr>
          <w:rFonts w:ascii="Times New Roman" w:eastAsiaTheme="minorEastAsia" w:hAnsi="Times New Roman" w:cs="Times New Roman"/>
          <w:sz w:val="24"/>
          <w:szCs w:val="24"/>
          <w:lang w:eastAsia="ko-KR"/>
        </w:rPr>
        <w:t xml:space="preserve">continue to </w:t>
      </w:r>
      <w:r w:rsidR="009D08B8" w:rsidRPr="00401A87">
        <w:rPr>
          <w:rFonts w:ascii="Times New Roman" w:eastAsiaTheme="minorEastAsia" w:hAnsi="Times New Roman" w:cs="Times New Roman"/>
          <w:sz w:val="24"/>
          <w:szCs w:val="24"/>
          <w:lang w:eastAsia="ko-KR"/>
        </w:rPr>
        <w:t xml:space="preserve">debate </w:t>
      </w:r>
      <w:r w:rsidR="002050EA">
        <w:rPr>
          <w:rFonts w:ascii="Times New Roman" w:eastAsiaTheme="minorEastAsia" w:hAnsi="Times New Roman" w:cs="Times New Roman"/>
          <w:sz w:val="24"/>
          <w:szCs w:val="24"/>
          <w:lang w:eastAsia="ko-KR"/>
        </w:rPr>
        <w:t>about</w:t>
      </w:r>
      <w:r w:rsidR="00D632A0">
        <w:rPr>
          <w:rFonts w:ascii="Times New Roman" w:eastAsiaTheme="minorEastAsia" w:hAnsi="Times New Roman" w:cs="Times New Roman"/>
          <w:sz w:val="24"/>
          <w:szCs w:val="24"/>
          <w:lang w:eastAsia="ko-KR"/>
        </w:rPr>
        <w:t xml:space="preserve"> </w:t>
      </w:r>
      <w:r w:rsidR="009D08B8" w:rsidRPr="00401A87">
        <w:rPr>
          <w:rFonts w:ascii="Times New Roman" w:eastAsiaTheme="minorEastAsia" w:hAnsi="Times New Roman" w:cs="Times New Roman"/>
          <w:sz w:val="24"/>
          <w:szCs w:val="24"/>
          <w:lang w:eastAsia="ko-KR"/>
        </w:rPr>
        <w:t xml:space="preserve">the </w:t>
      </w:r>
      <w:r w:rsidR="002050EA">
        <w:rPr>
          <w:rFonts w:ascii="Times New Roman" w:eastAsiaTheme="minorEastAsia" w:hAnsi="Times New Roman" w:cs="Times New Roman"/>
          <w:sz w:val="24"/>
          <w:szCs w:val="24"/>
          <w:lang w:eastAsia="ko-KR"/>
        </w:rPr>
        <w:t xml:space="preserve">precise </w:t>
      </w:r>
      <w:r w:rsidR="009D08B8" w:rsidRPr="00401A87">
        <w:rPr>
          <w:rFonts w:ascii="Times New Roman" w:eastAsiaTheme="minorEastAsia" w:hAnsi="Times New Roman" w:cs="Times New Roman"/>
          <w:sz w:val="24"/>
          <w:szCs w:val="24"/>
          <w:lang w:eastAsia="ko-KR"/>
        </w:rPr>
        <w:t xml:space="preserve">timeline for the history of </w:t>
      </w:r>
      <w:r w:rsidR="002050EA">
        <w:rPr>
          <w:rFonts w:ascii="Times New Roman" w:eastAsiaTheme="minorEastAsia" w:hAnsi="Times New Roman" w:cs="Times New Roman"/>
          <w:sz w:val="24"/>
          <w:szCs w:val="24"/>
          <w:lang w:eastAsia="ko-KR"/>
        </w:rPr>
        <w:t xml:space="preserve">the </w:t>
      </w:r>
      <w:r w:rsidR="009D08B8" w:rsidRPr="00401A87">
        <w:rPr>
          <w:rFonts w:ascii="Times New Roman" w:eastAsiaTheme="minorEastAsia" w:hAnsi="Times New Roman" w:cs="Times New Roman"/>
          <w:sz w:val="24"/>
          <w:szCs w:val="24"/>
          <w:lang w:eastAsia="ko-KR"/>
        </w:rPr>
        <w:t xml:space="preserve">Colombian armed conflict. </w:t>
      </w:r>
      <w:r w:rsidR="002050EA">
        <w:rPr>
          <w:rFonts w:ascii="Times New Roman" w:eastAsiaTheme="minorEastAsia" w:hAnsi="Times New Roman" w:cs="Times New Roman"/>
          <w:sz w:val="24"/>
          <w:szCs w:val="24"/>
          <w:lang w:eastAsia="ko-KR"/>
        </w:rPr>
        <w:t xml:space="preserve">Despite the lack of a consensus </w:t>
      </w:r>
      <w:r w:rsidR="00942C2C">
        <w:rPr>
          <w:rFonts w:ascii="Times New Roman" w:eastAsiaTheme="minorEastAsia" w:hAnsi="Times New Roman" w:cs="Times New Roman"/>
          <w:sz w:val="24"/>
          <w:szCs w:val="24"/>
          <w:lang w:eastAsia="ko-KR"/>
        </w:rPr>
        <w:t>about the</w:t>
      </w:r>
      <w:r w:rsidR="006A6BDD">
        <w:rPr>
          <w:rFonts w:ascii="Times New Roman" w:eastAsiaTheme="minorEastAsia" w:hAnsi="Times New Roman" w:cs="Times New Roman"/>
          <w:sz w:val="24"/>
          <w:szCs w:val="24"/>
          <w:lang w:eastAsia="ko-KR"/>
        </w:rPr>
        <w:t xml:space="preserve"> timelin</w:t>
      </w:r>
      <w:r w:rsidR="00745D90">
        <w:rPr>
          <w:rFonts w:ascii="Times New Roman" w:eastAsiaTheme="minorEastAsia" w:hAnsi="Times New Roman" w:cs="Times New Roman"/>
          <w:sz w:val="24"/>
          <w:szCs w:val="24"/>
          <w:lang w:eastAsia="ko-KR"/>
        </w:rPr>
        <w:t>e,</w:t>
      </w:r>
      <w:r w:rsidR="002050EA">
        <w:rPr>
          <w:rFonts w:ascii="Times New Roman" w:eastAsiaTheme="minorEastAsia" w:hAnsi="Times New Roman" w:cs="Times New Roman"/>
          <w:sz w:val="24"/>
          <w:szCs w:val="24"/>
          <w:lang w:eastAsia="ko-KR"/>
        </w:rPr>
        <w:t xml:space="preserve"> </w:t>
      </w:r>
      <w:r w:rsidR="009D08B8" w:rsidRPr="00401A87">
        <w:rPr>
          <w:rFonts w:ascii="Times New Roman" w:eastAsiaTheme="minorEastAsia" w:hAnsi="Times New Roman" w:cs="Times New Roman"/>
          <w:sz w:val="24"/>
          <w:szCs w:val="24"/>
          <w:lang w:eastAsia="ko-KR"/>
        </w:rPr>
        <w:t xml:space="preserve">I </w:t>
      </w:r>
      <w:r w:rsidR="002050EA">
        <w:rPr>
          <w:rFonts w:ascii="Times New Roman" w:eastAsiaTheme="minorEastAsia" w:hAnsi="Times New Roman" w:cs="Times New Roman"/>
          <w:sz w:val="24"/>
          <w:szCs w:val="24"/>
          <w:lang w:eastAsia="ko-KR"/>
        </w:rPr>
        <w:t xml:space="preserve">believe that the </w:t>
      </w:r>
      <w:r w:rsidR="009D08B8" w:rsidRPr="00401A87">
        <w:rPr>
          <w:rFonts w:ascii="Times New Roman" w:eastAsiaTheme="minorEastAsia" w:hAnsi="Times New Roman" w:cs="Times New Roman"/>
          <w:sz w:val="24"/>
          <w:szCs w:val="24"/>
          <w:lang w:eastAsia="ko-KR"/>
        </w:rPr>
        <w:t xml:space="preserve">conflict </w:t>
      </w:r>
      <w:r w:rsidR="002050EA">
        <w:rPr>
          <w:rFonts w:ascii="Times New Roman" w:eastAsiaTheme="minorEastAsia" w:hAnsi="Times New Roman" w:cs="Times New Roman"/>
          <w:sz w:val="24"/>
          <w:szCs w:val="24"/>
          <w:lang w:eastAsia="ko-KR"/>
        </w:rPr>
        <w:t xml:space="preserve">can be </w:t>
      </w:r>
      <w:r w:rsidR="004B5782">
        <w:rPr>
          <w:rFonts w:ascii="Times New Roman" w:eastAsiaTheme="minorEastAsia" w:hAnsi="Times New Roman" w:cs="Times New Roman"/>
          <w:sz w:val="24"/>
          <w:szCs w:val="24"/>
          <w:lang w:eastAsia="ko-KR"/>
        </w:rPr>
        <w:t>or</w:t>
      </w:r>
      <w:r w:rsidR="002050EA">
        <w:rPr>
          <w:rFonts w:ascii="Times New Roman" w:eastAsiaTheme="minorEastAsia" w:hAnsi="Times New Roman" w:cs="Times New Roman"/>
          <w:sz w:val="24"/>
          <w:szCs w:val="24"/>
          <w:lang w:eastAsia="ko-KR"/>
        </w:rPr>
        <w:t>ganized</w:t>
      </w:r>
      <w:r w:rsidR="004B5782">
        <w:rPr>
          <w:rFonts w:ascii="Times New Roman" w:eastAsiaTheme="minorEastAsia" w:hAnsi="Times New Roman" w:cs="Times New Roman"/>
          <w:sz w:val="24"/>
          <w:szCs w:val="24"/>
          <w:lang w:eastAsia="ko-KR"/>
        </w:rPr>
        <w:t xml:space="preserve"> </w:t>
      </w:r>
      <w:r w:rsidR="009D08B8" w:rsidRPr="00401A87">
        <w:rPr>
          <w:rFonts w:ascii="Times New Roman" w:eastAsiaTheme="minorEastAsia" w:hAnsi="Times New Roman" w:cs="Times New Roman"/>
          <w:sz w:val="24"/>
          <w:szCs w:val="24"/>
          <w:lang w:eastAsia="ko-KR"/>
        </w:rPr>
        <w:t>into four main periods</w:t>
      </w:r>
      <w:r w:rsidR="004B23A5">
        <w:rPr>
          <w:rFonts w:ascii="Times New Roman" w:eastAsiaTheme="minorEastAsia" w:hAnsi="Times New Roman" w:cs="Times New Roman"/>
          <w:sz w:val="24"/>
          <w:szCs w:val="24"/>
          <w:lang w:eastAsia="ko-KR"/>
        </w:rPr>
        <w:t>:</w:t>
      </w:r>
      <w:r w:rsidR="00745D90">
        <w:rPr>
          <w:rFonts w:ascii="Times New Roman" w:eastAsiaTheme="minorEastAsia" w:hAnsi="Times New Roman" w:cs="Times New Roman"/>
          <w:sz w:val="24"/>
          <w:szCs w:val="24"/>
          <w:lang w:eastAsia="ko-KR"/>
        </w:rPr>
        <w:t xml:space="preserve"> the phase of </w:t>
      </w:r>
      <w:r w:rsidR="009D08B8" w:rsidRPr="00401A87">
        <w:rPr>
          <w:rFonts w:ascii="Times New Roman" w:eastAsiaTheme="minorEastAsia" w:hAnsi="Times New Roman" w:cs="Times New Roman"/>
          <w:sz w:val="24"/>
          <w:szCs w:val="24"/>
          <w:lang w:eastAsia="ko-KR"/>
        </w:rPr>
        <w:t xml:space="preserve">bipartisan violence (La </w:t>
      </w:r>
      <w:proofErr w:type="spellStart"/>
      <w:r w:rsidR="009D08B8" w:rsidRPr="00401A87">
        <w:rPr>
          <w:rFonts w:ascii="Times New Roman" w:eastAsiaTheme="minorEastAsia" w:hAnsi="Times New Roman" w:cs="Times New Roman"/>
          <w:sz w:val="24"/>
          <w:szCs w:val="24"/>
          <w:lang w:eastAsia="ko-KR"/>
        </w:rPr>
        <w:t>Violencia</w:t>
      </w:r>
      <w:proofErr w:type="spellEnd"/>
      <w:r w:rsidR="009D08B8" w:rsidRPr="00401A87">
        <w:rPr>
          <w:rFonts w:ascii="Times New Roman" w:eastAsiaTheme="minorEastAsia" w:hAnsi="Times New Roman" w:cs="Times New Roman"/>
          <w:sz w:val="24"/>
          <w:szCs w:val="24"/>
          <w:lang w:eastAsia="ko-KR"/>
        </w:rPr>
        <w:t xml:space="preserve"> </w:t>
      </w:r>
      <w:proofErr w:type="spellStart"/>
      <w:r w:rsidR="009D08B8" w:rsidRPr="00401A87">
        <w:rPr>
          <w:rFonts w:ascii="Times New Roman" w:eastAsiaTheme="minorEastAsia" w:hAnsi="Times New Roman" w:cs="Times New Roman"/>
          <w:sz w:val="24"/>
          <w:szCs w:val="24"/>
          <w:lang w:eastAsia="ko-KR"/>
        </w:rPr>
        <w:t>bipartidista</w:t>
      </w:r>
      <w:proofErr w:type="spellEnd"/>
      <w:r w:rsidR="009D08B8" w:rsidRPr="00401A87">
        <w:rPr>
          <w:rFonts w:ascii="Times New Roman" w:eastAsiaTheme="minorEastAsia" w:hAnsi="Times New Roman" w:cs="Times New Roman"/>
          <w:sz w:val="24"/>
          <w:szCs w:val="24"/>
          <w:lang w:eastAsia="ko-KR"/>
        </w:rPr>
        <w:t>) (1925-1958),</w:t>
      </w:r>
      <w:r w:rsidR="00FB677C">
        <w:rPr>
          <w:rStyle w:val="EndnoteReference"/>
          <w:rFonts w:ascii="Times New Roman" w:eastAsiaTheme="minorEastAsia" w:hAnsi="Times New Roman" w:cs="Times New Roman"/>
          <w:sz w:val="24"/>
          <w:szCs w:val="24"/>
          <w:lang w:eastAsia="ko-KR"/>
        </w:rPr>
        <w:endnoteReference w:id="5"/>
      </w:r>
      <w:r w:rsidR="009D08B8" w:rsidRPr="00401A87">
        <w:rPr>
          <w:rFonts w:ascii="Times New Roman" w:eastAsiaTheme="minorEastAsia" w:hAnsi="Times New Roman" w:cs="Times New Roman"/>
          <w:sz w:val="24"/>
          <w:szCs w:val="24"/>
          <w:lang w:eastAsia="ko-KR"/>
        </w:rPr>
        <w:t xml:space="preserve"> </w:t>
      </w:r>
      <w:r w:rsidR="004B5782">
        <w:rPr>
          <w:rFonts w:ascii="Times New Roman" w:eastAsiaTheme="minorEastAsia" w:hAnsi="Times New Roman" w:cs="Times New Roman"/>
          <w:sz w:val="24"/>
          <w:szCs w:val="24"/>
          <w:lang w:eastAsia="ko-KR"/>
        </w:rPr>
        <w:t>the</w:t>
      </w:r>
      <w:ins w:id="4" w:author="Author">
        <w:r w:rsidR="00745D90">
          <w:rPr>
            <w:rFonts w:ascii="Times New Roman" w:eastAsiaTheme="minorEastAsia" w:hAnsi="Times New Roman" w:cs="Times New Roman"/>
            <w:sz w:val="24"/>
            <w:szCs w:val="24"/>
            <w:lang w:eastAsia="ko-KR"/>
          </w:rPr>
          <w:t xml:space="preserve"> </w:t>
        </w:r>
      </w:ins>
      <w:proofErr w:type="spellStart"/>
      <w:r w:rsidR="009D08B8" w:rsidRPr="00401A87">
        <w:rPr>
          <w:rFonts w:ascii="Times New Roman" w:eastAsiaTheme="minorEastAsia" w:hAnsi="Times New Roman" w:cs="Times New Roman"/>
          <w:sz w:val="24"/>
          <w:szCs w:val="24"/>
          <w:lang w:eastAsia="ko-KR"/>
        </w:rPr>
        <w:t>Frente</w:t>
      </w:r>
      <w:proofErr w:type="spellEnd"/>
      <w:r w:rsidR="009D08B8" w:rsidRPr="00401A87">
        <w:rPr>
          <w:rFonts w:ascii="Times New Roman" w:eastAsiaTheme="minorEastAsia" w:hAnsi="Times New Roman" w:cs="Times New Roman"/>
          <w:sz w:val="24"/>
          <w:szCs w:val="24"/>
          <w:lang w:eastAsia="ko-KR"/>
        </w:rPr>
        <w:t xml:space="preserve"> Nacional (1958-1974),</w:t>
      </w:r>
      <w:r w:rsidR="00FB677C">
        <w:rPr>
          <w:rStyle w:val="EndnoteReference"/>
          <w:rFonts w:ascii="Times New Roman" w:eastAsiaTheme="minorEastAsia" w:hAnsi="Times New Roman" w:cs="Times New Roman"/>
          <w:sz w:val="24"/>
          <w:szCs w:val="24"/>
          <w:lang w:eastAsia="ko-KR"/>
        </w:rPr>
        <w:endnoteReference w:id="6"/>
      </w:r>
      <w:r w:rsidR="009D08B8" w:rsidRPr="00401A87">
        <w:rPr>
          <w:rFonts w:ascii="Times New Roman" w:eastAsiaTheme="minorEastAsia" w:hAnsi="Times New Roman" w:cs="Times New Roman"/>
          <w:sz w:val="24"/>
          <w:szCs w:val="24"/>
          <w:lang w:eastAsia="ko-KR"/>
        </w:rPr>
        <w:t xml:space="preserve"> the emergence of drug and paramilitary violence (1980s and 1990s), and the Plan Colombia </w:t>
      </w:r>
      <w:r w:rsidR="009D08B8" w:rsidRPr="00401A87">
        <w:rPr>
          <w:rFonts w:ascii="Times New Roman" w:eastAsiaTheme="minorEastAsia" w:hAnsi="Times New Roman" w:cs="Times New Roman"/>
          <w:sz w:val="24"/>
          <w:szCs w:val="24"/>
          <w:lang w:eastAsia="ko-KR"/>
        </w:rPr>
        <w:lastRenderedPageBreak/>
        <w:t xml:space="preserve">period (from 2001 to </w:t>
      </w:r>
      <w:r w:rsidR="004B5782">
        <w:rPr>
          <w:rFonts w:ascii="Times New Roman" w:eastAsiaTheme="minorEastAsia" w:hAnsi="Times New Roman" w:cs="Times New Roman"/>
          <w:sz w:val="24"/>
          <w:szCs w:val="24"/>
          <w:lang w:eastAsia="ko-KR"/>
        </w:rPr>
        <w:t xml:space="preserve">the </w:t>
      </w:r>
      <w:r w:rsidR="009D08B8" w:rsidRPr="00401A87">
        <w:rPr>
          <w:rFonts w:ascii="Times New Roman" w:eastAsiaTheme="minorEastAsia" w:hAnsi="Times New Roman" w:cs="Times New Roman"/>
          <w:sz w:val="24"/>
          <w:szCs w:val="24"/>
          <w:lang w:eastAsia="ko-KR"/>
        </w:rPr>
        <w:t xml:space="preserve">present day). </w:t>
      </w:r>
      <w:r w:rsidR="009D08B8" w:rsidRPr="00546E35">
        <w:rPr>
          <w:rFonts w:ascii="Times New Roman" w:eastAsiaTheme="minorEastAsia" w:hAnsi="Times New Roman" w:cs="Times New Roman"/>
          <w:sz w:val="24"/>
          <w:szCs w:val="24"/>
          <w:lang w:eastAsia="ko-KR"/>
        </w:rPr>
        <w:t xml:space="preserve">This </w:t>
      </w:r>
      <w:r w:rsidR="0021659F" w:rsidRPr="00546E35">
        <w:rPr>
          <w:rFonts w:ascii="Times New Roman" w:eastAsiaTheme="minorEastAsia" w:hAnsi="Times New Roman" w:cs="Times New Roman"/>
          <w:sz w:val="24"/>
          <w:szCs w:val="24"/>
          <w:lang w:eastAsia="ko-KR"/>
        </w:rPr>
        <w:t>periodi</w:t>
      </w:r>
      <w:r w:rsidR="004B23A5" w:rsidRPr="00546E35">
        <w:rPr>
          <w:rFonts w:ascii="Times New Roman" w:eastAsiaTheme="minorEastAsia" w:hAnsi="Times New Roman" w:cs="Times New Roman"/>
          <w:sz w:val="24"/>
          <w:szCs w:val="24"/>
          <w:lang w:eastAsia="ko-KR"/>
        </w:rPr>
        <w:t>zation</w:t>
      </w:r>
      <w:r w:rsidR="0021659F" w:rsidRPr="00546E35">
        <w:rPr>
          <w:rFonts w:ascii="Times New Roman" w:eastAsiaTheme="minorEastAsia" w:hAnsi="Times New Roman" w:cs="Times New Roman"/>
          <w:sz w:val="24"/>
          <w:szCs w:val="24"/>
          <w:lang w:eastAsia="ko-KR"/>
        </w:rPr>
        <w:t xml:space="preserve"> </w:t>
      </w:r>
      <w:r w:rsidR="009D08B8" w:rsidRPr="00546E35">
        <w:rPr>
          <w:rFonts w:ascii="Times New Roman" w:eastAsiaTheme="minorEastAsia" w:hAnsi="Times New Roman" w:cs="Times New Roman"/>
          <w:sz w:val="24"/>
          <w:szCs w:val="24"/>
          <w:lang w:eastAsia="ko-KR"/>
        </w:rPr>
        <w:t xml:space="preserve">coincides partially with the </w:t>
      </w:r>
      <w:r w:rsidR="004B5782">
        <w:rPr>
          <w:rFonts w:ascii="Times New Roman" w:eastAsiaTheme="minorEastAsia" w:hAnsi="Times New Roman" w:cs="Times New Roman"/>
          <w:sz w:val="24"/>
          <w:szCs w:val="24"/>
          <w:lang w:eastAsia="ko-KR"/>
        </w:rPr>
        <w:t xml:space="preserve">phases </w:t>
      </w:r>
      <w:r w:rsidR="009D08B8" w:rsidRPr="00546E35">
        <w:rPr>
          <w:rFonts w:ascii="Times New Roman" w:eastAsiaTheme="minorEastAsia" w:hAnsi="Times New Roman" w:cs="Times New Roman"/>
          <w:sz w:val="24"/>
          <w:szCs w:val="24"/>
          <w:lang w:eastAsia="ko-KR"/>
        </w:rPr>
        <w:t>suggested by Carlos Miguel Ortiz (“</w:t>
      </w:r>
      <w:proofErr w:type="spellStart"/>
      <w:r w:rsidR="009D08B8" w:rsidRPr="00546E35">
        <w:rPr>
          <w:rFonts w:ascii="Times New Roman" w:eastAsiaTheme="minorEastAsia" w:hAnsi="Times New Roman" w:cs="Times New Roman"/>
          <w:sz w:val="24"/>
          <w:szCs w:val="24"/>
          <w:lang w:eastAsia="ko-KR"/>
        </w:rPr>
        <w:t>Historiografía</w:t>
      </w:r>
      <w:proofErr w:type="spellEnd"/>
      <w:r w:rsidR="009D08B8" w:rsidRPr="00546E35">
        <w:rPr>
          <w:rFonts w:ascii="Times New Roman" w:eastAsiaTheme="minorEastAsia" w:hAnsi="Times New Roman" w:cs="Times New Roman"/>
          <w:sz w:val="24"/>
          <w:szCs w:val="24"/>
          <w:lang w:eastAsia="ko-KR"/>
        </w:rPr>
        <w:t xml:space="preserve"> de la </w:t>
      </w:r>
      <w:proofErr w:type="spellStart"/>
      <w:r w:rsidR="009D08B8" w:rsidRPr="00546E35">
        <w:rPr>
          <w:rFonts w:ascii="Times New Roman" w:eastAsiaTheme="minorEastAsia" w:hAnsi="Times New Roman" w:cs="Times New Roman"/>
          <w:sz w:val="24"/>
          <w:szCs w:val="24"/>
          <w:lang w:eastAsia="ko-KR"/>
        </w:rPr>
        <w:t>violencia</w:t>
      </w:r>
      <w:proofErr w:type="spellEnd"/>
      <w:r w:rsidR="00745D90" w:rsidRPr="00745D90">
        <w:rPr>
          <w:rFonts w:ascii="Times New Roman" w:eastAsiaTheme="minorEastAsia" w:hAnsi="Times New Roman" w:cs="Times New Roman"/>
          <w:sz w:val="24"/>
          <w:szCs w:val="24"/>
          <w:lang w:eastAsia="ko-KR"/>
        </w:rPr>
        <w:t>,</w:t>
      </w:r>
      <w:r w:rsidR="009D08B8" w:rsidRPr="00745D90">
        <w:rPr>
          <w:rFonts w:ascii="Times New Roman" w:eastAsiaTheme="minorEastAsia" w:hAnsi="Times New Roman" w:cs="Times New Roman"/>
          <w:sz w:val="24"/>
          <w:szCs w:val="24"/>
          <w:lang w:eastAsia="ko-KR"/>
        </w:rPr>
        <w:t>”</w:t>
      </w:r>
      <w:r w:rsidR="009D08B8" w:rsidRPr="00546E35">
        <w:rPr>
          <w:rFonts w:ascii="Times New Roman" w:eastAsiaTheme="minorEastAsia" w:hAnsi="Times New Roman" w:cs="Times New Roman"/>
          <w:sz w:val="24"/>
          <w:szCs w:val="24"/>
          <w:lang w:eastAsia="ko-KR"/>
        </w:rPr>
        <w:t xml:space="preserve"> 1994) and Jorge Eduardo Suárez Gómez (</w:t>
      </w:r>
      <w:r w:rsidR="009D08B8" w:rsidRPr="00546E35">
        <w:rPr>
          <w:rFonts w:ascii="Times New Roman" w:eastAsiaTheme="minorEastAsia" w:hAnsi="Times New Roman" w:cs="Times New Roman"/>
          <w:i/>
          <w:iCs/>
          <w:noProof/>
          <w:color w:val="000000" w:themeColor="text1"/>
          <w:sz w:val="24"/>
          <w:szCs w:val="24"/>
          <w:lang w:eastAsia="ko-KR"/>
        </w:rPr>
        <w:t>La literatura testimonial como memoria de las guerras en Colombia</w:t>
      </w:r>
      <w:r w:rsidR="009D08B8" w:rsidRPr="00546E35">
        <w:rPr>
          <w:rFonts w:ascii="Times New Roman" w:eastAsiaTheme="minorEastAsia" w:hAnsi="Times New Roman" w:cs="Times New Roman"/>
          <w:noProof/>
          <w:color w:val="000000" w:themeColor="text1"/>
          <w:sz w:val="24"/>
          <w:szCs w:val="24"/>
          <w:lang w:eastAsia="ko-KR"/>
        </w:rPr>
        <w:t>, 2016)</w:t>
      </w:r>
      <w:r w:rsidR="00373B76" w:rsidRPr="00546E35">
        <w:rPr>
          <w:rFonts w:ascii="Times New Roman" w:eastAsiaTheme="minorEastAsia" w:hAnsi="Times New Roman" w:cs="Times New Roman"/>
          <w:noProof/>
          <w:color w:val="000000" w:themeColor="text1"/>
          <w:sz w:val="24"/>
          <w:szCs w:val="24"/>
          <w:lang w:eastAsia="ko-KR"/>
        </w:rPr>
        <w:t xml:space="preserve"> regarding all written </w:t>
      </w:r>
      <w:r w:rsidR="00F75537">
        <w:rPr>
          <w:rFonts w:ascii="Times New Roman" w:eastAsiaTheme="minorEastAsia" w:hAnsi="Times New Roman" w:cs="Times New Roman"/>
          <w:noProof/>
          <w:color w:val="000000" w:themeColor="text1"/>
          <w:sz w:val="24"/>
          <w:szCs w:val="24"/>
          <w:lang w:eastAsia="ko-KR"/>
        </w:rPr>
        <w:t xml:space="preserve">testimonial </w:t>
      </w:r>
      <w:r w:rsidR="00373B76" w:rsidRPr="00546E35">
        <w:rPr>
          <w:rFonts w:ascii="Times New Roman" w:eastAsiaTheme="minorEastAsia" w:hAnsi="Times New Roman" w:cs="Times New Roman"/>
          <w:noProof/>
          <w:color w:val="000000" w:themeColor="text1"/>
          <w:sz w:val="24"/>
          <w:szCs w:val="24"/>
          <w:lang w:eastAsia="ko-KR"/>
        </w:rPr>
        <w:t xml:space="preserve">materials </w:t>
      </w:r>
      <w:r w:rsidR="00F75537">
        <w:rPr>
          <w:rFonts w:ascii="Times New Roman" w:eastAsiaTheme="minorEastAsia" w:hAnsi="Times New Roman" w:cs="Times New Roman"/>
          <w:noProof/>
          <w:color w:val="000000" w:themeColor="text1"/>
          <w:sz w:val="24"/>
          <w:szCs w:val="24"/>
          <w:lang w:eastAsia="ko-KR"/>
        </w:rPr>
        <w:t xml:space="preserve">about the </w:t>
      </w:r>
      <w:r w:rsidR="00373B76" w:rsidRPr="00546E35">
        <w:rPr>
          <w:rFonts w:ascii="Times New Roman" w:eastAsiaTheme="minorEastAsia" w:hAnsi="Times New Roman" w:cs="Times New Roman"/>
          <w:noProof/>
          <w:color w:val="000000" w:themeColor="text1"/>
          <w:sz w:val="24"/>
          <w:szCs w:val="24"/>
          <w:lang w:eastAsia="ko-KR"/>
        </w:rPr>
        <w:t xml:space="preserve">Colombian armed conflict. </w:t>
      </w:r>
      <w:r w:rsidR="00C67062" w:rsidRPr="00401A87">
        <w:rPr>
          <w:rFonts w:ascii="Times New Roman" w:eastAsiaTheme="minorEastAsia" w:hAnsi="Times New Roman" w:cs="Times New Roman"/>
          <w:noProof/>
          <w:color w:val="000000" w:themeColor="text1"/>
          <w:sz w:val="24"/>
          <w:szCs w:val="24"/>
          <w:lang w:eastAsia="ko-KR"/>
        </w:rPr>
        <w:t xml:space="preserve">I intend to focus on testimonial narratives </w:t>
      </w:r>
      <w:r w:rsidR="0071345F">
        <w:rPr>
          <w:rFonts w:ascii="Times New Roman" w:eastAsiaTheme="minorEastAsia" w:hAnsi="Times New Roman" w:cs="Times New Roman"/>
          <w:noProof/>
          <w:color w:val="000000" w:themeColor="text1"/>
          <w:sz w:val="24"/>
          <w:szCs w:val="24"/>
          <w:lang w:eastAsia="ko-KR"/>
        </w:rPr>
        <w:t>that narrate</w:t>
      </w:r>
      <w:r w:rsidR="00C67062" w:rsidRPr="00401A87">
        <w:rPr>
          <w:rFonts w:ascii="Times New Roman" w:eastAsiaTheme="minorEastAsia" w:hAnsi="Times New Roman" w:cs="Times New Roman"/>
          <w:noProof/>
          <w:color w:val="000000" w:themeColor="text1"/>
          <w:sz w:val="24"/>
          <w:szCs w:val="24"/>
          <w:lang w:eastAsia="ko-KR"/>
        </w:rPr>
        <w:t xml:space="preserve"> events </w:t>
      </w:r>
      <w:r w:rsidR="00F75537">
        <w:rPr>
          <w:rFonts w:ascii="Times New Roman" w:eastAsiaTheme="minorEastAsia" w:hAnsi="Times New Roman" w:cs="Times New Roman"/>
          <w:noProof/>
          <w:color w:val="000000" w:themeColor="text1"/>
          <w:sz w:val="24"/>
          <w:szCs w:val="24"/>
          <w:lang w:eastAsia="ko-KR"/>
        </w:rPr>
        <w:t xml:space="preserve">that have taken </w:t>
      </w:r>
      <w:r w:rsidR="0071345F">
        <w:rPr>
          <w:rFonts w:ascii="Times New Roman" w:eastAsiaTheme="minorEastAsia" w:hAnsi="Times New Roman" w:cs="Times New Roman"/>
          <w:noProof/>
          <w:color w:val="000000" w:themeColor="text1"/>
          <w:sz w:val="24"/>
          <w:szCs w:val="24"/>
          <w:lang w:eastAsia="ko-KR"/>
        </w:rPr>
        <w:t>place during</w:t>
      </w:r>
      <w:r w:rsidR="00C67062" w:rsidRPr="00401A87">
        <w:rPr>
          <w:rFonts w:ascii="Times New Roman" w:eastAsiaTheme="minorEastAsia" w:hAnsi="Times New Roman" w:cs="Times New Roman"/>
          <w:noProof/>
          <w:color w:val="000000" w:themeColor="text1"/>
          <w:sz w:val="24"/>
          <w:szCs w:val="24"/>
          <w:lang w:eastAsia="ko-KR"/>
        </w:rPr>
        <w:t xml:space="preserve"> the two last periods of the a</w:t>
      </w:r>
      <w:r w:rsidR="00F75537">
        <w:rPr>
          <w:rFonts w:ascii="Times New Roman" w:eastAsiaTheme="minorEastAsia" w:hAnsi="Times New Roman" w:cs="Times New Roman"/>
          <w:noProof/>
          <w:color w:val="000000" w:themeColor="text1"/>
          <w:sz w:val="24"/>
          <w:szCs w:val="24"/>
          <w:lang w:eastAsia="ko-KR"/>
        </w:rPr>
        <w:t>bove</w:t>
      </w:r>
      <w:r w:rsidR="00C67062" w:rsidRPr="00401A87">
        <w:rPr>
          <w:rFonts w:ascii="Times New Roman" w:eastAsiaTheme="minorEastAsia" w:hAnsi="Times New Roman" w:cs="Times New Roman"/>
          <w:noProof/>
          <w:color w:val="000000" w:themeColor="text1"/>
          <w:sz w:val="24"/>
          <w:szCs w:val="24"/>
          <w:lang w:eastAsia="ko-KR"/>
        </w:rPr>
        <w:t xml:space="preserve"> timeline</w:t>
      </w:r>
      <w:r w:rsidR="0071345F">
        <w:rPr>
          <w:rFonts w:ascii="Times New Roman" w:eastAsiaTheme="minorEastAsia" w:hAnsi="Times New Roman" w:cs="Times New Roman"/>
          <w:noProof/>
          <w:color w:val="000000" w:themeColor="text1"/>
          <w:sz w:val="24"/>
          <w:szCs w:val="24"/>
          <w:lang w:eastAsia="ko-KR"/>
        </w:rPr>
        <w:t xml:space="preserve">. I </w:t>
      </w:r>
      <w:r w:rsidR="00F75537">
        <w:rPr>
          <w:rFonts w:ascii="Times New Roman" w:eastAsiaTheme="minorEastAsia" w:hAnsi="Times New Roman" w:cs="Times New Roman"/>
          <w:noProof/>
          <w:color w:val="000000" w:themeColor="text1"/>
          <w:sz w:val="24"/>
          <w:szCs w:val="24"/>
          <w:lang w:eastAsia="ko-KR"/>
        </w:rPr>
        <w:t xml:space="preserve">have </w:t>
      </w:r>
      <w:r w:rsidR="0071345F">
        <w:rPr>
          <w:rFonts w:ascii="Times New Roman" w:eastAsiaTheme="minorEastAsia" w:hAnsi="Times New Roman" w:cs="Times New Roman"/>
          <w:noProof/>
          <w:color w:val="000000" w:themeColor="text1"/>
          <w:sz w:val="24"/>
          <w:szCs w:val="24"/>
          <w:lang w:eastAsia="ko-KR"/>
        </w:rPr>
        <w:t xml:space="preserve">selected this time frame for my reseach for </w:t>
      </w:r>
      <w:r w:rsidR="00545B4A">
        <w:rPr>
          <w:rFonts w:ascii="Times New Roman" w:eastAsiaTheme="minorEastAsia" w:hAnsi="Times New Roman" w:cs="Times New Roman"/>
          <w:noProof/>
          <w:color w:val="000000" w:themeColor="text1"/>
          <w:sz w:val="24"/>
          <w:szCs w:val="24"/>
          <w:lang w:eastAsia="ko-KR"/>
        </w:rPr>
        <w:t>two</w:t>
      </w:r>
      <w:r w:rsidR="0071345F">
        <w:rPr>
          <w:rFonts w:ascii="Times New Roman" w:eastAsiaTheme="minorEastAsia" w:hAnsi="Times New Roman" w:cs="Times New Roman"/>
          <w:noProof/>
          <w:color w:val="000000" w:themeColor="text1"/>
          <w:sz w:val="24"/>
          <w:szCs w:val="24"/>
          <w:lang w:eastAsia="ko-KR"/>
        </w:rPr>
        <w:t xml:space="preserve"> reasons: firs</w:t>
      </w:r>
      <w:r w:rsidR="00545B4A">
        <w:rPr>
          <w:rFonts w:ascii="Times New Roman" w:eastAsiaTheme="minorEastAsia" w:hAnsi="Times New Roman" w:cs="Times New Roman"/>
          <w:noProof/>
          <w:color w:val="000000" w:themeColor="text1"/>
          <w:sz w:val="24"/>
          <w:szCs w:val="24"/>
          <w:lang w:eastAsia="ko-KR"/>
        </w:rPr>
        <w:t>t</w:t>
      </w:r>
      <w:r w:rsidR="0071345F">
        <w:rPr>
          <w:rFonts w:ascii="Times New Roman" w:eastAsiaTheme="minorEastAsia" w:hAnsi="Times New Roman" w:cs="Times New Roman"/>
          <w:noProof/>
          <w:color w:val="000000" w:themeColor="text1"/>
          <w:sz w:val="24"/>
          <w:szCs w:val="24"/>
          <w:lang w:eastAsia="ko-KR"/>
        </w:rPr>
        <w:t xml:space="preserve">, </w:t>
      </w:r>
      <w:r w:rsidR="00C67062" w:rsidRPr="00401A87">
        <w:rPr>
          <w:rFonts w:ascii="Times New Roman" w:eastAsiaTheme="minorEastAsia" w:hAnsi="Times New Roman" w:cs="Times New Roman"/>
          <w:noProof/>
          <w:color w:val="000000" w:themeColor="text1"/>
          <w:sz w:val="24"/>
          <w:szCs w:val="24"/>
          <w:lang w:eastAsia="ko-KR"/>
        </w:rPr>
        <w:t xml:space="preserve">the armed conflict </w:t>
      </w:r>
      <w:r w:rsidR="0071345F">
        <w:rPr>
          <w:rFonts w:ascii="Times New Roman" w:eastAsiaTheme="minorEastAsia" w:hAnsi="Times New Roman" w:cs="Times New Roman"/>
          <w:noProof/>
          <w:color w:val="000000" w:themeColor="text1"/>
          <w:sz w:val="24"/>
          <w:szCs w:val="24"/>
          <w:lang w:eastAsia="ko-KR"/>
        </w:rPr>
        <w:t>grew</w:t>
      </w:r>
      <w:r w:rsidR="00C67062" w:rsidRPr="00401A87">
        <w:rPr>
          <w:rFonts w:ascii="Times New Roman" w:eastAsiaTheme="minorEastAsia" w:hAnsi="Times New Roman" w:cs="Times New Roman"/>
          <w:noProof/>
          <w:color w:val="000000" w:themeColor="text1"/>
          <w:sz w:val="24"/>
          <w:szCs w:val="24"/>
          <w:lang w:eastAsia="ko-KR"/>
        </w:rPr>
        <w:t xml:space="preserve"> more complex</w:t>
      </w:r>
      <w:r w:rsidR="0071345F">
        <w:rPr>
          <w:rFonts w:ascii="Times New Roman" w:eastAsiaTheme="minorEastAsia" w:hAnsi="Times New Roman" w:cs="Times New Roman"/>
          <w:noProof/>
          <w:color w:val="000000" w:themeColor="text1"/>
          <w:sz w:val="24"/>
          <w:szCs w:val="24"/>
          <w:lang w:eastAsia="ko-KR"/>
        </w:rPr>
        <w:t xml:space="preserve"> after the 1980</w:t>
      </w:r>
      <w:r w:rsidR="0071345F" w:rsidRPr="00401443">
        <w:rPr>
          <w:rFonts w:ascii="Times New Roman" w:eastAsiaTheme="minorEastAsia" w:hAnsi="Times New Roman" w:cs="Times New Roman"/>
          <w:noProof/>
          <w:color w:val="000000" w:themeColor="text1"/>
          <w:sz w:val="24"/>
          <w:szCs w:val="24"/>
          <w:lang w:eastAsia="ko-KR"/>
        </w:rPr>
        <w:t>s</w:t>
      </w:r>
      <w:r w:rsidR="00C67062" w:rsidRPr="00401A87">
        <w:rPr>
          <w:rFonts w:ascii="Times New Roman" w:eastAsiaTheme="minorEastAsia" w:hAnsi="Times New Roman" w:cs="Times New Roman"/>
          <w:noProof/>
          <w:color w:val="000000" w:themeColor="text1"/>
          <w:sz w:val="24"/>
          <w:szCs w:val="24"/>
          <w:lang w:eastAsia="ko-KR"/>
        </w:rPr>
        <w:t xml:space="preserve"> due to the incorporation of new participants and s</w:t>
      </w:r>
      <w:r w:rsidR="004C170E" w:rsidRPr="00401A87">
        <w:rPr>
          <w:rFonts w:ascii="Times New Roman" w:eastAsiaTheme="minorEastAsia" w:hAnsi="Times New Roman" w:cs="Times New Roman"/>
          <w:noProof/>
          <w:color w:val="000000" w:themeColor="text1"/>
          <w:sz w:val="24"/>
          <w:szCs w:val="24"/>
          <w:lang w:eastAsia="ko-KR"/>
        </w:rPr>
        <w:t>ources of funding</w:t>
      </w:r>
      <w:r w:rsidR="0021659F">
        <w:rPr>
          <w:rFonts w:ascii="Times New Roman" w:eastAsiaTheme="minorEastAsia" w:hAnsi="Times New Roman" w:cs="Times New Roman"/>
          <w:noProof/>
          <w:color w:val="000000" w:themeColor="text1"/>
          <w:sz w:val="24"/>
          <w:szCs w:val="24"/>
          <w:lang w:eastAsia="ko-KR"/>
        </w:rPr>
        <w:t xml:space="preserve">; </w:t>
      </w:r>
      <w:r w:rsidR="0071345F">
        <w:rPr>
          <w:rFonts w:ascii="Times New Roman" w:eastAsiaTheme="minorEastAsia" w:hAnsi="Times New Roman" w:cs="Times New Roman"/>
          <w:noProof/>
          <w:color w:val="000000" w:themeColor="text1"/>
          <w:sz w:val="24"/>
          <w:szCs w:val="24"/>
          <w:lang w:eastAsia="ko-KR"/>
        </w:rPr>
        <w:t>second</w:t>
      </w:r>
      <w:r w:rsidR="0021659F">
        <w:rPr>
          <w:rFonts w:ascii="Times New Roman" w:eastAsiaTheme="minorEastAsia" w:hAnsi="Times New Roman" w:cs="Times New Roman"/>
          <w:noProof/>
          <w:color w:val="000000" w:themeColor="text1"/>
          <w:sz w:val="24"/>
          <w:szCs w:val="24"/>
          <w:lang w:eastAsia="ko-KR"/>
        </w:rPr>
        <w:t>,</w:t>
      </w:r>
      <w:r w:rsidR="0076599C" w:rsidRPr="00401A87">
        <w:rPr>
          <w:rFonts w:ascii="Times New Roman" w:eastAsiaTheme="minorEastAsia" w:hAnsi="Times New Roman" w:cs="Times New Roman"/>
          <w:noProof/>
          <w:color w:val="000000" w:themeColor="text1"/>
          <w:sz w:val="24"/>
          <w:szCs w:val="24"/>
          <w:lang w:eastAsia="ko-KR"/>
        </w:rPr>
        <w:t xml:space="preserve"> in </w:t>
      </w:r>
      <w:r w:rsidR="0071345F">
        <w:rPr>
          <w:rFonts w:ascii="Times New Roman" w:eastAsiaTheme="minorEastAsia" w:hAnsi="Times New Roman" w:cs="Times New Roman"/>
          <w:noProof/>
          <w:color w:val="000000" w:themeColor="text1"/>
          <w:sz w:val="24"/>
          <w:szCs w:val="24"/>
          <w:lang w:eastAsia="ko-KR"/>
        </w:rPr>
        <w:t xml:space="preserve">the last two decades </w:t>
      </w:r>
      <w:r w:rsidR="0076599C" w:rsidRPr="00401A87">
        <w:rPr>
          <w:rFonts w:ascii="Times New Roman" w:eastAsiaTheme="minorEastAsia" w:hAnsi="Times New Roman" w:cs="Times New Roman"/>
          <w:noProof/>
          <w:color w:val="000000" w:themeColor="text1"/>
          <w:sz w:val="24"/>
          <w:szCs w:val="24"/>
          <w:lang w:eastAsia="ko-KR"/>
        </w:rPr>
        <w:t xml:space="preserve">the government and </w:t>
      </w:r>
      <w:r w:rsidR="00F75537">
        <w:rPr>
          <w:rFonts w:ascii="Times New Roman" w:eastAsiaTheme="minorEastAsia" w:hAnsi="Times New Roman" w:cs="Times New Roman"/>
          <w:noProof/>
          <w:color w:val="000000" w:themeColor="text1"/>
          <w:sz w:val="24"/>
          <w:szCs w:val="24"/>
          <w:lang w:eastAsia="ko-KR"/>
        </w:rPr>
        <w:t xml:space="preserve">several </w:t>
      </w:r>
      <w:r w:rsidR="00545B4A">
        <w:rPr>
          <w:rFonts w:ascii="Times New Roman" w:eastAsiaTheme="minorEastAsia" w:hAnsi="Times New Roman" w:cs="Times New Roman"/>
          <w:noProof/>
          <w:color w:val="000000" w:themeColor="text1"/>
          <w:sz w:val="24"/>
          <w:szCs w:val="24"/>
          <w:lang w:eastAsia="ko-KR"/>
        </w:rPr>
        <w:t>illegal armed groups</w:t>
      </w:r>
      <w:r w:rsidR="0076599C" w:rsidRPr="00401A87">
        <w:rPr>
          <w:rFonts w:ascii="Times New Roman" w:eastAsiaTheme="minorEastAsia" w:hAnsi="Times New Roman" w:cs="Times New Roman"/>
          <w:noProof/>
          <w:color w:val="000000" w:themeColor="text1"/>
          <w:sz w:val="24"/>
          <w:szCs w:val="24"/>
          <w:lang w:eastAsia="ko-KR"/>
        </w:rPr>
        <w:t xml:space="preserve"> reached peace agreements</w:t>
      </w:r>
      <w:r w:rsidR="00545B4A">
        <w:rPr>
          <w:rFonts w:ascii="Times New Roman" w:eastAsiaTheme="minorEastAsia" w:hAnsi="Times New Roman" w:cs="Times New Roman"/>
          <w:noProof/>
          <w:color w:val="000000" w:themeColor="text1"/>
          <w:sz w:val="24"/>
          <w:szCs w:val="24"/>
          <w:lang w:eastAsia="ko-KR"/>
        </w:rPr>
        <w:t xml:space="preserve"> that,</w:t>
      </w:r>
      <w:r w:rsidR="0076599C" w:rsidRPr="00401A87">
        <w:rPr>
          <w:rFonts w:ascii="Times New Roman" w:eastAsiaTheme="minorEastAsia" w:hAnsi="Times New Roman" w:cs="Times New Roman"/>
          <w:noProof/>
          <w:color w:val="000000" w:themeColor="text1"/>
          <w:sz w:val="24"/>
          <w:szCs w:val="24"/>
          <w:lang w:eastAsia="ko-KR"/>
        </w:rPr>
        <w:t xml:space="preserve"> </w:t>
      </w:r>
      <w:r w:rsidR="00545B4A">
        <w:rPr>
          <w:rFonts w:ascii="Times New Roman" w:eastAsiaTheme="minorEastAsia" w:hAnsi="Times New Roman" w:cs="Times New Roman"/>
          <w:noProof/>
          <w:color w:val="000000" w:themeColor="text1"/>
          <w:sz w:val="24"/>
          <w:szCs w:val="24"/>
          <w:lang w:eastAsia="ko-KR"/>
        </w:rPr>
        <w:t>albeit</w:t>
      </w:r>
      <w:r w:rsidR="0076599C" w:rsidRPr="00401A87">
        <w:rPr>
          <w:rFonts w:ascii="Times New Roman" w:eastAsiaTheme="minorEastAsia" w:hAnsi="Times New Roman" w:cs="Times New Roman"/>
          <w:noProof/>
          <w:color w:val="000000" w:themeColor="text1"/>
          <w:sz w:val="24"/>
          <w:szCs w:val="24"/>
          <w:lang w:eastAsia="ko-KR"/>
        </w:rPr>
        <w:t xml:space="preserve"> imperfect, brought about a </w:t>
      </w:r>
      <w:r w:rsidR="00545B4A">
        <w:rPr>
          <w:rFonts w:ascii="Times New Roman" w:eastAsiaTheme="minorEastAsia" w:hAnsi="Times New Roman" w:cs="Times New Roman"/>
          <w:noProof/>
          <w:color w:val="000000" w:themeColor="text1"/>
          <w:sz w:val="24"/>
          <w:szCs w:val="24"/>
          <w:lang w:eastAsia="ko-KR"/>
        </w:rPr>
        <w:t xml:space="preserve">“memory </w:t>
      </w:r>
      <w:r w:rsidR="0076599C" w:rsidRPr="00545B4A">
        <w:rPr>
          <w:rFonts w:ascii="Times New Roman" w:eastAsiaTheme="minorEastAsia" w:hAnsi="Times New Roman" w:cs="Times New Roman"/>
          <w:noProof/>
          <w:color w:val="000000" w:themeColor="text1"/>
          <w:sz w:val="24"/>
          <w:szCs w:val="24"/>
          <w:lang w:eastAsia="ko-KR"/>
        </w:rPr>
        <w:t>boom</w:t>
      </w:r>
      <w:r w:rsidR="00545B4A">
        <w:rPr>
          <w:rFonts w:ascii="Times New Roman" w:eastAsiaTheme="minorEastAsia" w:hAnsi="Times New Roman" w:cs="Times New Roman"/>
          <w:noProof/>
          <w:color w:val="000000" w:themeColor="text1"/>
          <w:sz w:val="24"/>
          <w:szCs w:val="24"/>
          <w:lang w:eastAsia="ko-KR"/>
        </w:rPr>
        <w:t>”</w:t>
      </w:r>
      <w:r w:rsidR="004B23A5">
        <w:rPr>
          <w:rFonts w:ascii="Times New Roman" w:eastAsiaTheme="minorEastAsia" w:hAnsi="Times New Roman" w:cs="Times New Roman"/>
          <w:noProof/>
          <w:color w:val="000000" w:themeColor="text1"/>
          <w:sz w:val="24"/>
          <w:szCs w:val="24"/>
          <w:lang w:eastAsia="ko-KR"/>
        </w:rPr>
        <w:t xml:space="preserve"> </w:t>
      </w:r>
      <w:r w:rsidR="00FE115B">
        <w:rPr>
          <w:rFonts w:ascii="Times New Roman" w:eastAsiaTheme="minorEastAsia" w:hAnsi="Times New Roman" w:cs="Times New Roman"/>
          <w:noProof/>
          <w:color w:val="000000" w:themeColor="text1"/>
          <w:sz w:val="24"/>
          <w:szCs w:val="24"/>
          <w:lang w:eastAsia="ko-KR"/>
        </w:rPr>
        <w:t xml:space="preserve">that has significantly increased </w:t>
      </w:r>
      <w:r w:rsidR="00545B4A">
        <w:rPr>
          <w:rFonts w:ascii="Times New Roman" w:eastAsiaTheme="minorEastAsia" w:hAnsi="Times New Roman" w:cs="Times New Roman"/>
          <w:noProof/>
          <w:color w:val="000000" w:themeColor="text1"/>
          <w:sz w:val="24"/>
          <w:szCs w:val="24"/>
          <w:lang w:eastAsia="ko-KR"/>
        </w:rPr>
        <w:t xml:space="preserve">the production of </w:t>
      </w:r>
      <w:r w:rsidR="0076599C" w:rsidRPr="00401A87">
        <w:rPr>
          <w:rFonts w:ascii="Times New Roman" w:eastAsiaTheme="minorEastAsia" w:hAnsi="Times New Roman" w:cs="Times New Roman"/>
          <w:noProof/>
          <w:color w:val="000000" w:themeColor="text1"/>
          <w:sz w:val="24"/>
          <w:szCs w:val="24"/>
          <w:lang w:eastAsia="ko-KR"/>
        </w:rPr>
        <w:t>narratives about the comtemporary armed conflict</w:t>
      </w:r>
      <w:r w:rsidR="00545B4A">
        <w:rPr>
          <w:rFonts w:ascii="Times New Roman" w:eastAsiaTheme="minorEastAsia" w:hAnsi="Times New Roman" w:cs="Times New Roman"/>
          <w:noProof/>
          <w:color w:val="000000" w:themeColor="text1"/>
          <w:sz w:val="24"/>
          <w:szCs w:val="24"/>
          <w:lang w:eastAsia="ko-KR"/>
        </w:rPr>
        <w:t xml:space="preserve">. </w:t>
      </w:r>
    </w:p>
    <w:p w14:paraId="59A29D24" w14:textId="29E158C9" w:rsidR="00AF29D7" w:rsidRDefault="001504F1" w:rsidP="007926A6">
      <w:pPr>
        <w:rPr>
          <w:ins w:id="5" w:author="Author"/>
          <w:rFonts w:ascii="Times New Roman" w:eastAsiaTheme="minorEastAsia" w:hAnsi="Times New Roman" w:cs="Times New Roman"/>
          <w:noProof/>
          <w:color w:val="000000" w:themeColor="text1"/>
          <w:sz w:val="24"/>
          <w:szCs w:val="24"/>
          <w:lang w:eastAsia="ko-KR"/>
        </w:rPr>
      </w:pPr>
      <w:r>
        <w:rPr>
          <w:rFonts w:ascii="Times New Roman" w:eastAsiaTheme="minorEastAsia" w:hAnsi="Times New Roman" w:cs="Times New Roman"/>
          <w:noProof/>
          <w:color w:val="000000" w:themeColor="text1"/>
          <w:sz w:val="24"/>
          <w:szCs w:val="24"/>
          <w:lang w:eastAsia="ko-KR"/>
        </w:rPr>
        <w:tab/>
      </w:r>
      <w:r w:rsidR="00DC1A1C" w:rsidRPr="00401A87">
        <w:rPr>
          <w:rFonts w:ascii="Times New Roman" w:eastAsiaTheme="minorEastAsia" w:hAnsi="Times New Roman" w:cs="Times New Roman"/>
          <w:noProof/>
          <w:color w:val="000000" w:themeColor="text1"/>
          <w:sz w:val="24"/>
          <w:szCs w:val="24"/>
          <w:lang w:eastAsia="ko-KR"/>
        </w:rPr>
        <w:t>Drug</w:t>
      </w:r>
      <w:r w:rsidR="006950ED">
        <w:rPr>
          <w:rFonts w:ascii="Times New Roman" w:eastAsiaTheme="minorEastAsia" w:hAnsi="Times New Roman" w:cs="Times New Roman"/>
          <w:noProof/>
          <w:color w:val="000000" w:themeColor="text1"/>
          <w:sz w:val="24"/>
          <w:szCs w:val="24"/>
          <w:lang w:eastAsia="ko-KR"/>
        </w:rPr>
        <w:t xml:space="preserve"> cartel</w:t>
      </w:r>
      <w:r w:rsidR="00DC1A1C" w:rsidRPr="00401A87">
        <w:rPr>
          <w:rFonts w:ascii="Times New Roman" w:eastAsiaTheme="minorEastAsia" w:hAnsi="Times New Roman" w:cs="Times New Roman"/>
          <w:noProof/>
          <w:color w:val="000000" w:themeColor="text1"/>
          <w:sz w:val="24"/>
          <w:szCs w:val="24"/>
          <w:lang w:eastAsia="ko-KR"/>
        </w:rPr>
        <w:t xml:space="preserve"> and paramilitary violence emerged between the 1980s and 1990s. </w:t>
      </w:r>
      <w:r w:rsidR="006950ED">
        <w:rPr>
          <w:rFonts w:ascii="Times New Roman" w:eastAsiaTheme="minorEastAsia" w:hAnsi="Times New Roman" w:cs="Times New Roman"/>
          <w:noProof/>
          <w:color w:val="000000" w:themeColor="text1"/>
          <w:sz w:val="24"/>
          <w:szCs w:val="24"/>
          <w:lang w:eastAsia="ko-KR"/>
        </w:rPr>
        <w:t>In this period, the</w:t>
      </w:r>
      <w:r w:rsidR="00DC1A1C" w:rsidRPr="00401A87">
        <w:rPr>
          <w:rFonts w:ascii="Times New Roman" w:eastAsiaTheme="minorEastAsia" w:hAnsi="Times New Roman" w:cs="Times New Roman"/>
          <w:noProof/>
          <w:color w:val="000000" w:themeColor="text1"/>
          <w:sz w:val="24"/>
          <w:szCs w:val="24"/>
          <w:lang w:eastAsia="ko-KR"/>
        </w:rPr>
        <w:t xml:space="preserve"> increase in production and distribution </w:t>
      </w:r>
      <w:r w:rsidR="00C07480" w:rsidRPr="00401A87">
        <w:rPr>
          <w:rFonts w:ascii="Times New Roman" w:eastAsiaTheme="minorEastAsia" w:hAnsi="Times New Roman" w:cs="Times New Roman"/>
          <w:noProof/>
          <w:color w:val="000000" w:themeColor="text1"/>
          <w:sz w:val="24"/>
          <w:szCs w:val="24"/>
          <w:lang w:eastAsia="ko-KR"/>
        </w:rPr>
        <w:t xml:space="preserve">of cocaine </w:t>
      </w:r>
      <w:r w:rsidR="00DC1A1C" w:rsidRPr="00401A87">
        <w:rPr>
          <w:rFonts w:ascii="Times New Roman" w:eastAsiaTheme="minorEastAsia" w:hAnsi="Times New Roman" w:cs="Times New Roman"/>
          <w:noProof/>
          <w:color w:val="000000" w:themeColor="text1"/>
          <w:sz w:val="24"/>
          <w:szCs w:val="24"/>
          <w:lang w:eastAsia="ko-KR"/>
        </w:rPr>
        <w:t>completely altered the scene of war in Colombia</w:t>
      </w:r>
      <w:r w:rsidR="00C07480" w:rsidRPr="00401A87">
        <w:rPr>
          <w:rFonts w:ascii="Times New Roman" w:eastAsiaTheme="minorEastAsia" w:hAnsi="Times New Roman" w:cs="Times New Roman"/>
          <w:noProof/>
          <w:color w:val="000000" w:themeColor="text1"/>
          <w:sz w:val="24"/>
          <w:szCs w:val="24"/>
          <w:lang w:eastAsia="ko-KR"/>
        </w:rPr>
        <w:t xml:space="preserve">, diversifying both the types of violence and </w:t>
      </w:r>
      <w:r w:rsidR="007A79C6">
        <w:rPr>
          <w:rFonts w:ascii="Times New Roman" w:eastAsiaTheme="minorEastAsia" w:hAnsi="Times New Roman" w:cs="Times New Roman"/>
          <w:noProof/>
          <w:color w:val="000000" w:themeColor="text1"/>
          <w:sz w:val="24"/>
          <w:szCs w:val="24"/>
          <w:lang w:eastAsia="ko-KR"/>
        </w:rPr>
        <w:t>its</w:t>
      </w:r>
      <w:r w:rsidR="00C07480" w:rsidRPr="00401A87">
        <w:rPr>
          <w:rFonts w:ascii="Times New Roman" w:eastAsiaTheme="minorEastAsia" w:hAnsi="Times New Roman" w:cs="Times New Roman"/>
          <w:noProof/>
          <w:color w:val="000000" w:themeColor="text1"/>
          <w:sz w:val="24"/>
          <w:szCs w:val="24"/>
          <w:lang w:eastAsia="ko-KR"/>
        </w:rPr>
        <w:t xml:space="preserve"> </w:t>
      </w:r>
      <w:r w:rsidR="007A79C6">
        <w:rPr>
          <w:rFonts w:ascii="Times New Roman" w:eastAsiaTheme="minorEastAsia" w:hAnsi="Times New Roman" w:cs="Times New Roman"/>
          <w:noProof/>
          <w:color w:val="000000" w:themeColor="text1"/>
          <w:sz w:val="24"/>
          <w:szCs w:val="24"/>
          <w:lang w:eastAsia="ko-KR"/>
        </w:rPr>
        <w:t>agents</w:t>
      </w:r>
      <w:r w:rsidR="00C07480" w:rsidRPr="00401A87">
        <w:rPr>
          <w:rFonts w:ascii="Times New Roman" w:eastAsiaTheme="minorEastAsia" w:hAnsi="Times New Roman" w:cs="Times New Roman"/>
          <w:noProof/>
          <w:color w:val="000000" w:themeColor="text1"/>
          <w:sz w:val="24"/>
          <w:szCs w:val="24"/>
          <w:lang w:eastAsia="ko-KR"/>
        </w:rPr>
        <w:t xml:space="preserve">. Initially funded by powerful drug lords and landowners, diverse paramilitary groups emerged </w:t>
      </w:r>
      <w:r w:rsidR="0021659F">
        <w:rPr>
          <w:rFonts w:ascii="Times New Roman" w:eastAsiaTheme="minorEastAsia" w:hAnsi="Times New Roman" w:cs="Times New Roman"/>
          <w:noProof/>
          <w:color w:val="000000" w:themeColor="text1"/>
          <w:sz w:val="24"/>
          <w:szCs w:val="24"/>
          <w:lang w:eastAsia="ko-KR"/>
        </w:rPr>
        <w:t xml:space="preserve">with the initial goal of confronting the </w:t>
      </w:r>
      <w:r w:rsidR="00C07480" w:rsidRPr="00401A87">
        <w:rPr>
          <w:rFonts w:ascii="Times New Roman" w:eastAsiaTheme="minorEastAsia" w:hAnsi="Times New Roman" w:cs="Times New Roman"/>
          <w:noProof/>
          <w:color w:val="000000" w:themeColor="text1"/>
          <w:sz w:val="24"/>
          <w:szCs w:val="24"/>
          <w:lang w:eastAsia="ko-KR"/>
        </w:rPr>
        <w:t xml:space="preserve">communist guerrillas. </w:t>
      </w:r>
      <w:r w:rsidR="008D10C1" w:rsidRPr="00401A87">
        <w:rPr>
          <w:rFonts w:ascii="Times New Roman" w:eastAsiaTheme="minorEastAsia" w:hAnsi="Times New Roman" w:cs="Times New Roman"/>
          <w:noProof/>
          <w:color w:val="000000" w:themeColor="text1"/>
          <w:sz w:val="24"/>
          <w:szCs w:val="24"/>
          <w:lang w:eastAsia="ko-KR"/>
        </w:rPr>
        <w:t>The emergence of these groups intensified violence i</w:t>
      </w:r>
      <w:r w:rsidR="0021659F">
        <w:rPr>
          <w:rFonts w:ascii="Times New Roman" w:eastAsiaTheme="minorEastAsia" w:hAnsi="Times New Roman" w:cs="Times New Roman"/>
          <w:noProof/>
          <w:color w:val="000000" w:themeColor="text1"/>
          <w:sz w:val="24"/>
          <w:szCs w:val="24"/>
          <w:lang w:eastAsia="ko-KR"/>
        </w:rPr>
        <w:t>n</w:t>
      </w:r>
      <w:r w:rsidR="008D10C1" w:rsidRPr="00401A87">
        <w:rPr>
          <w:rFonts w:ascii="Times New Roman" w:eastAsiaTheme="minorEastAsia" w:hAnsi="Times New Roman" w:cs="Times New Roman"/>
          <w:noProof/>
          <w:color w:val="000000" w:themeColor="text1"/>
          <w:sz w:val="24"/>
          <w:szCs w:val="24"/>
          <w:lang w:eastAsia="ko-KR"/>
        </w:rPr>
        <w:t xml:space="preserve"> areas traditionally controlled by guerrillas. </w:t>
      </w:r>
      <w:r w:rsidR="00401443">
        <w:rPr>
          <w:rFonts w:ascii="Times New Roman" w:eastAsiaTheme="minorEastAsia" w:hAnsi="Times New Roman" w:cs="Times New Roman"/>
          <w:noProof/>
          <w:color w:val="000000" w:themeColor="text1"/>
          <w:sz w:val="24"/>
          <w:szCs w:val="24"/>
          <w:lang w:eastAsia="ko-KR"/>
        </w:rPr>
        <w:t>In this period</w:t>
      </w:r>
      <w:r w:rsidR="005E1FE6">
        <w:rPr>
          <w:rFonts w:ascii="Times New Roman" w:eastAsiaTheme="minorEastAsia" w:hAnsi="Times New Roman" w:cs="Times New Roman"/>
          <w:noProof/>
          <w:color w:val="000000" w:themeColor="text1"/>
          <w:sz w:val="24"/>
          <w:szCs w:val="24"/>
          <w:lang w:eastAsia="ko-KR"/>
        </w:rPr>
        <w:t xml:space="preserve"> </w:t>
      </w:r>
      <w:r w:rsidR="008D10C1" w:rsidRPr="00401A87">
        <w:rPr>
          <w:rFonts w:ascii="Times New Roman" w:eastAsiaTheme="minorEastAsia" w:hAnsi="Times New Roman" w:cs="Times New Roman"/>
          <w:noProof/>
          <w:color w:val="000000" w:themeColor="text1"/>
          <w:sz w:val="24"/>
          <w:szCs w:val="24"/>
          <w:lang w:eastAsia="ko-KR"/>
        </w:rPr>
        <w:t xml:space="preserve">there were </w:t>
      </w:r>
      <w:r w:rsidR="005E1FE6" w:rsidRPr="00401A87">
        <w:rPr>
          <w:rFonts w:ascii="Times New Roman" w:eastAsiaTheme="minorEastAsia" w:hAnsi="Times New Roman" w:cs="Times New Roman"/>
          <w:noProof/>
          <w:color w:val="000000" w:themeColor="text1"/>
          <w:sz w:val="24"/>
          <w:szCs w:val="24"/>
          <w:lang w:eastAsia="ko-KR"/>
        </w:rPr>
        <w:t xml:space="preserve">battles </w:t>
      </w:r>
      <w:r w:rsidR="008D10C1" w:rsidRPr="00401A87">
        <w:rPr>
          <w:rFonts w:ascii="Times New Roman" w:eastAsiaTheme="minorEastAsia" w:hAnsi="Times New Roman" w:cs="Times New Roman"/>
          <w:noProof/>
          <w:color w:val="000000" w:themeColor="text1"/>
          <w:sz w:val="24"/>
          <w:szCs w:val="24"/>
          <w:lang w:eastAsia="ko-KR"/>
        </w:rPr>
        <w:t xml:space="preserve">not only between the National Army and guerrillas, but also between the </w:t>
      </w:r>
      <w:r w:rsidR="00F55BD6">
        <w:rPr>
          <w:rFonts w:ascii="Times New Roman" w:eastAsiaTheme="minorEastAsia" w:hAnsi="Times New Roman" w:cs="Times New Roman"/>
          <w:noProof/>
          <w:color w:val="000000" w:themeColor="text1"/>
          <w:sz w:val="24"/>
          <w:szCs w:val="24"/>
          <w:lang w:eastAsia="ko-KR"/>
        </w:rPr>
        <w:t>guerrillas</w:t>
      </w:r>
      <w:r w:rsidR="008D10C1" w:rsidRPr="00401A87">
        <w:rPr>
          <w:rFonts w:ascii="Times New Roman" w:eastAsiaTheme="minorEastAsia" w:hAnsi="Times New Roman" w:cs="Times New Roman"/>
          <w:noProof/>
          <w:color w:val="000000" w:themeColor="text1"/>
          <w:sz w:val="24"/>
          <w:szCs w:val="24"/>
          <w:lang w:eastAsia="ko-KR"/>
        </w:rPr>
        <w:t xml:space="preserve"> and paramilitary groups fighting over control of the territory. Furthermore, during this period the </w:t>
      </w:r>
      <w:r w:rsidR="0017534A">
        <w:rPr>
          <w:rFonts w:ascii="Times New Roman" w:eastAsiaTheme="minorEastAsia" w:hAnsi="Times New Roman" w:cs="Times New Roman"/>
          <w:noProof/>
          <w:color w:val="000000" w:themeColor="text1"/>
          <w:sz w:val="24"/>
          <w:szCs w:val="24"/>
          <w:lang w:eastAsia="ko-KR"/>
        </w:rPr>
        <w:t xml:space="preserve">peasant </w:t>
      </w:r>
      <w:r w:rsidR="008D10C1" w:rsidRPr="00401A87">
        <w:rPr>
          <w:rFonts w:ascii="Times New Roman" w:eastAsiaTheme="minorEastAsia" w:hAnsi="Times New Roman" w:cs="Times New Roman"/>
          <w:noProof/>
          <w:color w:val="000000" w:themeColor="text1"/>
          <w:sz w:val="24"/>
          <w:szCs w:val="24"/>
          <w:lang w:eastAsia="ko-KR"/>
        </w:rPr>
        <w:t>massacres increased greatly</w:t>
      </w:r>
      <w:r w:rsidR="00F55BD6">
        <w:rPr>
          <w:rFonts w:ascii="Times New Roman" w:eastAsiaTheme="minorEastAsia" w:hAnsi="Times New Roman" w:cs="Times New Roman"/>
          <w:noProof/>
          <w:color w:val="000000" w:themeColor="text1"/>
          <w:sz w:val="24"/>
          <w:szCs w:val="24"/>
          <w:lang w:eastAsia="ko-KR"/>
        </w:rPr>
        <w:t>:</w:t>
      </w:r>
      <w:r w:rsidR="008D10C1" w:rsidRPr="00401A87">
        <w:rPr>
          <w:rFonts w:ascii="Times New Roman" w:eastAsiaTheme="minorEastAsia" w:hAnsi="Times New Roman" w:cs="Times New Roman"/>
          <w:noProof/>
          <w:color w:val="000000" w:themeColor="text1"/>
          <w:sz w:val="24"/>
          <w:szCs w:val="24"/>
          <w:lang w:eastAsia="ko-KR"/>
        </w:rPr>
        <w:t xml:space="preserve"> paramilitary groups terrorized civilians as a means to gain and maintain control over guerrilla-influenced areas. </w:t>
      </w:r>
      <w:r w:rsidR="00F94D87" w:rsidRPr="00401A87">
        <w:rPr>
          <w:rFonts w:ascii="Times New Roman" w:eastAsiaTheme="minorEastAsia" w:hAnsi="Times New Roman" w:cs="Times New Roman"/>
          <w:noProof/>
          <w:color w:val="000000" w:themeColor="text1"/>
          <w:sz w:val="24"/>
          <w:szCs w:val="24"/>
          <w:lang w:eastAsia="ko-KR"/>
        </w:rPr>
        <w:t>Moreover, both guerrillas and paramilitary groups began to fund themselves with drug money, and drug-related violence spread</w:t>
      </w:r>
      <w:r w:rsidR="004B23A5">
        <w:rPr>
          <w:rFonts w:ascii="Times New Roman" w:eastAsiaTheme="minorEastAsia" w:hAnsi="Times New Roman" w:cs="Times New Roman"/>
          <w:noProof/>
          <w:color w:val="000000" w:themeColor="text1"/>
          <w:sz w:val="24"/>
          <w:szCs w:val="24"/>
          <w:lang w:eastAsia="ko-KR"/>
        </w:rPr>
        <w:t xml:space="preserve"> both</w:t>
      </w:r>
      <w:r w:rsidR="00F94D87" w:rsidRPr="00401A87">
        <w:rPr>
          <w:rFonts w:ascii="Times New Roman" w:eastAsiaTheme="minorEastAsia" w:hAnsi="Times New Roman" w:cs="Times New Roman"/>
          <w:noProof/>
          <w:color w:val="000000" w:themeColor="text1"/>
          <w:sz w:val="24"/>
          <w:szCs w:val="24"/>
          <w:lang w:eastAsia="ko-KR"/>
        </w:rPr>
        <w:t xml:space="preserve"> in rural areas and in the main cities. </w:t>
      </w:r>
    </w:p>
    <w:p w14:paraId="5ECC64CA" w14:textId="30D81070" w:rsidR="00DC1A1C" w:rsidRPr="00401A87" w:rsidRDefault="00AF29D7" w:rsidP="007926A6">
      <w:pPr>
        <w:rPr>
          <w:rFonts w:ascii="Times New Roman" w:eastAsiaTheme="minorEastAsia" w:hAnsi="Times New Roman" w:cs="Times New Roman"/>
          <w:sz w:val="24"/>
          <w:szCs w:val="24"/>
          <w:lang w:eastAsia="ko-KR"/>
        </w:rPr>
      </w:pPr>
      <w:r>
        <w:rPr>
          <w:rFonts w:ascii="Times New Roman" w:eastAsiaTheme="minorEastAsia" w:hAnsi="Times New Roman" w:cs="Times New Roman"/>
          <w:noProof/>
          <w:color w:val="000000" w:themeColor="text1"/>
          <w:sz w:val="24"/>
          <w:szCs w:val="24"/>
          <w:lang w:eastAsia="ko-KR"/>
        </w:rPr>
        <w:lastRenderedPageBreak/>
        <w:tab/>
      </w:r>
      <w:r w:rsidR="00F94D87" w:rsidRPr="00401A87">
        <w:rPr>
          <w:rFonts w:ascii="Times New Roman" w:eastAsiaTheme="minorEastAsia" w:hAnsi="Times New Roman" w:cs="Times New Roman"/>
          <w:noProof/>
          <w:color w:val="000000" w:themeColor="text1"/>
          <w:sz w:val="24"/>
          <w:szCs w:val="24"/>
          <w:lang w:eastAsia="ko-KR"/>
        </w:rPr>
        <w:t xml:space="preserve">In 1987 the government appointed a commission to study </w:t>
      </w:r>
      <w:r w:rsidR="0021659F">
        <w:rPr>
          <w:rFonts w:ascii="Times New Roman" w:eastAsiaTheme="minorEastAsia" w:hAnsi="Times New Roman" w:cs="Times New Roman"/>
          <w:noProof/>
          <w:color w:val="000000" w:themeColor="text1"/>
          <w:sz w:val="24"/>
          <w:szCs w:val="24"/>
          <w:lang w:eastAsia="ko-KR"/>
        </w:rPr>
        <w:t>“</w:t>
      </w:r>
      <w:r w:rsidR="00F94D87" w:rsidRPr="00401A87">
        <w:rPr>
          <w:rFonts w:ascii="Times New Roman" w:eastAsiaTheme="minorEastAsia" w:hAnsi="Times New Roman" w:cs="Times New Roman"/>
          <w:noProof/>
          <w:color w:val="000000" w:themeColor="text1"/>
          <w:sz w:val="24"/>
          <w:szCs w:val="24"/>
          <w:lang w:eastAsia="ko-KR"/>
        </w:rPr>
        <w:t>La Violencia</w:t>
      </w:r>
      <w:r w:rsidR="00F55BD6">
        <w:rPr>
          <w:rFonts w:ascii="Times New Roman" w:eastAsiaTheme="minorEastAsia" w:hAnsi="Times New Roman" w:cs="Times New Roman"/>
          <w:noProof/>
          <w:color w:val="000000" w:themeColor="text1"/>
          <w:sz w:val="24"/>
          <w:szCs w:val="24"/>
          <w:lang w:eastAsia="ko-KR"/>
        </w:rPr>
        <w:t>,</w:t>
      </w:r>
      <w:r w:rsidR="0021659F">
        <w:rPr>
          <w:rFonts w:ascii="Times New Roman" w:eastAsiaTheme="minorEastAsia" w:hAnsi="Times New Roman" w:cs="Times New Roman"/>
          <w:noProof/>
          <w:color w:val="000000" w:themeColor="text1"/>
          <w:sz w:val="24"/>
          <w:szCs w:val="24"/>
          <w:lang w:eastAsia="ko-KR"/>
        </w:rPr>
        <w:t>”</w:t>
      </w:r>
      <w:r w:rsidR="00F94D87" w:rsidRPr="00401A87">
        <w:rPr>
          <w:rFonts w:ascii="Times New Roman" w:eastAsiaTheme="minorEastAsia" w:hAnsi="Times New Roman" w:cs="Times New Roman"/>
          <w:noProof/>
          <w:color w:val="000000" w:themeColor="text1"/>
          <w:sz w:val="24"/>
          <w:szCs w:val="24"/>
          <w:lang w:eastAsia="ko-KR"/>
        </w:rPr>
        <w:t xml:space="preserve"> </w:t>
      </w:r>
      <w:r w:rsidR="00F55BD6">
        <w:rPr>
          <w:rFonts w:ascii="Times New Roman" w:eastAsiaTheme="minorEastAsia" w:hAnsi="Times New Roman" w:cs="Times New Roman"/>
          <w:noProof/>
          <w:color w:val="000000" w:themeColor="text1"/>
          <w:sz w:val="24"/>
          <w:szCs w:val="24"/>
          <w:lang w:eastAsia="ko-KR"/>
        </w:rPr>
        <w:t>which</w:t>
      </w:r>
      <w:r w:rsidR="00F94D87" w:rsidRPr="00401A87">
        <w:rPr>
          <w:rFonts w:ascii="Times New Roman" w:eastAsiaTheme="minorEastAsia" w:hAnsi="Times New Roman" w:cs="Times New Roman"/>
          <w:noProof/>
          <w:color w:val="000000" w:themeColor="text1"/>
          <w:sz w:val="24"/>
          <w:szCs w:val="24"/>
          <w:lang w:eastAsia="ko-KR"/>
        </w:rPr>
        <w:t xml:space="preserve"> resulted in the publication of </w:t>
      </w:r>
      <w:r w:rsidR="00F94D87" w:rsidRPr="00DC1A1C">
        <w:rPr>
          <w:rFonts w:ascii="Times New Roman" w:eastAsiaTheme="minorEastAsia" w:hAnsi="Times New Roman" w:cs="Times New Roman"/>
          <w:i/>
          <w:iCs/>
          <w:sz w:val="24"/>
          <w:szCs w:val="24"/>
          <w:lang w:eastAsia="ko-KR"/>
        </w:rPr>
        <w:t xml:space="preserve">Colombia, </w:t>
      </w:r>
      <w:proofErr w:type="spellStart"/>
      <w:r w:rsidR="00F94D87" w:rsidRPr="00DC1A1C">
        <w:rPr>
          <w:rFonts w:ascii="Times New Roman" w:eastAsiaTheme="minorEastAsia" w:hAnsi="Times New Roman" w:cs="Times New Roman"/>
          <w:i/>
          <w:iCs/>
          <w:sz w:val="24"/>
          <w:szCs w:val="24"/>
          <w:lang w:eastAsia="ko-KR"/>
        </w:rPr>
        <w:t>violencia</w:t>
      </w:r>
      <w:proofErr w:type="spellEnd"/>
      <w:r w:rsidR="00F94D87" w:rsidRPr="00DC1A1C">
        <w:rPr>
          <w:rFonts w:ascii="Times New Roman" w:eastAsiaTheme="minorEastAsia" w:hAnsi="Times New Roman" w:cs="Times New Roman"/>
          <w:i/>
          <w:iCs/>
          <w:sz w:val="24"/>
          <w:szCs w:val="24"/>
          <w:lang w:eastAsia="ko-KR"/>
        </w:rPr>
        <w:t xml:space="preserve"> y </w:t>
      </w:r>
      <w:proofErr w:type="spellStart"/>
      <w:r w:rsidR="00F94D87" w:rsidRPr="00DC1A1C">
        <w:rPr>
          <w:rFonts w:ascii="Times New Roman" w:eastAsiaTheme="minorEastAsia" w:hAnsi="Times New Roman" w:cs="Times New Roman"/>
          <w:i/>
          <w:iCs/>
          <w:sz w:val="24"/>
          <w:szCs w:val="24"/>
          <w:lang w:eastAsia="ko-KR"/>
        </w:rPr>
        <w:t>democracia</w:t>
      </w:r>
      <w:proofErr w:type="spellEnd"/>
      <w:r w:rsidR="00F94D87" w:rsidRPr="00401A87">
        <w:rPr>
          <w:rFonts w:ascii="Times New Roman" w:eastAsiaTheme="minorEastAsia" w:hAnsi="Times New Roman" w:cs="Times New Roman"/>
          <w:i/>
          <w:iCs/>
          <w:sz w:val="24"/>
          <w:szCs w:val="24"/>
          <w:lang w:eastAsia="ko-KR"/>
        </w:rPr>
        <w:t xml:space="preserve">. </w:t>
      </w:r>
      <w:r w:rsidR="00626F0C" w:rsidRPr="00401A87">
        <w:rPr>
          <w:rFonts w:ascii="Times New Roman" w:eastAsiaTheme="minorEastAsia" w:hAnsi="Times New Roman" w:cs="Times New Roman"/>
          <w:noProof/>
          <w:color w:val="000000" w:themeColor="text1"/>
          <w:sz w:val="24"/>
          <w:szCs w:val="24"/>
          <w:lang w:eastAsia="ko-KR"/>
        </w:rPr>
        <w:t xml:space="preserve">Partly thanks to this research, </w:t>
      </w:r>
      <w:r w:rsidR="004B23A5">
        <w:rPr>
          <w:rFonts w:ascii="Times New Roman" w:eastAsiaTheme="minorEastAsia" w:hAnsi="Times New Roman" w:cs="Times New Roman"/>
          <w:noProof/>
          <w:color w:val="000000" w:themeColor="text1"/>
          <w:sz w:val="24"/>
          <w:szCs w:val="24"/>
          <w:lang w:eastAsia="ko-KR"/>
        </w:rPr>
        <w:t>public</w:t>
      </w:r>
      <w:r w:rsidR="00CD4C2A">
        <w:rPr>
          <w:rFonts w:ascii="Times New Roman" w:eastAsiaTheme="minorEastAsia" w:hAnsi="Times New Roman" w:cs="Times New Roman"/>
          <w:noProof/>
          <w:color w:val="000000" w:themeColor="text1"/>
          <w:sz w:val="24"/>
          <w:szCs w:val="24"/>
          <w:lang w:eastAsia="ko-KR"/>
        </w:rPr>
        <w:t xml:space="preserve"> </w:t>
      </w:r>
      <w:r w:rsidR="004B23A5">
        <w:rPr>
          <w:rFonts w:ascii="Times New Roman" w:eastAsiaTheme="minorEastAsia" w:hAnsi="Times New Roman" w:cs="Times New Roman"/>
          <w:noProof/>
          <w:color w:val="000000" w:themeColor="text1"/>
          <w:sz w:val="24"/>
          <w:szCs w:val="24"/>
          <w:lang w:eastAsia="ko-KR"/>
        </w:rPr>
        <w:t xml:space="preserve">understanding of </w:t>
      </w:r>
      <w:r w:rsidR="00626F0C" w:rsidRPr="00401A87">
        <w:rPr>
          <w:rFonts w:ascii="Times New Roman" w:eastAsiaTheme="minorEastAsia" w:hAnsi="Times New Roman" w:cs="Times New Roman"/>
          <w:noProof/>
          <w:color w:val="000000" w:themeColor="text1"/>
          <w:sz w:val="24"/>
          <w:szCs w:val="24"/>
          <w:lang w:eastAsia="ko-KR"/>
        </w:rPr>
        <w:t xml:space="preserve">the Colombian conflict </w:t>
      </w:r>
      <w:r w:rsidR="004B23A5">
        <w:rPr>
          <w:rFonts w:ascii="Times New Roman" w:eastAsiaTheme="minorEastAsia" w:hAnsi="Times New Roman" w:cs="Times New Roman"/>
          <w:noProof/>
          <w:color w:val="000000" w:themeColor="text1"/>
          <w:sz w:val="24"/>
          <w:szCs w:val="24"/>
          <w:lang w:eastAsia="ko-KR"/>
        </w:rPr>
        <w:t>underwent a transformation</w:t>
      </w:r>
      <w:r w:rsidR="00F55BD6">
        <w:rPr>
          <w:rFonts w:ascii="Times New Roman" w:eastAsiaTheme="minorEastAsia" w:hAnsi="Times New Roman" w:cs="Times New Roman"/>
          <w:noProof/>
          <w:color w:val="000000" w:themeColor="text1"/>
          <w:sz w:val="24"/>
          <w:szCs w:val="24"/>
          <w:lang w:eastAsia="ko-KR"/>
        </w:rPr>
        <w:t xml:space="preserve">: originally seen </w:t>
      </w:r>
      <w:r w:rsidR="004B23A5">
        <w:rPr>
          <w:rFonts w:ascii="Times New Roman" w:eastAsiaTheme="minorEastAsia" w:hAnsi="Times New Roman" w:cs="Times New Roman"/>
          <w:noProof/>
          <w:color w:val="000000" w:themeColor="text1"/>
          <w:sz w:val="24"/>
          <w:szCs w:val="24"/>
          <w:lang w:eastAsia="ko-KR"/>
        </w:rPr>
        <w:t>as an</w:t>
      </w:r>
      <w:r w:rsidR="00626F0C" w:rsidRPr="00401A87">
        <w:rPr>
          <w:rFonts w:ascii="Times New Roman" w:eastAsiaTheme="minorEastAsia" w:hAnsi="Times New Roman" w:cs="Times New Roman"/>
          <w:noProof/>
          <w:color w:val="000000" w:themeColor="text1"/>
          <w:sz w:val="24"/>
          <w:szCs w:val="24"/>
          <w:lang w:eastAsia="ko-KR"/>
        </w:rPr>
        <w:t xml:space="preserve"> essentially political problem</w:t>
      </w:r>
      <w:r w:rsidR="00F55BD6">
        <w:rPr>
          <w:rFonts w:ascii="Times New Roman" w:eastAsiaTheme="minorEastAsia" w:hAnsi="Times New Roman" w:cs="Times New Roman"/>
          <w:noProof/>
          <w:color w:val="000000" w:themeColor="text1"/>
          <w:sz w:val="24"/>
          <w:szCs w:val="24"/>
          <w:lang w:eastAsia="ko-KR"/>
        </w:rPr>
        <w:t>--</w:t>
      </w:r>
      <w:r w:rsidR="00626F0C" w:rsidRPr="00401A87">
        <w:rPr>
          <w:rFonts w:ascii="Times New Roman" w:eastAsiaTheme="minorEastAsia" w:hAnsi="Times New Roman" w:cs="Times New Roman"/>
          <w:noProof/>
          <w:color w:val="000000" w:themeColor="text1"/>
          <w:sz w:val="24"/>
          <w:szCs w:val="24"/>
          <w:lang w:eastAsia="ko-KR"/>
        </w:rPr>
        <w:t>or a confrontation between left and right</w:t>
      </w:r>
      <w:r w:rsidR="005D31E8">
        <w:rPr>
          <w:rFonts w:ascii="Times New Roman" w:eastAsiaTheme="minorEastAsia" w:hAnsi="Times New Roman" w:cs="Times New Roman"/>
          <w:noProof/>
          <w:color w:val="000000" w:themeColor="text1"/>
          <w:sz w:val="24"/>
          <w:szCs w:val="24"/>
          <w:lang w:eastAsia="ko-KR"/>
        </w:rPr>
        <w:t>--</w:t>
      </w:r>
      <w:r w:rsidR="00F55BD6">
        <w:rPr>
          <w:rFonts w:ascii="Times New Roman" w:eastAsiaTheme="minorEastAsia" w:hAnsi="Times New Roman" w:cs="Times New Roman"/>
          <w:noProof/>
          <w:color w:val="000000" w:themeColor="text1"/>
          <w:sz w:val="24"/>
          <w:szCs w:val="24"/>
          <w:lang w:eastAsia="ko-KR"/>
        </w:rPr>
        <w:t xml:space="preserve">the conflict came to be understood as </w:t>
      </w:r>
      <w:r w:rsidR="00626F0C" w:rsidRPr="00401A87">
        <w:rPr>
          <w:rFonts w:ascii="Times New Roman" w:eastAsiaTheme="minorEastAsia" w:hAnsi="Times New Roman" w:cs="Times New Roman"/>
          <w:noProof/>
          <w:color w:val="000000" w:themeColor="text1"/>
          <w:sz w:val="24"/>
          <w:szCs w:val="24"/>
          <w:lang w:eastAsia="ko-KR"/>
        </w:rPr>
        <w:t xml:space="preserve">a multi-causal and multi-modal confrontation. Testimonial narratives </w:t>
      </w:r>
      <w:r w:rsidR="005D31E8">
        <w:rPr>
          <w:rFonts w:ascii="Times New Roman" w:eastAsiaTheme="minorEastAsia" w:hAnsi="Times New Roman" w:cs="Times New Roman"/>
          <w:noProof/>
          <w:color w:val="000000" w:themeColor="text1"/>
          <w:sz w:val="24"/>
          <w:szCs w:val="24"/>
          <w:lang w:eastAsia="ko-KR"/>
        </w:rPr>
        <w:t>played a key role in shifting</w:t>
      </w:r>
      <w:r w:rsidR="00401443">
        <w:rPr>
          <w:rFonts w:ascii="Times New Roman" w:eastAsiaTheme="minorEastAsia" w:hAnsi="Times New Roman" w:cs="Times New Roman"/>
          <w:noProof/>
          <w:color w:val="000000" w:themeColor="text1"/>
          <w:sz w:val="24"/>
          <w:szCs w:val="24"/>
          <w:lang w:eastAsia="ko-KR"/>
        </w:rPr>
        <w:t xml:space="preserve"> </w:t>
      </w:r>
      <w:r w:rsidR="005D31E8">
        <w:rPr>
          <w:rFonts w:ascii="Times New Roman" w:eastAsiaTheme="minorEastAsia" w:hAnsi="Times New Roman" w:cs="Times New Roman"/>
          <w:noProof/>
          <w:color w:val="000000" w:themeColor="text1"/>
          <w:sz w:val="24"/>
          <w:szCs w:val="24"/>
          <w:lang w:eastAsia="ko-KR"/>
        </w:rPr>
        <w:t xml:space="preserve">public perception of the conflict as they </w:t>
      </w:r>
      <w:r w:rsidR="00626F0C" w:rsidRPr="00401A87">
        <w:rPr>
          <w:rFonts w:ascii="Times New Roman" w:eastAsiaTheme="minorEastAsia" w:hAnsi="Times New Roman" w:cs="Times New Roman"/>
          <w:noProof/>
          <w:color w:val="000000" w:themeColor="text1"/>
          <w:sz w:val="24"/>
          <w:szCs w:val="24"/>
          <w:lang w:eastAsia="ko-KR"/>
        </w:rPr>
        <w:t>“ad</w:t>
      </w:r>
      <w:r w:rsidR="004B23A5">
        <w:rPr>
          <w:rFonts w:ascii="Times New Roman" w:eastAsiaTheme="minorEastAsia" w:hAnsi="Times New Roman" w:cs="Times New Roman"/>
          <w:noProof/>
          <w:color w:val="000000" w:themeColor="text1"/>
          <w:sz w:val="24"/>
          <w:szCs w:val="24"/>
          <w:lang w:eastAsia="ko-KR"/>
        </w:rPr>
        <w:t>d</w:t>
      </w:r>
      <w:r w:rsidR="00626F0C" w:rsidRPr="00401A87">
        <w:rPr>
          <w:rFonts w:ascii="Times New Roman" w:eastAsiaTheme="minorEastAsia" w:hAnsi="Times New Roman" w:cs="Times New Roman"/>
          <w:noProof/>
          <w:color w:val="000000" w:themeColor="text1"/>
          <w:sz w:val="24"/>
          <w:szCs w:val="24"/>
          <w:lang w:eastAsia="ko-KR"/>
        </w:rPr>
        <w:t>ress</w:t>
      </w:r>
      <w:r w:rsidR="005D31E8">
        <w:rPr>
          <w:rFonts w:ascii="Times New Roman" w:eastAsiaTheme="minorEastAsia" w:hAnsi="Times New Roman" w:cs="Times New Roman"/>
          <w:noProof/>
          <w:color w:val="000000" w:themeColor="text1"/>
          <w:sz w:val="24"/>
          <w:szCs w:val="24"/>
          <w:lang w:eastAsia="ko-KR"/>
        </w:rPr>
        <w:t>ed</w:t>
      </w:r>
      <w:r w:rsidR="00626F0C" w:rsidRPr="00401A87">
        <w:rPr>
          <w:rFonts w:ascii="Times New Roman" w:eastAsiaTheme="minorEastAsia" w:hAnsi="Times New Roman" w:cs="Times New Roman"/>
          <w:noProof/>
          <w:color w:val="000000" w:themeColor="text1"/>
          <w:sz w:val="24"/>
          <w:szCs w:val="24"/>
          <w:lang w:eastAsia="ko-KR"/>
        </w:rPr>
        <w:t xml:space="preserve"> stories of violence different from political violence</w:t>
      </w:r>
      <w:r w:rsidR="00626F0C" w:rsidRPr="00401443">
        <w:rPr>
          <w:rFonts w:ascii="Times New Roman" w:eastAsiaTheme="minorEastAsia" w:hAnsi="Times New Roman" w:cs="Times New Roman"/>
          <w:noProof/>
          <w:color w:val="000000" w:themeColor="text1"/>
          <w:sz w:val="24"/>
          <w:szCs w:val="24"/>
          <w:lang w:eastAsia="ko-KR"/>
        </w:rPr>
        <w:t xml:space="preserve">” </w:t>
      </w:r>
      <w:r w:rsidR="00626F0C" w:rsidRPr="00401443">
        <w:rPr>
          <w:rFonts w:ascii="Times New Roman" w:eastAsiaTheme="minorEastAsia" w:hAnsi="Times New Roman" w:cs="Times New Roman"/>
          <w:sz w:val="24"/>
          <w:szCs w:val="24"/>
          <w:lang w:eastAsia="ko-KR"/>
        </w:rPr>
        <w:t>(Suárez Gómez 58</w:t>
      </w:r>
      <w:r w:rsidR="005F4E53">
        <w:rPr>
          <w:rFonts w:ascii="Times New Roman" w:eastAsiaTheme="minorEastAsia" w:hAnsi="Times New Roman" w:cs="Times New Roman"/>
          <w:sz w:val="24"/>
          <w:szCs w:val="24"/>
          <w:lang w:eastAsia="ko-KR"/>
        </w:rPr>
        <w:t>; my trans</w:t>
      </w:r>
      <w:r w:rsidR="00626F0C" w:rsidRPr="00401443">
        <w:rPr>
          <w:rFonts w:ascii="Times New Roman" w:eastAsiaTheme="minorEastAsia" w:hAnsi="Times New Roman" w:cs="Times New Roman"/>
          <w:sz w:val="24"/>
          <w:szCs w:val="24"/>
          <w:lang w:eastAsia="ko-KR"/>
        </w:rPr>
        <w:t>)</w:t>
      </w:r>
      <w:r w:rsidR="005F4E53">
        <w:rPr>
          <w:rFonts w:ascii="Times New Roman" w:eastAsiaTheme="minorEastAsia" w:hAnsi="Times New Roman" w:cs="Times New Roman"/>
          <w:sz w:val="24"/>
          <w:szCs w:val="24"/>
          <w:lang w:eastAsia="ko-KR"/>
        </w:rPr>
        <w:t>.</w:t>
      </w:r>
      <w:r w:rsidR="00F828F8">
        <w:rPr>
          <w:rFonts w:ascii="Times New Roman" w:eastAsiaTheme="minorEastAsia" w:hAnsi="Times New Roman" w:cs="Times New Roman"/>
          <w:sz w:val="24"/>
          <w:szCs w:val="24"/>
          <w:lang w:eastAsia="ko-KR"/>
        </w:rPr>
        <w:t xml:space="preserve"> </w:t>
      </w:r>
      <w:r w:rsidR="00401443">
        <w:rPr>
          <w:rFonts w:ascii="Times New Roman" w:eastAsiaTheme="minorEastAsia" w:hAnsi="Times New Roman" w:cs="Times New Roman"/>
          <w:sz w:val="24"/>
          <w:szCs w:val="24"/>
          <w:lang w:eastAsia="ko-KR"/>
        </w:rPr>
        <w:t>P</w:t>
      </w:r>
      <w:r w:rsidR="002F6277">
        <w:rPr>
          <w:rFonts w:ascii="Times New Roman" w:eastAsiaTheme="minorEastAsia" w:hAnsi="Times New Roman" w:cs="Times New Roman"/>
          <w:sz w:val="24"/>
          <w:szCs w:val="24"/>
          <w:lang w:eastAsia="ko-KR"/>
        </w:rPr>
        <w:t xml:space="preserve">recipitated by </w:t>
      </w:r>
      <w:r w:rsidR="00A040F8" w:rsidRPr="00401A87">
        <w:rPr>
          <w:rFonts w:ascii="Times New Roman" w:eastAsiaTheme="minorEastAsia" w:hAnsi="Times New Roman" w:cs="Times New Roman"/>
          <w:sz w:val="24"/>
          <w:szCs w:val="24"/>
          <w:lang w:eastAsia="ko-KR"/>
        </w:rPr>
        <w:t xml:space="preserve">the diversity of causes and types of violence within </w:t>
      </w:r>
      <w:r w:rsidR="002F6277">
        <w:rPr>
          <w:rFonts w:ascii="Times New Roman" w:eastAsiaTheme="minorEastAsia" w:hAnsi="Times New Roman" w:cs="Times New Roman"/>
          <w:sz w:val="24"/>
          <w:szCs w:val="24"/>
          <w:lang w:eastAsia="ko-KR"/>
        </w:rPr>
        <w:t xml:space="preserve">the </w:t>
      </w:r>
      <w:r w:rsidR="00A040F8" w:rsidRPr="00401A87">
        <w:rPr>
          <w:rFonts w:ascii="Times New Roman" w:eastAsiaTheme="minorEastAsia" w:hAnsi="Times New Roman" w:cs="Times New Roman"/>
          <w:sz w:val="24"/>
          <w:szCs w:val="24"/>
          <w:lang w:eastAsia="ko-KR"/>
        </w:rPr>
        <w:t xml:space="preserve">Colombian armed conflict, testimonial texts from </w:t>
      </w:r>
      <w:r w:rsidR="00F828F8">
        <w:rPr>
          <w:rFonts w:ascii="Times New Roman" w:eastAsiaTheme="minorEastAsia" w:hAnsi="Times New Roman" w:cs="Times New Roman"/>
          <w:sz w:val="24"/>
          <w:szCs w:val="24"/>
          <w:lang w:eastAsia="ko-KR"/>
        </w:rPr>
        <w:t>this</w:t>
      </w:r>
      <w:r w:rsidR="00A040F8" w:rsidRPr="00401A87">
        <w:rPr>
          <w:rFonts w:ascii="Times New Roman" w:eastAsiaTheme="minorEastAsia" w:hAnsi="Times New Roman" w:cs="Times New Roman"/>
          <w:sz w:val="24"/>
          <w:szCs w:val="24"/>
          <w:lang w:eastAsia="ko-KR"/>
        </w:rPr>
        <w:t xml:space="preserve"> period portrayed the experiences of individuals from all social </w:t>
      </w:r>
      <w:r w:rsidR="00F828F8">
        <w:rPr>
          <w:rFonts w:ascii="Times New Roman" w:eastAsiaTheme="minorEastAsia" w:hAnsi="Times New Roman" w:cs="Times New Roman"/>
          <w:sz w:val="24"/>
          <w:szCs w:val="24"/>
          <w:lang w:eastAsia="ko-KR"/>
        </w:rPr>
        <w:t>classes</w:t>
      </w:r>
      <w:r w:rsidR="00A60D4E" w:rsidRPr="00401A87">
        <w:rPr>
          <w:rFonts w:ascii="Times New Roman" w:eastAsiaTheme="minorEastAsia" w:hAnsi="Times New Roman" w:cs="Times New Roman"/>
          <w:sz w:val="24"/>
          <w:szCs w:val="24"/>
          <w:lang w:eastAsia="ko-KR"/>
        </w:rPr>
        <w:t xml:space="preserve"> (60)</w:t>
      </w:r>
      <w:r w:rsidR="00A040F8" w:rsidRPr="00401A87">
        <w:rPr>
          <w:rFonts w:ascii="Times New Roman" w:eastAsiaTheme="minorEastAsia" w:hAnsi="Times New Roman" w:cs="Times New Roman"/>
          <w:sz w:val="24"/>
          <w:szCs w:val="24"/>
          <w:lang w:eastAsia="ko-KR"/>
        </w:rPr>
        <w:t>.</w:t>
      </w:r>
      <w:r w:rsidR="00A60D4E" w:rsidRPr="00401A87">
        <w:rPr>
          <w:rFonts w:ascii="Times New Roman" w:eastAsiaTheme="minorEastAsia" w:hAnsi="Times New Roman" w:cs="Times New Roman"/>
          <w:sz w:val="24"/>
          <w:szCs w:val="24"/>
          <w:lang w:eastAsia="ko-KR"/>
        </w:rPr>
        <w:t xml:space="preserve"> </w:t>
      </w:r>
      <w:r w:rsidR="002F6277">
        <w:rPr>
          <w:rFonts w:ascii="Times New Roman" w:eastAsiaTheme="minorEastAsia" w:hAnsi="Times New Roman" w:cs="Times New Roman"/>
          <w:sz w:val="24"/>
          <w:szCs w:val="24"/>
          <w:lang w:eastAsia="ko-KR"/>
        </w:rPr>
        <w:t xml:space="preserve">As </w:t>
      </w:r>
      <w:r w:rsidR="00A60D4E" w:rsidRPr="00401A87">
        <w:rPr>
          <w:rFonts w:ascii="Times New Roman" w:eastAsiaTheme="minorEastAsia" w:hAnsi="Times New Roman" w:cs="Times New Roman"/>
          <w:sz w:val="24"/>
          <w:szCs w:val="24"/>
          <w:lang w:eastAsia="ko-KR"/>
        </w:rPr>
        <w:t xml:space="preserve">in other parts of Latin America, the </w:t>
      </w:r>
      <w:r w:rsidR="00A60D4E" w:rsidRPr="003218C0">
        <w:rPr>
          <w:rFonts w:ascii="Times New Roman" w:eastAsiaTheme="minorEastAsia" w:hAnsi="Times New Roman" w:cs="Times New Roman"/>
          <w:sz w:val="24"/>
          <w:szCs w:val="24"/>
          <w:lang w:eastAsia="ko-KR"/>
        </w:rPr>
        <w:t>mediation</w:t>
      </w:r>
      <w:r w:rsidR="00A60D4E" w:rsidRPr="00401A87">
        <w:rPr>
          <w:rFonts w:ascii="Times New Roman" w:eastAsiaTheme="minorEastAsia" w:hAnsi="Times New Roman" w:cs="Times New Roman"/>
          <w:sz w:val="24"/>
          <w:szCs w:val="24"/>
          <w:lang w:eastAsia="ko-KR"/>
        </w:rPr>
        <w:t xml:space="preserve"> </w:t>
      </w:r>
      <w:r w:rsidR="00401443" w:rsidRPr="00401A87">
        <w:rPr>
          <w:rFonts w:ascii="Times New Roman" w:eastAsiaTheme="minorEastAsia" w:hAnsi="Times New Roman" w:cs="Times New Roman"/>
          <w:sz w:val="24"/>
          <w:szCs w:val="24"/>
          <w:lang w:eastAsia="ko-KR"/>
        </w:rPr>
        <w:t xml:space="preserve">of </w:t>
      </w:r>
      <w:r w:rsidR="00401443">
        <w:rPr>
          <w:rFonts w:ascii="Times New Roman" w:eastAsiaTheme="minorEastAsia" w:hAnsi="Times New Roman" w:cs="Times New Roman"/>
          <w:sz w:val="24"/>
          <w:szCs w:val="24"/>
          <w:lang w:eastAsia="ko-KR"/>
        </w:rPr>
        <w:t>intellectuals</w:t>
      </w:r>
      <w:r w:rsidR="00A60D4E" w:rsidRPr="00401A87">
        <w:rPr>
          <w:rFonts w:ascii="Times New Roman" w:eastAsiaTheme="minorEastAsia" w:hAnsi="Times New Roman" w:cs="Times New Roman"/>
          <w:sz w:val="24"/>
          <w:szCs w:val="24"/>
          <w:lang w:eastAsia="ko-KR"/>
        </w:rPr>
        <w:t xml:space="preserve"> (journalists, sociologists, and writers) became essential to the testimonial narratives from this period, but, unlike </w:t>
      </w:r>
      <w:r w:rsidR="00401443">
        <w:rPr>
          <w:rFonts w:ascii="Times New Roman" w:eastAsiaTheme="minorEastAsia" w:hAnsi="Times New Roman" w:cs="Times New Roman"/>
          <w:sz w:val="24"/>
          <w:szCs w:val="24"/>
          <w:lang w:eastAsia="ko-KR"/>
        </w:rPr>
        <w:t>most testimonial narratives</w:t>
      </w:r>
      <w:r w:rsidR="00A60D4E" w:rsidRPr="00401A87">
        <w:rPr>
          <w:rFonts w:ascii="Times New Roman" w:eastAsiaTheme="minorEastAsia" w:hAnsi="Times New Roman" w:cs="Times New Roman"/>
          <w:sz w:val="24"/>
          <w:szCs w:val="24"/>
          <w:lang w:eastAsia="ko-KR"/>
        </w:rPr>
        <w:t xml:space="preserve"> in other Latin American </w:t>
      </w:r>
      <w:r w:rsidR="003006D4" w:rsidRPr="00401A87">
        <w:rPr>
          <w:rFonts w:ascii="Times New Roman" w:eastAsiaTheme="minorEastAsia" w:hAnsi="Times New Roman" w:cs="Times New Roman"/>
          <w:sz w:val="24"/>
          <w:szCs w:val="24"/>
          <w:lang w:eastAsia="ko-KR"/>
        </w:rPr>
        <w:t xml:space="preserve">countries, whose paradigm was </w:t>
      </w:r>
      <w:proofErr w:type="spellStart"/>
      <w:r w:rsidR="003006D4" w:rsidRPr="00401A87">
        <w:rPr>
          <w:rFonts w:ascii="Times New Roman" w:eastAsiaTheme="minorEastAsia" w:hAnsi="Times New Roman" w:cs="Times New Roman"/>
          <w:sz w:val="24"/>
          <w:szCs w:val="24"/>
          <w:lang w:eastAsia="ko-KR"/>
        </w:rPr>
        <w:t>Rigoberta</w:t>
      </w:r>
      <w:proofErr w:type="spellEnd"/>
      <w:r w:rsidR="003006D4" w:rsidRPr="00401A87">
        <w:rPr>
          <w:rFonts w:ascii="Times New Roman" w:eastAsiaTheme="minorEastAsia" w:hAnsi="Times New Roman" w:cs="Times New Roman"/>
          <w:sz w:val="24"/>
          <w:szCs w:val="24"/>
          <w:lang w:eastAsia="ko-KR"/>
        </w:rPr>
        <w:t xml:space="preserve"> </w:t>
      </w:r>
      <w:proofErr w:type="spellStart"/>
      <w:r w:rsidR="003006D4" w:rsidRPr="00401A87">
        <w:rPr>
          <w:rFonts w:ascii="Times New Roman" w:eastAsiaTheme="minorEastAsia" w:hAnsi="Times New Roman" w:cs="Times New Roman"/>
          <w:sz w:val="24"/>
          <w:szCs w:val="24"/>
          <w:lang w:eastAsia="ko-KR"/>
        </w:rPr>
        <w:t>Menchú’s</w:t>
      </w:r>
      <w:proofErr w:type="spellEnd"/>
      <w:r w:rsidR="003006D4" w:rsidRPr="00401A87">
        <w:rPr>
          <w:rFonts w:ascii="Times New Roman" w:eastAsiaTheme="minorEastAsia" w:hAnsi="Times New Roman" w:cs="Times New Roman"/>
          <w:sz w:val="24"/>
          <w:szCs w:val="24"/>
          <w:lang w:eastAsia="ko-KR"/>
        </w:rPr>
        <w:t xml:space="preserve"> </w:t>
      </w:r>
      <w:r w:rsidR="003006D4" w:rsidRPr="00DC1A1C">
        <w:rPr>
          <w:rFonts w:ascii="Times New Roman" w:eastAsiaTheme="minorEastAsia" w:hAnsi="Times New Roman" w:cs="Times New Roman"/>
          <w:i/>
          <w:iCs/>
          <w:sz w:val="24"/>
          <w:szCs w:val="24"/>
          <w:lang w:eastAsia="ko-KR"/>
        </w:rPr>
        <w:t xml:space="preserve">Me </w:t>
      </w:r>
      <w:proofErr w:type="spellStart"/>
      <w:r w:rsidR="003006D4" w:rsidRPr="00DC1A1C">
        <w:rPr>
          <w:rFonts w:ascii="Times New Roman" w:eastAsiaTheme="minorEastAsia" w:hAnsi="Times New Roman" w:cs="Times New Roman"/>
          <w:i/>
          <w:iCs/>
          <w:sz w:val="24"/>
          <w:szCs w:val="24"/>
          <w:lang w:eastAsia="ko-KR"/>
        </w:rPr>
        <w:t>llamo</w:t>
      </w:r>
      <w:proofErr w:type="spellEnd"/>
      <w:r w:rsidR="003006D4" w:rsidRPr="00DC1A1C">
        <w:rPr>
          <w:rFonts w:ascii="Times New Roman" w:eastAsiaTheme="minorEastAsia" w:hAnsi="Times New Roman" w:cs="Times New Roman"/>
          <w:i/>
          <w:iCs/>
          <w:sz w:val="24"/>
          <w:szCs w:val="24"/>
          <w:lang w:eastAsia="ko-KR"/>
        </w:rPr>
        <w:t xml:space="preserve"> </w:t>
      </w:r>
      <w:proofErr w:type="spellStart"/>
      <w:r w:rsidR="003006D4" w:rsidRPr="00DC1A1C">
        <w:rPr>
          <w:rFonts w:ascii="Times New Roman" w:eastAsiaTheme="minorEastAsia" w:hAnsi="Times New Roman" w:cs="Times New Roman"/>
          <w:i/>
          <w:iCs/>
          <w:sz w:val="24"/>
          <w:szCs w:val="24"/>
          <w:lang w:eastAsia="ko-KR"/>
        </w:rPr>
        <w:t>Rigoberta</w:t>
      </w:r>
      <w:proofErr w:type="spellEnd"/>
      <w:r w:rsidR="003006D4" w:rsidRPr="00DC1A1C">
        <w:rPr>
          <w:rFonts w:ascii="Times New Roman" w:eastAsiaTheme="minorEastAsia" w:hAnsi="Times New Roman" w:cs="Times New Roman"/>
          <w:i/>
          <w:iCs/>
          <w:sz w:val="24"/>
          <w:szCs w:val="24"/>
          <w:lang w:eastAsia="ko-KR"/>
        </w:rPr>
        <w:t xml:space="preserve"> </w:t>
      </w:r>
      <w:proofErr w:type="spellStart"/>
      <w:r w:rsidR="003006D4" w:rsidRPr="00DC1A1C">
        <w:rPr>
          <w:rFonts w:ascii="Times New Roman" w:eastAsiaTheme="minorEastAsia" w:hAnsi="Times New Roman" w:cs="Times New Roman"/>
          <w:i/>
          <w:iCs/>
          <w:sz w:val="24"/>
          <w:szCs w:val="24"/>
          <w:lang w:eastAsia="ko-KR"/>
        </w:rPr>
        <w:t>Menchú</w:t>
      </w:r>
      <w:proofErr w:type="spellEnd"/>
      <w:r w:rsidR="003006D4" w:rsidRPr="00DC1A1C">
        <w:rPr>
          <w:rFonts w:ascii="Times New Roman" w:eastAsiaTheme="minorEastAsia" w:hAnsi="Times New Roman" w:cs="Times New Roman"/>
          <w:i/>
          <w:iCs/>
          <w:sz w:val="24"/>
          <w:szCs w:val="24"/>
          <w:lang w:eastAsia="ko-KR"/>
        </w:rPr>
        <w:t xml:space="preserve"> y </w:t>
      </w:r>
      <w:proofErr w:type="spellStart"/>
      <w:r w:rsidR="003006D4" w:rsidRPr="00DC1A1C">
        <w:rPr>
          <w:rFonts w:ascii="Times New Roman" w:eastAsiaTheme="minorEastAsia" w:hAnsi="Times New Roman" w:cs="Times New Roman"/>
          <w:i/>
          <w:iCs/>
          <w:sz w:val="24"/>
          <w:szCs w:val="24"/>
          <w:lang w:eastAsia="ko-KR"/>
        </w:rPr>
        <w:t>así</w:t>
      </w:r>
      <w:proofErr w:type="spellEnd"/>
      <w:r w:rsidR="003006D4" w:rsidRPr="00DC1A1C">
        <w:rPr>
          <w:rFonts w:ascii="Times New Roman" w:eastAsiaTheme="minorEastAsia" w:hAnsi="Times New Roman" w:cs="Times New Roman"/>
          <w:i/>
          <w:iCs/>
          <w:sz w:val="24"/>
          <w:szCs w:val="24"/>
          <w:lang w:eastAsia="ko-KR"/>
        </w:rPr>
        <w:t xml:space="preserve"> me </w:t>
      </w:r>
      <w:proofErr w:type="spellStart"/>
      <w:r w:rsidR="003006D4" w:rsidRPr="00DC1A1C">
        <w:rPr>
          <w:rFonts w:ascii="Times New Roman" w:eastAsiaTheme="minorEastAsia" w:hAnsi="Times New Roman" w:cs="Times New Roman"/>
          <w:i/>
          <w:iCs/>
          <w:sz w:val="24"/>
          <w:szCs w:val="24"/>
          <w:lang w:eastAsia="ko-KR"/>
        </w:rPr>
        <w:t>nació</w:t>
      </w:r>
      <w:proofErr w:type="spellEnd"/>
      <w:r w:rsidR="003006D4" w:rsidRPr="00DC1A1C">
        <w:rPr>
          <w:rFonts w:ascii="Times New Roman" w:eastAsiaTheme="minorEastAsia" w:hAnsi="Times New Roman" w:cs="Times New Roman"/>
          <w:i/>
          <w:iCs/>
          <w:sz w:val="24"/>
          <w:szCs w:val="24"/>
          <w:lang w:eastAsia="ko-KR"/>
        </w:rPr>
        <w:t xml:space="preserve"> la </w:t>
      </w:r>
      <w:proofErr w:type="spellStart"/>
      <w:r w:rsidR="003006D4" w:rsidRPr="00DC1A1C">
        <w:rPr>
          <w:rFonts w:ascii="Times New Roman" w:eastAsiaTheme="minorEastAsia" w:hAnsi="Times New Roman" w:cs="Times New Roman"/>
          <w:i/>
          <w:iCs/>
          <w:sz w:val="24"/>
          <w:szCs w:val="24"/>
          <w:lang w:eastAsia="ko-KR"/>
        </w:rPr>
        <w:t>conciencia</w:t>
      </w:r>
      <w:proofErr w:type="spellEnd"/>
      <w:r w:rsidR="003006D4" w:rsidRPr="00DC1A1C">
        <w:rPr>
          <w:rFonts w:ascii="Times New Roman" w:eastAsiaTheme="minorEastAsia" w:hAnsi="Times New Roman" w:cs="Times New Roman"/>
          <w:i/>
          <w:iCs/>
          <w:sz w:val="24"/>
          <w:szCs w:val="24"/>
          <w:lang w:eastAsia="ko-KR"/>
        </w:rPr>
        <w:t xml:space="preserve"> </w:t>
      </w:r>
      <w:r w:rsidR="003006D4" w:rsidRPr="00DC1A1C">
        <w:rPr>
          <w:rFonts w:ascii="Times New Roman" w:eastAsiaTheme="minorEastAsia" w:hAnsi="Times New Roman" w:cs="Times New Roman"/>
          <w:sz w:val="24"/>
          <w:szCs w:val="24"/>
          <w:lang w:eastAsia="ko-KR"/>
        </w:rPr>
        <w:t>(1983),</w:t>
      </w:r>
      <w:r w:rsidR="003006D4" w:rsidRPr="00401A87">
        <w:rPr>
          <w:rFonts w:ascii="Times New Roman" w:eastAsiaTheme="minorEastAsia" w:hAnsi="Times New Roman" w:cs="Times New Roman"/>
          <w:sz w:val="24"/>
          <w:szCs w:val="24"/>
          <w:lang w:eastAsia="ko-KR"/>
        </w:rPr>
        <w:t xml:space="preserve"> Colombian testimonial narratives did not only emphasize political struggle and the experience of subaltern subjects. </w:t>
      </w:r>
    </w:p>
    <w:p w14:paraId="1CACCCA1" w14:textId="19B666D0" w:rsidR="00AF29D7" w:rsidRDefault="001504F1" w:rsidP="007926A6">
      <w:pPr>
        <w:rPr>
          <w:ins w:id="6" w:author="Autho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b/>
      </w:r>
      <w:r w:rsidR="00165937" w:rsidRPr="00401A87">
        <w:rPr>
          <w:rFonts w:ascii="Times New Roman" w:eastAsiaTheme="minorEastAsia" w:hAnsi="Times New Roman" w:cs="Times New Roman"/>
          <w:sz w:val="24"/>
          <w:szCs w:val="24"/>
          <w:lang w:eastAsia="ko-KR"/>
        </w:rPr>
        <w:t xml:space="preserve">In 1999, the Andrés Pastrana administration began peace dialogues between the government and </w:t>
      </w:r>
      <w:proofErr w:type="spellStart"/>
      <w:r w:rsidR="00165937" w:rsidRPr="00401A87">
        <w:rPr>
          <w:rFonts w:ascii="Times New Roman" w:eastAsiaTheme="minorEastAsia" w:hAnsi="Times New Roman" w:cs="Times New Roman"/>
          <w:sz w:val="24"/>
          <w:szCs w:val="24"/>
          <w:lang w:eastAsia="ko-KR"/>
        </w:rPr>
        <w:t>Farc</w:t>
      </w:r>
      <w:proofErr w:type="spellEnd"/>
      <w:r w:rsidR="00165937" w:rsidRPr="00401A87">
        <w:rPr>
          <w:rFonts w:ascii="Times New Roman" w:eastAsiaTheme="minorEastAsia" w:hAnsi="Times New Roman" w:cs="Times New Roman"/>
          <w:sz w:val="24"/>
          <w:szCs w:val="24"/>
          <w:lang w:eastAsia="ko-KR"/>
        </w:rPr>
        <w:t xml:space="preserve"> guerrilla</w:t>
      </w:r>
      <w:r w:rsidR="004B23A5">
        <w:rPr>
          <w:rFonts w:ascii="Times New Roman" w:eastAsiaTheme="minorEastAsia" w:hAnsi="Times New Roman" w:cs="Times New Roman"/>
          <w:sz w:val="24"/>
          <w:szCs w:val="24"/>
          <w:lang w:eastAsia="ko-KR"/>
        </w:rPr>
        <w:t>s</w:t>
      </w:r>
      <w:r w:rsidR="00165937" w:rsidRPr="00401A87">
        <w:rPr>
          <w:rFonts w:ascii="Times New Roman" w:eastAsiaTheme="minorEastAsia" w:hAnsi="Times New Roman" w:cs="Times New Roman"/>
          <w:sz w:val="24"/>
          <w:szCs w:val="24"/>
          <w:lang w:eastAsia="ko-KR"/>
        </w:rPr>
        <w:t xml:space="preserve">, which eventually broke </w:t>
      </w:r>
      <w:r w:rsidR="00965575">
        <w:rPr>
          <w:rFonts w:ascii="Times New Roman" w:eastAsiaTheme="minorEastAsia" w:hAnsi="Times New Roman" w:cs="Times New Roman"/>
          <w:sz w:val="24"/>
          <w:szCs w:val="24"/>
          <w:lang w:eastAsia="ko-KR"/>
        </w:rPr>
        <w:t xml:space="preserve">down </w:t>
      </w:r>
      <w:r w:rsidR="00165937" w:rsidRPr="00401A87">
        <w:rPr>
          <w:rFonts w:ascii="Times New Roman" w:eastAsiaTheme="minorEastAsia" w:hAnsi="Times New Roman" w:cs="Times New Roman"/>
          <w:sz w:val="24"/>
          <w:szCs w:val="24"/>
          <w:lang w:eastAsia="ko-KR"/>
        </w:rPr>
        <w:t>in 2001.</w:t>
      </w:r>
      <w:r w:rsidR="00FB677C">
        <w:rPr>
          <w:rStyle w:val="EndnoteReference"/>
          <w:rFonts w:ascii="Times New Roman" w:eastAsiaTheme="minorEastAsia" w:hAnsi="Times New Roman" w:cs="Times New Roman"/>
          <w:sz w:val="24"/>
          <w:szCs w:val="24"/>
          <w:lang w:eastAsia="ko-KR"/>
        </w:rPr>
        <w:endnoteReference w:id="7"/>
      </w:r>
      <w:r w:rsidR="00165937" w:rsidRPr="00401A87">
        <w:rPr>
          <w:rFonts w:ascii="Times New Roman" w:eastAsiaTheme="minorEastAsia" w:hAnsi="Times New Roman" w:cs="Times New Roman"/>
          <w:sz w:val="24"/>
          <w:szCs w:val="24"/>
          <w:lang w:eastAsia="ko-KR"/>
        </w:rPr>
        <w:t xml:space="preserve"> Along </w:t>
      </w:r>
      <w:r w:rsidR="004B23A5">
        <w:rPr>
          <w:rFonts w:ascii="Times New Roman" w:eastAsiaTheme="minorEastAsia" w:hAnsi="Times New Roman" w:cs="Times New Roman"/>
          <w:sz w:val="24"/>
          <w:szCs w:val="24"/>
          <w:lang w:eastAsia="ko-KR"/>
        </w:rPr>
        <w:t xml:space="preserve">with </w:t>
      </w:r>
      <w:r w:rsidR="002C47EB">
        <w:rPr>
          <w:rFonts w:ascii="Times New Roman" w:eastAsiaTheme="minorEastAsia" w:hAnsi="Times New Roman" w:cs="Times New Roman"/>
          <w:sz w:val="24"/>
          <w:szCs w:val="24"/>
          <w:lang w:eastAsia="ko-KR"/>
        </w:rPr>
        <w:t xml:space="preserve">the </w:t>
      </w:r>
      <w:r w:rsidR="00165937" w:rsidRPr="00401A87">
        <w:rPr>
          <w:rFonts w:ascii="Times New Roman" w:eastAsiaTheme="minorEastAsia" w:hAnsi="Times New Roman" w:cs="Times New Roman"/>
          <w:sz w:val="24"/>
          <w:szCs w:val="24"/>
          <w:lang w:eastAsia="ko-KR"/>
        </w:rPr>
        <w:t xml:space="preserve">negotiations with </w:t>
      </w:r>
      <w:proofErr w:type="spellStart"/>
      <w:r w:rsidR="00165937" w:rsidRPr="00401A87">
        <w:rPr>
          <w:rFonts w:ascii="Times New Roman" w:eastAsiaTheme="minorEastAsia" w:hAnsi="Times New Roman" w:cs="Times New Roman"/>
          <w:sz w:val="24"/>
          <w:szCs w:val="24"/>
          <w:lang w:eastAsia="ko-KR"/>
        </w:rPr>
        <w:t>Farc</w:t>
      </w:r>
      <w:proofErr w:type="spellEnd"/>
      <w:r w:rsidR="00165937" w:rsidRPr="00401A87">
        <w:rPr>
          <w:rFonts w:ascii="Times New Roman" w:eastAsiaTheme="minorEastAsia" w:hAnsi="Times New Roman" w:cs="Times New Roman"/>
          <w:sz w:val="24"/>
          <w:szCs w:val="24"/>
          <w:lang w:eastAsia="ko-KR"/>
        </w:rPr>
        <w:t xml:space="preserve">, </w:t>
      </w:r>
      <w:r w:rsidR="004B23A5">
        <w:rPr>
          <w:rFonts w:ascii="Times New Roman" w:eastAsiaTheme="minorEastAsia" w:hAnsi="Times New Roman" w:cs="Times New Roman"/>
          <w:sz w:val="24"/>
          <w:szCs w:val="24"/>
          <w:lang w:eastAsia="ko-KR"/>
        </w:rPr>
        <w:t>P</w:t>
      </w:r>
      <w:r w:rsidR="00165937" w:rsidRPr="00401A87">
        <w:rPr>
          <w:rFonts w:ascii="Times New Roman" w:eastAsiaTheme="minorEastAsia" w:hAnsi="Times New Roman" w:cs="Times New Roman"/>
          <w:sz w:val="24"/>
          <w:szCs w:val="24"/>
          <w:lang w:eastAsia="ko-KR"/>
        </w:rPr>
        <w:t>resident Pastrana negotiated an economic and military aid plan with the United States</w:t>
      </w:r>
      <w:r w:rsidR="002C47EB">
        <w:rPr>
          <w:rFonts w:ascii="Times New Roman" w:eastAsiaTheme="minorEastAsia" w:hAnsi="Times New Roman" w:cs="Times New Roman"/>
          <w:sz w:val="24"/>
          <w:szCs w:val="24"/>
          <w:lang w:eastAsia="ko-KR"/>
        </w:rPr>
        <w:t xml:space="preserve">--the </w:t>
      </w:r>
      <w:r w:rsidR="00165937" w:rsidRPr="00401A87">
        <w:rPr>
          <w:rFonts w:ascii="Times New Roman" w:eastAsiaTheme="minorEastAsia" w:hAnsi="Times New Roman" w:cs="Times New Roman"/>
          <w:sz w:val="24"/>
          <w:szCs w:val="24"/>
          <w:lang w:eastAsia="ko-KR"/>
        </w:rPr>
        <w:t>Plan Colombia</w:t>
      </w:r>
      <w:r w:rsidR="002C47EB">
        <w:rPr>
          <w:rFonts w:ascii="Times New Roman" w:eastAsiaTheme="minorEastAsia" w:hAnsi="Times New Roman" w:cs="Times New Roman"/>
          <w:sz w:val="24"/>
          <w:szCs w:val="24"/>
          <w:lang w:eastAsia="ko-KR"/>
        </w:rPr>
        <w:t>--</w:t>
      </w:r>
      <w:r w:rsidR="00381978" w:rsidRPr="00401A87">
        <w:rPr>
          <w:rFonts w:ascii="Times New Roman" w:eastAsiaTheme="minorEastAsia" w:hAnsi="Times New Roman" w:cs="Times New Roman"/>
          <w:sz w:val="24"/>
          <w:szCs w:val="24"/>
          <w:lang w:eastAsia="ko-KR"/>
        </w:rPr>
        <w:t>to combat drug trafficking and, by extension, Colombian guerrillas</w:t>
      </w:r>
      <w:r w:rsidR="001B2002" w:rsidRPr="00401A87">
        <w:rPr>
          <w:rFonts w:ascii="Times New Roman" w:eastAsiaTheme="minorEastAsia" w:hAnsi="Times New Roman" w:cs="Times New Roman"/>
          <w:sz w:val="24"/>
          <w:szCs w:val="24"/>
          <w:lang w:eastAsia="ko-KR"/>
        </w:rPr>
        <w:t xml:space="preserve">. When the peace talks failed, the Pastrana government, and that of his successor Álvaro Uribe </w:t>
      </w:r>
      <w:proofErr w:type="spellStart"/>
      <w:r w:rsidR="001B2002" w:rsidRPr="00401A87">
        <w:rPr>
          <w:rFonts w:ascii="Times New Roman" w:eastAsiaTheme="minorEastAsia" w:hAnsi="Times New Roman" w:cs="Times New Roman"/>
          <w:sz w:val="24"/>
          <w:szCs w:val="24"/>
          <w:lang w:eastAsia="ko-KR"/>
        </w:rPr>
        <w:t>Vélez</w:t>
      </w:r>
      <w:proofErr w:type="spellEnd"/>
      <w:r w:rsidR="001B2002" w:rsidRPr="00401A87">
        <w:rPr>
          <w:rFonts w:ascii="Times New Roman" w:eastAsiaTheme="minorEastAsia" w:hAnsi="Times New Roman" w:cs="Times New Roman"/>
          <w:sz w:val="24"/>
          <w:szCs w:val="24"/>
          <w:lang w:eastAsia="ko-KR"/>
        </w:rPr>
        <w:t>, implemented strategies to defeat the insurgency milita</w:t>
      </w:r>
      <w:r w:rsidR="006C0160">
        <w:rPr>
          <w:rFonts w:ascii="Times New Roman" w:eastAsiaTheme="minorEastAsia" w:hAnsi="Times New Roman" w:cs="Times New Roman"/>
          <w:sz w:val="24"/>
          <w:szCs w:val="24"/>
          <w:lang w:eastAsia="ko-KR"/>
        </w:rPr>
        <w:t>rily</w:t>
      </w:r>
      <w:r w:rsidR="001B2002" w:rsidRPr="00401A87">
        <w:rPr>
          <w:rFonts w:ascii="Times New Roman" w:eastAsiaTheme="minorEastAsia" w:hAnsi="Times New Roman" w:cs="Times New Roman"/>
          <w:sz w:val="24"/>
          <w:szCs w:val="24"/>
          <w:lang w:eastAsia="ko-KR"/>
        </w:rPr>
        <w:t xml:space="preserve">, funded in great part </w:t>
      </w:r>
      <w:r w:rsidR="002C47EB">
        <w:rPr>
          <w:rFonts w:ascii="Times New Roman" w:eastAsiaTheme="minorEastAsia" w:hAnsi="Times New Roman" w:cs="Times New Roman"/>
          <w:sz w:val="24"/>
          <w:szCs w:val="24"/>
          <w:lang w:eastAsia="ko-KR"/>
        </w:rPr>
        <w:t xml:space="preserve">by the US </w:t>
      </w:r>
      <w:r w:rsidR="001B2002" w:rsidRPr="00401A87">
        <w:rPr>
          <w:rFonts w:ascii="Times New Roman" w:eastAsiaTheme="minorEastAsia" w:hAnsi="Times New Roman" w:cs="Times New Roman"/>
          <w:sz w:val="24"/>
          <w:szCs w:val="24"/>
          <w:lang w:eastAsia="ko-KR"/>
        </w:rPr>
        <w:t xml:space="preserve">thanks to Plan Colombia. Uribe based his government on the pillar of </w:t>
      </w:r>
      <w:proofErr w:type="spellStart"/>
      <w:r w:rsidR="001B2002" w:rsidRPr="00401A87">
        <w:rPr>
          <w:rFonts w:ascii="Times New Roman" w:eastAsiaTheme="minorEastAsia" w:hAnsi="Times New Roman" w:cs="Times New Roman"/>
          <w:sz w:val="24"/>
          <w:szCs w:val="24"/>
          <w:lang w:eastAsia="ko-KR"/>
        </w:rPr>
        <w:t>Seguridad</w:t>
      </w:r>
      <w:proofErr w:type="spellEnd"/>
      <w:r w:rsidR="001B2002" w:rsidRPr="00401A87">
        <w:rPr>
          <w:rFonts w:ascii="Times New Roman" w:eastAsiaTheme="minorEastAsia" w:hAnsi="Times New Roman" w:cs="Times New Roman"/>
          <w:sz w:val="24"/>
          <w:szCs w:val="24"/>
          <w:lang w:eastAsia="ko-KR"/>
        </w:rPr>
        <w:t xml:space="preserve"> </w:t>
      </w:r>
      <w:proofErr w:type="spellStart"/>
      <w:r w:rsidR="001B2002" w:rsidRPr="00401A87">
        <w:rPr>
          <w:rFonts w:ascii="Times New Roman" w:eastAsiaTheme="minorEastAsia" w:hAnsi="Times New Roman" w:cs="Times New Roman"/>
          <w:sz w:val="24"/>
          <w:szCs w:val="24"/>
          <w:lang w:eastAsia="ko-KR"/>
        </w:rPr>
        <w:t>Democrática</w:t>
      </w:r>
      <w:proofErr w:type="spellEnd"/>
      <w:r w:rsidR="001B2002" w:rsidRPr="00401A87">
        <w:rPr>
          <w:rFonts w:ascii="Times New Roman" w:eastAsiaTheme="minorEastAsia" w:hAnsi="Times New Roman" w:cs="Times New Roman"/>
          <w:sz w:val="24"/>
          <w:szCs w:val="24"/>
          <w:lang w:eastAsia="ko-KR"/>
        </w:rPr>
        <w:t xml:space="preserve"> (democratic security), a policy that strengthened the presence of the </w:t>
      </w:r>
      <w:r w:rsidR="004430D3">
        <w:rPr>
          <w:rFonts w:ascii="Times New Roman" w:eastAsiaTheme="minorEastAsia" w:hAnsi="Times New Roman" w:cs="Times New Roman"/>
          <w:sz w:val="24"/>
          <w:szCs w:val="24"/>
          <w:lang w:eastAsia="ko-KR"/>
        </w:rPr>
        <w:t>S</w:t>
      </w:r>
      <w:r w:rsidR="001B2002" w:rsidRPr="00401A87">
        <w:rPr>
          <w:rFonts w:ascii="Times New Roman" w:eastAsiaTheme="minorEastAsia" w:hAnsi="Times New Roman" w:cs="Times New Roman"/>
          <w:sz w:val="24"/>
          <w:szCs w:val="24"/>
          <w:lang w:eastAsia="ko-KR"/>
        </w:rPr>
        <w:t>tate in areas traditionally controlled by guerrilla</w:t>
      </w:r>
      <w:r w:rsidR="002C47EB">
        <w:rPr>
          <w:rFonts w:ascii="Times New Roman" w:eastAsiaTheme="minorEastAsia" w:hAnsi="Times New Roman" w:cs="Times New Roman"/>
          <w:sz w:val="24"/>
          <w:szCs w:val="24"/>
          <w:lang w:eastAsia="ko-KR"/>
        </w:rPr>
        <w:t>s</w:t>
      </w:r>
      <w:r w:rsidR="001B2002" w:rsidRPr="00401A87">
        <w:rPr>
          <w:rFonts w:ascii="Times New Roman" w:eastAsiaTheme="minorEastAsia" w:hAnsi="Times New Roman" w:cs="Times New Roman"/>
          <w:sz w:val="24"/>
          <w:szCs w:val="24"/>
          <w:lang w:eastAsia="ko-KR"/>
        </w:rPr>
        <w:t xml:space="preserve"> through the militarization of those territories. Although this </w:t>
      </w:r>
      <w:r w:rsidR="001B2002" w:rsidRPr="00401A87">
        <w:rPr>
          <w:rFonts w:ascii="Times New Roman" w:eastAsiaTheme="minorEastAsia" w:hAnsi="Times New Roman" w:cs="Times New Roman"/>
          <w:sz w:val="24"/>
          <w:szCs w:val="24"/>
          <w:lang w:eastAsia="ko-KR"/>
        </w:rPr>
        <w:lastRenderedPageBreak/>
        <w:t xml:space="preserve">policy hurt </w:t>
      </w:r>
      <w:r w:rsidR="002C47EB">
        <w:rPr>
          <w:rFonts w:ascii="Times New Roman" w:eastAsiaTheme="minorEastAsia" w:hAnsi="Times New Roman" w:cs="Times New Roman"/>
          <w:sz w:val="24"/>
          <w:szCs w:val="24"/>
          <w:lang w:eastAsia="ko-KR"/>
        </w:rPr>
        <w:t xml:space="preserve">the </w:t>
      </w:r>
      <w:r w:rsidR="001B2002" w:rsidRPr="00401A87">
        <w:rPr>
          <w:rFonts w:ascii="Times New Roman" w:eastAsiaTheme="minorEastAsia" w:hAnsi="Times New Roman" w:cs="Times New Roman"/>
          <w:sz w:val="24"/>
          <w:szCs w:val="24"/>
          <w:lang w:eastAsia="ko-KR"/>
        </w:rPr>
        <w:t xml:space="preserve">guerrillas, especially </w:t>
      </w:r>
      <w:r w:rsidR="0021659F">
        <w:rPr>
          <w:rFonts w:ascii="Times New Roman" w:eastAsiaTheme="minorEastAsia" w:hAnsi="Times New Roman" w:cs="Times New Roman"/>
          <w:sz w:val="24"/>
          <w:szCs w:val="24"/>
          <w:lang w:eastAsia="ko-KR"/>
        </w:rPr>
        <w:t xml:space="preserve">the </w:t>
      </w:r>
      <w:proofErr w:type="spellStart"/>
      <w:r w:rsidR="001B2002" w:rsidRPr="00401A87">
        <w:rPr>
          <w:rFonts w:ascii="Times New Roman" w:eastAsiaTheme="minorEastAsia" w:hAnsi="Times New Roman" w:cs="Times New Roman"/>
          <w:sz w:val="24"/>
          <w:szCs w:val="24"/>
          <w:lang w:eastAsia="ko-KR"/>
        </w:rPr>
        <w:t>Farc</w:t>
      </w:r>
      <w:proofErr w:type="spellEnd"/>
      <w:r w:rsidR="001B2002" w:rsidRPr="00401A87">
        <w:rPr>
          <w:rFonts w:ascii="Times New Roman" w:eastAsiaTheme="minorEastAsia" w:hAnsi="Times New Roman" w:cs="Times New Roman"/>
          <w:sz w:val="24"/>
          <w:szCs w:val="24"/>
          <w:lang w:eastAsia="ko-KR"/>
        </w:rPr>
        <w:t xml:space="preserve">, it also </w:t>
      </w:r>
      <w:r w:rsidR="002C47EB">
        <w:rPr>
          <w:rFonts w:ascii="Times New Roman" w:eastAsiaTheme="minorEastAsia" w:hAnsi="Times New Roman" w:cs="Times New Roman"/>
          <w:sz w:val="24"/>
          <w:szCs w:val="24"/>
          <w:lang w:eastAsia="ko-KR"/>
        </w:rPr>
        <w:t xml:space="preserve">increased </w:t>
      </w:r>
      <w:r w:rsidR="001B2002" w:rsidRPr="00401A87">
        <w:rPr>
          <w:rFonts w:ascii="Times New Roman" w:eastAsiaTheme="minorEastAsia" w:hAnsi="Times New Roman" w:cs="Times New Roman"/>
          <w:sz w:val="24"/>
          <w:szCs w:val="24"/>
          <w:lang w:eastAsia="ko-KR"/>
        </w:rPr>
        <w:t xml:space="preserve">violence against civilians in certain regions of the country. </w:t>
      </w:r>
    </w:p>
    <w:p w14:paraId="1DD79B25" w14:textId="34ADD99D" w:rsidR="00DB32FC" w:rsidRDefault="00AF29D7" w:rsidP="007926A6">
      <w:pPr>
        <w:rPr>
          <w:ins w:id="8" w:author="Author"/>
          <w:rFonts w:ascii="Times New Roman" w:hAnsi="Times New Roman" w:cs="Times New Roman"/>
          <w:sz w:val="24"/>
          <w:szCs w:val="24"/>
        </w:rPr>
      </w:pPr>
      <w:r>
        <w:rPr>
          <w:rFonts w:ascii="Times New Roman" w:eastAsiaTheme="minorEastAsia" w:hAnsi="Times New Roman" w:cs="Times New Roman"/>
          <w:sz w:val="24"/>
          <w:szCs w:val="24"/>
          <w:lang w:eastAsia="ko-KR"/>
        </w:rPr>
        <w:tab/>
      </w:r>
      <w:r w:rsidR="001B2002" w:rsidRPr="00401A87">
        <w:rPr>
          <w:rFonts w:ascii="Times New Roman" w:eastAsiaTheme="minorEastAsia" w:hAnsi="Times New Roman" w:cs="Times New Roman"/>
          <w:sz w:val="24"/>
          <w:szCs w:val="24"/>
          <w:lang w:eastAsia="ko-KR"/>
        </w:rPr>
        <w:t>During his administration, Uribe negotiated the demobilization of paramilitary groups in exchange for lower sentences for its members.</w:t>
      </w:r>
      <w:r w:rsidR="00FB677C">
        <w:rPr>
          <w:rStyle w:val="EndnoteReference"/>
          <w:rFonts w:ascii="Times New Roman" w:eastAsiaTheme="minorEastAsia" w:hAnsi="Times New Roman" w:cs="Times New Roman"/>
          <w:sz w:val="24"/>
          <w:szCs w:val="24"/>
          <w:lang w:eastAsia="ko-KR"/>
        </w:rPr>
        <w:endnoteReference w:id="8"/>
      </w:r>
      <w:r w:rsidR="001B2002" w:rsidRPr="00401A87">
        <w:rPr>
          <w:rFonts w:ascii="Times New Roman" w:eastAsiaTheme="minorEastAsia" w:hAnsi="Times New Roman" w:cs="Times New Roman"/>
          <w:sz w:val="24"/>
          <w:szCs w:val="24"/>
          <w:lang w:eastAsia="ko-KR"/>
        </w:rPr>
        <w:t xml:space="preserve"> In 2012, Juan Manuel Santos, who succeeded Uribe in the presidency, began new negotiations to reach a peace accord with </w:t>
      </w:r>
      <w:r w:rsidR="0032670A">
        <w:rPr>
          <w:rFonts w:ascii="Times New Roman" w:eastAsiaTheme="minorEastAsia" w:hAnsi="Times New Roman" w:cs="Times New Roman"/>
          <w:sz w:val="24"/>
          <w:szCs w:val="24"/>
          <w:lang w:eastAsia="ko-KR"/>
        </w:rPr>
        <w:t xml:space="preserve">the </w:t>
      </w:r>
      <w:proofErr w:type="spellStart"/>
      <w:r w:rsidR="001B2002" w:rsidRPr="00401A87">
        <w:rPr>
          <w:rFonts w:ascii="Times New Roman" w:eastAsiaTheme="minorEastAsia" w:hAnsi="Times New Roman" w:cs="Times New Roman"/>
          <w:sz w:val="24"/>
          <w:szCs w:val="24"/>
          <w:lang w:eastAsia="ko-KR"/>
        </w:rPr>
        <w:t>Farc</w:t>
      </w:r>
      <w:proofErr w:type="spellEnd"/>
      <w:r w:rsidR="001B2002" w:rsidRPr="00401A87">
        <w:rPr>
          <w:rFonts w:ascii="Times New Roman" w:eastAsiaTheme="minorEastAsia" w:hAnsi="Times New Roman" w:cs="Times New Roman"/>
          <w:sz w:val="24"/>
          <w:szCs w:val="24"/>
          <w:lang w:eastAsia="ko-KR"/>
        </w:rPr>
        <w:t xml:space="preserve">. These negotiations, which took place between 2012 and 2016, </w:t>
      </w:r>
      <w:r w:rsidR="008C1194">
        <w:rPr>
          <w:rFonts w:ascii="Times New Roman" w:eastAsiaTheme="minorEastAsia" w:hAnsi="Times New Roman" w:cs="Times New Roman"/>
          <w:sz w:val="24"/>
          <w:szCs w:val="24"/>
          <w:lang w:eastAsia="ko-KR"/>
        </w:rPr>
        <w:t xml:space="preserve">resulted </w:t>
      </w:r>
      <w:r w:rsidR="00E42B0D">
        <w:rPr>
          <w:rFonts w:ascii="Times New Roman" w:eastAsiaTheme="minorEastAsia" w:hAnsi="Times New Roman" w:cs="Times New Roman"/>
          <w:sz w:val="24"/>
          <w:szCs w:val="24"/>
          <w:lang w:eastAsia="ko-KR"/>
        </w:rPr>
        <w:t>in</w:t>
      </w:r>
      <w:r w:rsidR="00E42B0D" w:rsidRPr="00401A87">
        <w:rPr>
          <w:rFonts w:ascii="Times New Roman" w:eastAsiaTheme="minorEastAsia" w:hAnsi="Times New Roman" w:cs="Times New Roman"/>
          <w:sz w:val="24"/>
          <w:szCs w:val="24"/>
          <w:lang w:eastAsia="ko-KR"/>
        </w:rPr>
        <w:t xml:space="preserve"> </w:t>
      </w:r>
      <w:r w:rsidR="001B2002" w:rsidRPr="00401A87">
        <w:rPr>
          <w:rFonts w:ascii="Times New Roman" w:eastAsiaTheme="minorEastAsia" w:hAnsi="Times New Roman" w:cs="Times New Roman"/>
          <w:sz w:val="24"/>
          <w:szCs w:val="24"/>
          <w:lang w:eastAsia="ko-KR"/>
        </w:rPr>
        <w:t xml:space="preserve">the </w:t>
      </w:r>
      <w:proofErr w:type="spellStart"/>
      <w:r w:rsidR="001B2002" w:rsidRPr="00401A87">
        <w:rPr>
          <w:rFonts w:ascii="Times New Roman" w:hAnsi="Times New Roman" w:cs="Times New Roman"/>
          <w:i/>
          <w:iCs/>
          <w:sz w:val="24"/>
          <w:szCs w:val="24"/>
        </w:rPr>
        <w:t>Acuerdo</w:t>
      </w:r>
      <w:proofErr w:type="spellEnd"/>
      <w:r w:rsidR="001B2002" w:rsidRPr="00401A87">
        <w:rPr>
          <w:rFonts w:ascii="Times New Roman" w:hAnsi="Times New Roman" w:cs="Times New Roman"/>
          <w:i/>
          <w:iCs/>
          <w:sz w:val="24"/>
          <w:szCs w:val="24"/>
        </w:rPr>
        <w:t xml:space="preserve"> final para la </w:t>
      </w:r>
      <w:proofErr w:type="spellStart"/>
      <w:r w:rsidR="001B2002" w:rsidRPr="00401A87">
        <w:rPr>
          <w:rFonts w:ascii="Times New Roman" w:hAnsi="Times New Roman" w:cs="Times New Roman"/>
          <w:i/>
          <w:iCs/>
          <w:sz w:val="24"/>
          <w:szCs w:val="24"/>
        </w:rPr>
        <w:t>terminación</w:t>
      </w:r>
      <w:proofErr w:type="spellEnd"/>
      <w:r w:rsidR="001B2002" w:rsidRPr="00401A87">
        <w:rPr>
          <w:rFonts w:ascii="Times New Roman" w:hAnsi="Times New Roman" w:cs="Times New Roman"/>
          <w:i/>
          <w:iCs/>
          <w:sz w:val="24"/>
          <w:szCs w:val="24"/>
        </w:rPr>
        <w:t xml:space="preserve"> del </w:t>
      </w:r>
      <w:proofErr w:type="spellStart"/>
      <w:r w:rsidR="001B2002" w:rsidRPr="00401A87">
        <w:rPr>
          <w:rFonts w:ascii="Times New Roman" w:hAnsi="Times New Roman" w:cs="Times New Roman"/>
          <w:i/>
          <w:iCs/>
          <w:sz w:val="24"/>
          <w:szCs w:val="24"/>
        </w:rPr>
        <w:t>conflicto</w:t>
      </w:r>
      <w:proofErr w:type="spellEnd"/>
      <w:r w:rsidR="001B2002" w:rsidRPr="00401A87">
        <w:rPr>
          <w:rFonts w:ascii="Times New Roman" w:hAnsi="Times New Roman" w:cs="Times New Roman"/>
          <w:i/>
          <w:iCs/>
          <w:sz w:val="24"/>
          <w:szCs w:val="24"/>
        </w:rPr>
        <w:t xml:space="preserve"> y la </w:t>
      </w:r>
      <w:proofErr w:type="spellStart"/>
      <w:r w:rsidR="001B2002" w:rsidRPr="00401A87">
        <w:rPr>
          <w:rFonts w:ascii="Times New Roman" w:hAnsi="Times New Roman" w:cs="Times New Roman"/>
          <w:i/>
          <w:iCs/>
          <w:sz w:val="24"/>
          <w:szCs w:val="24"/>
        </w:rPr>
        <w:t>construcción</w:t>
      </w:r>
      <w:proofErr w:type="spellEnd"/>
      <w:r w:rsidR="001B2002" w:rsidRPr="00401A87">
        <w:rPr>
          <w:rFonts w:ascii="Times New Roman" w:hAnsi="Times New Roman" w:cs="Times New Roman"/>
          <w:i/>
          <w:iCs/>
          <w:sz w:val="24"/>
          <w:szCs w:val="24"/>
        </w:rPr>
        <w:t xml:space="preserve"> de una </w:t>
      </w:r>
      <w:proofErr w:type="spellStart"/>
      <w:r w:rsidR="001B2002" w:rsidRPr="00401A87">
        <w:rPr>
          <w:rFonts w:ascii="Times New Roman" w:hAnsi="Times New Roman" w:cs="Times New Roman"/>
          <w:i/>
          <w:iCs/>
          <w:sz w:val="24"/>
          <w:szCs w:val="24"/>
        </w:rPr>
        <w:t>paz</w:t>
      </w:r>
      <w:proofErr w:type="spellEnd"/>
      <w:r w:rsidR="001B2002" w:rsidRPr="00401A87">
        <w:rPr>
          <w:rFonts w:ascii="Times New Roman" w:hAnsi="Times New Roman" w:cs="Times New Roman"/>
          <w:i/>
          <w:iCs/>
          <w:sz w:val="24"/>
          <w:szCs w:val="24"/>
        </w:rPr>
        <w:t xml:space="preserve"> </w:t>
      </w:r>
      <w:proofErr w:type="spellStart"/>
      <w:r w:rsidR="001B2002" w:rsidRPr="00401A87">
        <w:rPr>
          <w:rFonts w:ascii="Times New Roman" w:hAnsi="Times New Roman" w:cs="Times New Roman"/>
          <w:i/>
          <w:iCs/>
          <w:sz w:val="24"/>
          <w:szCs w:val="24"/>
        </w:rPr>
        <w:t>estable</w:t>
      </w:r>
      <w:proofErr w:type="spellEnd"/>
      <w:r w:rsidR="001B2002" w:rsidRPr="00401A87">
        <w:rPr>
          <w:rFonts w:ascii="Times New Roman" w:hAnsi="Times New Roman" w:cs="Times New Roman"/>
          <w:i/>
          <w:iCs/>
          <w:sz w:val="24"/>
          <w:szCs w:val="24"/>
        </w:rPr>
        <w:t xml:space="preserve"> y </w:t>
      </w:r>
      <w:proofErr w:type="spellStart"/>
      <w:r w:rsidR="001B2002" w:rsidRPr="00401A87">
        <w:rPr>
          <w:rFonts w:ascii="Times New Roman" w:hAnsi="Times New Roman" w:cs="Times New Roman"/>
          <w:i/>
          <w:iCs/>
          <w:sz w:val="24"/>
          <w:szCs w:val="24"/>
        </w:rPr>
        <w:t>duradera</w:t>
      </w:r>
      <w:proofErr w:type="spellEnd"/>
      <w:r w:rsidR="00432101" w:rsidRPr="00401A87">
        <w:rPr>
          <w:rFonts w:ascii="Times New Roman" w:hAnsi="Times New Roman" w:cs="Times New Roman"/>
          <w:sz w:val="24"/>
          <w:szCs w:val="24"/>
        </w:rPr>
        <w:t xml:space="preserve"> (General Accord to End the Conflict and Build a Stable, Enduring Peace). The </w:t>
      </w:r>
      <w:r w:rsidR="00E42B0D">
        <w:rPr>
          <w:rFonts w:ascii="Times New Roman" w:hAnsi="Times New Roman" w:cs="Times New Roman"/>
          <w:sz w:val="24"/>
          <w:szCs w:val="24"/>
        </w:rPr>
        <w:t xml:space="preserve">implementation of the </w:t>
      </w:r>
      <w:r w:rsidR="00432101" w:rsidRPr="00401A87">
        <w:rPr>
          <w:rFonts w:ascii="Times New Roman" w:hAnsi="Times New Roman" w:cs="Times New Roman"/>
          <w:sz w:val="24"/>
          <w:szCs w:val="24"/>
        </w:rPr>
        <w:t xml:space="preserve">accord began with the demobilization of all the </w:t>
      </w:r>
      <w:proofErr w:type="spellStart"/>
      <w:r w:rsidR="00432101" w:rsidRPr="00401A87">
        <w:rPr>
          <w:rFonts w:ascii="Times New Roman" w:hAnsi="Times New Roman" w:cs="Times New Roman"/>
          <w:sz w:val="24"/>
          <w:szCs w:val="24"/>
        </w:rPr>
        <w:t>Farc</w:t>
      </w:r>
      <w:proofErr w:type="spellEnd"/>
      <w:r w:rsidR="00432101" w:rsidRPr="00401A87">
        <w:rPr>
          <w:rFonts w:ascii="Times New Roman" w:hAnsi="Times New Roman" w:cs="Times New Roman"/>
          <w:sz w:val="24"/>
          <w:szCs w:val="24"/>
        </w:rPr>
        <w:t xml:space="preserve"> guerrilla fronts and the creation of their political party </w:t>
      </w:r>
      <w:r w:rsidR="004430D3">
        <w:rPr>
          <w:rFonts w:ascii="Times" w:hAnsi="Times" w:cs="Times New Roman"/>
          <w:sz w:val="24"/>
          <w:szCs w:val="24"/>
        </w:rPr>
        <w:t>–</w:t>
      </w:r>
      <w:r w:rsidR="00432101" w:rsidRPr="00401A87">
        <w:rPr>
          <w:rFonts w:ascii="Times New Roman" w:hAnsi="Times New Roman" w:cs="Times New Roman"/>
          <w:sz w:val="24"/>
          <w:szCs w:val="24"/>
        </w:rPr>
        <w:t xml:space="preserve">initially named </w:t>
      </w:r>
      <w:proofErr w:type="spellStart"/>
      <w:r w:rsidR="00432101" w:rsidRPr="00401A87">
        <w:rPr>
          <w:rFonts w:ascii="Times New Roman" w:hAnsi="Times New Roman" w:cs="Times New Roman"/>
          <w:sz w:val="24"/>
          <w:szCs w:val="24"/>
        </w:rPr>
        <w:t>Farc</w:t>
      </w:r>
      <w:proofErr w:type="spellEnd"/>
      <w:r w:rsidR="00432101" w:rsidRPr="00401A87">
        <w:rPr>
          <w:rFonts w:ascii="Times New Roman" w:hAnsi="Times New Roman" w:cs="Times New Roman"/>
          <w:sz w:val="24"/>
          <w:szCs w:val="24"/>
        </w:rPr>
        <w:t>, and now</w:t>
      </w:r>
      <w:r w:rsidR="003A2063">
        <w:rPr>
          <w:rFonts w:ascii="Times New Roman" w:hAnsi="Times New Roman" w:cs="Times New Roman"/>
          <w:sz w:val="24"/>
          <w:szCs w:val="24"/>
        </w:rPr>
        <w:t xml:space="preserve"> the</w:t>
      </w:r>
      <w:r w:rsidR="00432101" w:rsidRPr="00401A87">
        <w:rPr>
          <w:rFonts w:ascii="Times New Roman" w:hAnsi="Times New Roman" w:cs="Times New Roman"/>
          <w:sz w:val="24"/>
          <w:szCs w:val="24"/>
        </w:rPr>
        <w:t xml:space="preserve"> </w:t>
      </w:r>
      <w:proofErr w:type="spellStart"/>
      <w:r w:rsidR="00432101" w:rsidRPr="00401A87">
        <w:rPr>
          <w:rFonts w:ascii="Times New Roman" w:hAnsi="Times New Roman" w:cs="Times New Roman"/>
          <w:sz w:val="24"/>
          <w:szCs w:val="24"/>
        </w:rPr>
        <w:t>Comunes</w:t>
      </w:r>
      <w:proofErr w:type="spellEnd"/>
      <w:r w:rsidR="00432101" w:rsidRPr="00401A87">
        <w:rPr>
          <w:rFonts w:ascii="Times New Roman" w:hAnsi="Times New Roman" w:cs="Times New Roman"/>
          <w:sz w:val="24"/>
          <w:szCs w:val="24"/>
        </w:rPr>
        <w:t xml:space="preserve"> party. However, this accord did not put an end to conflict</w:t>
      </w:r>
      <w:r w:rsidR="003A2063">
        <w:rPr>
          <w:rFonts w:ascii="Times New Roman" w:hAnsi="Times New Roman" w:cs="Times New Roman"/>
          <w:sz w:val="24"/>
          <w:szCs w:val="24"/>
        </w:rPr>
        <w:t xml:space="preserve">: </w:t>
      </w:r>
      <w:r w:rsidR="001001A9" w:rsidRPr="00401A87">
        <w:rPr>
          <w:rFonts w:ascii="Times New Roman" w:hAnsi="Times New Roman" w:cs="Times New Roman"/>
          <w:sz w:val="24"/>
          <w:szCs w:val="24"/>
        </w:rPr>
        <w:t>there was a power vacuum</w:t>
      </w:r>
      <w:r w:rsidR="003A2063">
        <w:rPr>
          <w:rFonts w:ascii="Times New Roman" w:hAnsi="Times New Roman" w:cs="Times New Roman"/>
          <w:sz w:val="24"/>
          <w:szCs w:val="24"/>
        </w:rPr>
        <w:t xml:space="preserve"> that followed the </w:t>
      </w:r>
      <w:proofErr w:type="spellStart"/>
      <w:r w:rsidR="001001A9" w:rsidRPr="00401A87">
        <w:rPr>
          <w:rFonts w:ascii="Times New Roman" w:hAnsi="Times New Roman" w:cs="Times New Roman"/>
          <w:sz w:val="24"/>
          <w:szCs w:val="24"/>
        </w:rPr>
        <w:t>Farc</w:t>
      </w:r>
      <w:proofErr w:type="spellEnd"/>
      <w:r w:rsidR="001001A9" w:rsidRPr="00401A87">
        <w:rPr>
          <w:rFonts w:ascii="Times New Roman" w:hAnsi="Times New Roman" w:cs="Times New Roman"/>
          <w:sz w:val="24"/>
          <w:szCs w:val="24"/>
        </w:rPr>
        <w:t xml:space="preserve"> demobilization, which, together with the </w:t>
      </w:r>
      <w:r w:rsidR="0032670A">
        <w:rPr>
          <w:rFonts w:ascii="Times New Roman" w:hAnsi="Times New Roman" w:cs="Times New Roman"/>
          <w:sz w:val="24"/>
          <w:szCs w:val="24"/>
        </w:rPr>
        <w:t xml:space="preserve">State’s </w:t>
      </w:r>
      <w:r w:rsidR="001001A9" w:rsidRPr="00401A87">
        <w:rPr>
          <w:rFonts w:ascii="Times New Roman" w:hAnsi="Times New Roman" w:cs="Times New Roman"/>
          <w:sz w:val="24"/>
          <w:szCs w:val="24"/>
        </w:rPr>
        <w:t>failure to fulfill the accord</w:t>
      </w:r>
      <w:r w:rsidR="0032670A">
        <w:rPr>
          <w:rFonts w:ascii="Times New Roman" w:hAnsi="Times New Roman" w:cs="Times New Roman"/>
          <w:sz w:val="24"/>
          <w:szCs w:val="24"/>
        </w:rPr>
        <w:t>,</w:t>
      </w:r>
      <w:r w:rsidR="001001A9" w:rsidRPr="00401A87">
        <w:rPr>
          <w:rFonts w:ascii="Times New Roman" w:hAnsi="Times New Roman" w:cs="Times New Roman"/>
          <w:sz w:val="24"/>
          <w:szCs w:val="24"/>
        </w:rPr>
        <w:t xml:space="preserve"> led to intensified violence in territories that enjoyed </w:t>
      </w:r>
      <w:r w:rsidR="000C23B5" w:rsidRPr="00401A87">
        <w:rPr>
          <w:rFonts w:ascii="Times New Roman" w:hAnsi="Times New Roman" w:cs="Times New Roman"/>
          <w:sz w:val="24"/>
          <w:szCs w:val="24"/>
        </w:rPr>
        <w:t>a period</w:t>
      </w:r>
      <w:r w:rsidR="001001A9" w:rsidRPr="00401A87">
        <w:rPr>
          <w:rFonts w:ascii="Times New Roman" w:hAnsi="Times New Roman" w:cs="Times New Roman"/>
          <w:sz w:val="24"/>
          <w:szCs w:val="24"/>
        </w:rPr>
        <w:t xml:space="preserve"> of peace. </w:t>
      </w:r>
    </w:p>
    <w:p w14:paraId="341E4011" w14:textId="0C821AAE" w:rsidR="001504F1" w:rsidRDefault="001504F1" w:rsidP="007926A6">
      <w:pPr>
        <w:rPr>
          <w:ins w:id="9" w:author="Author"/>
          <w:rFonts w:ascii="Times New Roman" w:hAnsi="Times New Roman" w:cs="Times New Roman"/>
          <w:b/>
          <w:bCs/>
        </w:rPr>
      </w:pPr>
      <w:r>
        <w:rPr>
          <w:rFonts w:ascii="Times New Roman" w:hAnsi="Times New Roman" w:cs="Times New Roman"/>
          <w:sz w:val="24"/>
          <w:szCs w:val="24"/>
          <w:lang w:eastAsia="ko-KR"/>
        </w:rPr>
        <w:tab/>
      </w:r>
      <w:r w:rsidR="00401A87" w:rsidRPr="00401A87">
        <w:rPr>
          <w:rFonts w:ascii="Times New Roman" w:hAnsi="Times New Roman" w:cs="Times New Roman"/>
          <w:sz w:val="24"/>
          <w:szCs w:val="24"/>
          <w:lang w:eastAsia="ko-KR"/>
        </w:rPr>
        <w:t>Suárez Gómez</w:t>
      </w:r>
      <w:r w:rsidR="00401A87">
        <w:rPr>
          <w:rFonts w:ascii="Times New Roman" w:hAnsi="Times New Roman" w:cs="Times New Roman"/>
          <w:sz w:val="24"/>
          <w:szCs w:val="24"/>
          <w:lang w:eastAsia="ko-KR"/>
        </w:rPr>
        <w:t xml:space="preserve"> characterizes</w:t>
      </w:r>
      <w:r w:rsidR="00401A87" w:rsidRPr="00401A87">
        <w:rPr>
          <w:rFonts w:ascii="Times New Roman" w:hAnsi="Times New Roman" w:cs="Times New Roman"/>
          <w:sz w:val="24"/>
          <w:szCs w:val="24"/>
          <w:lang w:eastAsia="ko-KR"/>
        </w:rPr>
        <w:t xml:space="preserve"> </w:t>
      </w:r>
      <w:r w:rsidR="00C6335B">
        <w:rPr>
          <w:rFonts w:ascii="Times New Roman" w:hAnsi="Times New Roman" w:cs="Times New Roman"/>
          <w:sz w:val="24"/>
          <w:szCs w:val="24"/>
          <w:lang w:eastAsia="ko-KR"/>
        </w:rPr>
        <w:t xml:space="preserve">Colombian </w:t>
      </w:r>
      <w:r w:rsidR="00401A87" w:rsidRPr="00401A87">
        <w:rPr>
          <w:rFonts w:ascii="Times New Roman" w:hAnsi="Times New Roman" w:cs="Times New Roman"/>
          <w:sz w:val="24"/>
          <w:szCs w:val="24"/>
          <w:lang w:eastAsia="ko-KR"/>
        </w:rPr>
        <w:t>testimo</w:t>
      </w:r>
      <w:r w:rsidR="00401A87">
        <w:rPr>
          <w:rFonts w:ascii="Times New Roman" w:hAnsi="Times New Roman" w:cs="Times New Roman"/>
          <w:sz w:val="24"/>
          <w:szCs w:val="24"/>
          <w:lang w:eastAsia="ko-KR"/>
        </w:rPr>
        <w:t xml:space="preserve">nial literature </w:t>
      </w:r>
      <w:r w:rsidR="00C6335B">
        <w:rPr>
          <w:rFonts w:ascii="Times New Roman" w:hAnsi="Times New Roman" w:cs="Times New Roman"/>
          <w:sz w:val="24"/>
          <w:szCs w:val="24"/>
          <w:lang w:eastAsia="ko-KR"/>
        </w:rPr>
        <w:t xml:space="preserve">produced at </w:t>
      </w:r>
      <w:r w:rsidR="00401A87">
        <w:rPr>
          <w:rFonts w:ascii="Times New Roman" w:hAnsi="Times New Roman" w:cs="Times New Roman"/>
          <w:sz w:val="24"/>
          <w:szCs w:val="24"/>
          <w:lang w:eastAsia="ko-KR"/>
        </w:rPr>
        <w:t>the beginning of the 21</w:t>
      </w:r>
      <w:r w:rsidR="00401A87" w:rsidRPr="00401A87">
        <w:rPr>
          <w:rFonts w:ascii="Times New Roman" w:hAnsi="Times New Roman" w:cs="Times New Roman"/>
          <w:sz w:val="24"/>
          <w:szCs w:val="24"/>
          <w:vertAlign w:val="superscript"/>
          <w:lang w:eastAsia="ko-KR"/>
        </w:rPr>
        <w:t>st</w:t>
      </w:r>
      <w:r w:rsidR="00401A87">
        <w:rPr>
          <w:rFonts w:ascii="Times New Roman" w:hAnsi="Times New Roman" w:cs="Times New Roman"/>
          <w:sz w:val="24"/>
          <w:szCs w:val="24"/>
          <w:lang w:eastAsia="ko-KR"/>
        </w:rPr>
        <w:t xml:space="preserve"> century as an explosion of stories about drug trafficking and kidnapping</w:t>
      </w:r>
      <w:r w:rsidR="00E42B0D">
        <w:rPr>
          <w:rFonts w:ascii="Times New Roman" w:hAnsi="Times New Roman" w:cs="Times New Roman"/>
          <w:sz w:val="24"/>
          <w:szCs w:val="24"/>
          <w:lang w:eastAsia="ko-KR"/>
        </w:rPr>
        <w:t>s</w:t>
      </w:r>
      <w:r w:rsidR="00401A87">
        <w:rPr>
          <w:rFonts w:ascii="Times New Roman" w:hAnsi="Times New Roman" w:cs="Times New Roman"/>
          <w:sz w:val="24"/>
          <w:szCs w:val="24"/>
          <w:lang w:eastAsia="ko-KR"/>
        </w:rPr>
        <w:t xml:space="preserve">, </w:t>
      </w:r>
      <w:r w:rsidR="00C6335B">
        <w:rPr>
          <w:rFonts w:ascii="Times New Roman" w:hAnsi="Times New Roman" w:cs="Times New Roman"/>
          <w:sz w:val="24"/>
          <w:szCs w:val="24"/>
          <w:lang w:eastAsia="ko-KR"/>
        </w:rPr>
        <w:t xml:space="preserve">rather than about </w:t>
      </w:r>
      <w:r w:rsidR="00401A87">
        <w:rPr>
          <w:rFonts w:ascii="Times New Roman" w:hAnsi="Times New Roman" w:cs="Times New Roman"/>
          <w:sz w:val="24"/>
          <w:szCs w:val="24"/>
          <w:lang w:eastAsia="ko-KR"/>
        </w:rPr>
        <w:t xml:space="preserve">guerilla and paramilitary violence. </w:t>
      </w:r>
      <w:r w:rsidR="00401A87" w:rsidRPr="00401A87">
        <w:rPr>
          <w:rFonts w:ascii="Times New Roman" w:hAnsi="Times New Roman" w:cs="Times New Roman"/>
          <w:sz w:val="24"/>
          <w:szCs w:val="24"/>
          <w:lang w:eastAsia="ko-KR"/>
        </w:rPr>
        <w:t xml:space="preserve">Although </w:t>
      </w:r>
      <w:r w:rsidR="00C6335B">
        <w:rPr>
          <w:rFonts w:ascii="Times New Roman" w:hAnsi="Times New Roman" w:cs="Times New Roman"/>
          <w:sz w:val="24"/>
          <w:szCs w:val="24"/>
          <w:lang w:eastAsia="ko-KR"/>
        </w:rPr>
        <w:t>he</w:t>
      </w:r>
      <w:r w:rsidR="00401A87" w:rsidRPr="00401A87">
        <w:rPr>
          <w:rFonts w:ascii="Times New Roman" w:hAnsi="Times New Roman" w:cs="Times New Roman"/>
          <w:sz w:val="24"/>
          <w:szCs w:val="24"/>
          <w:lang w:eastAsia="ko-KR"/>
        </w:rPr>
        <w:t xml:space="preserve"> rightly points out that publishing houses promoted</w:t>
      </w:r>
      <w:r w:rsidR="00401A87">
        <w:rPr>
          <w:rFonts w:ascii="Times New Roman" w:hAnsi="Times New Roman" w:cs="Times New Roman"/>
          <w:sz w:val="24"/>
          <w:szCs w:val="24"/>
          <w:lang w:eastAsia="ko-KR"/>
        </w:rPr>
        <w:t xml:space="preserve"> </w:t>
      </w:r>
      <w:r w:rsidR="003218C0">
        <w:rPr>
          <w:rFonts w:ascii="Times New Roman" w:hAnsi="Times New Roman" w:cs="Times New Roman"/>
          <w:sz w:val="24"/>
          <w:szCs w:val="24"/>
          <w:lang w:eastAsia="ko-KR"/>
        </w:rPr>
        <w:t>“</w:t>
      </w:r>
      <w:r w:rsidR="00401A87">
        <w:rPr>
          <w:rFonts w:ascii="Times New Roman" w:hAnsi="Times New Roman" w:cs="Times New Roman"/>
          <w:sz w:val="24"/>
          <w:szCs w:val="24"/>
          <w:lang w:eastAsia="ko-KR"/>
        </w:rPr>
        <w:t>instant books</w:t>
      </w:r>
      <w:r w:rsidR="003218C0">
        <w:rPr>
          <w:rFonts w:ascii="Times New Roman" w:hAnsi="Times New Roman" w:cs="Times New Roman"/>
          <w:sz w:val="24"/>
          <w:szCs w:val="24"/>
          <w:lang w:eastAsia="ko-KR"/>
        </w:rPr>
        <w:t>”</w:t>
      </w:r>
      <w:r w:rsidR="00401A87">
        <w:rPr>
          <w:rFonts w:ascii="Times New Roman" w:hAnsi="Times New Roman" w:cs="Times New Roman"/>
          <w:sz w:val="24"/>
          <w:szCs w:val="24"/>
          <w:lang w:eastAsia="ko-KR"/>
        </w:rPr>
        <w:t xml:space="preserve"> of former hostages during the first years of</w:t>
      </w:r>
      <w:r w:rsidR="00C6335B">
        <w:rPr>
          <w:rFonts w:ascii="Times New Roman" w:hAnsi="Times New Roman" w:cs="Times New Roman"/>
          <w:sz w:val="24"/>
          <w:szCs w:val="24"/>
          <w:lang w:eastAsia="ko-KR"/>
        </w:rPr>
        <w:t xml:space="preserve"> the</w:t>
      </w:r>
      <w:r w:rsidR="00401A87">
        <w:rPr>
          <w:rFonts w:ascii="Times New Roman" w:hAnsi="Times New Roman" w:cs="Times New Roman"/>
          <w:sz w:val="24"/>
          <w:szCs w:val="24"/>
          <w:lang w:eastAsia="ko-KR"/>
        </w:rPr>
        <w:t xml:space="preserve"> 21</w:t>
      </w:r>
      <w:r w:rsidR="00401A87" w:rsidRPr="00401A87">
        <w:rPr>
          <w:rFonts w:ascii="Times New Roman" w:hAnsi="Times New Roman" w:cs="Times New Roman"/>
          <w:sz w:val="24"/>
          <w:szCs w:val="24"/>
          <w:vertAlign w:val="superscript"/>
          <w:lang w:eastAsia="ko-KR"/>
        </w:rPr>
        <w:t>st</w:t>
      </w:r>
      <w:r w:rsidR="00401A87">
        <w:rPr>
          <w:rFonts w:ascii="Times New Roman" w:hAnsi="Times New Roman" w:cs="Times New Roman"/>
          <w:sz w:val="24"/>
          <w:szCs w:val="24"/>
          <w:lang w:eastAsia="ko-KR"/>
        </w:rPr>
        <w:t xml:space="preserve"> century, testimonial narratives from this period </w:t>
      </w:r>
      <w:r w:rsidR="00440F8B">
        <w:rPr>
          <w:rFonts w:ascii="Times New Roman" w:hAnsi="Times New Roman" w:cs="Times New Roman"/>
          <w:sz w:val="24"/>
          <w:szCs w:val="24"/>
          <w:lang w:eastAsia="ko-KR"/>
        </w:rPr>
        <w:t>didn’t deal exclusively</w:t>
      </w:r>
      <w:r w:rsidR="00401A87">
        <w:rPr>
          <w:rFonts w:ascii="Times New Roman" w:hAnsi="Times New Roman" w:cs="Times New Roman"/>
          <w:sz w:val="24"/>
          <w:szCs w:val="24"/>
          <w:lang w:eastAsia="ko-KR"/>
        </w:rPr>
        <w:t xml:space="preserve"> with </w:t>
      </w:r>
      <w:r w:rsidR="008C1194">
        <w:rPr>
          <w:rFonts w:ascii="Times New Roman" w:hAnsi="Times New Roman" w:cs="Times New Roman"/>
          <w:sz w:val="24"/>
          <w:szCs w:val="24"/>
          <w:lang w:eastAsia="ko-KR"/>
        </w:rPr>
        <w:t>kidnappings.</w:t>
      </w:r>
      <w:r w:rsidR="00C6335B">
        <w:rPr>
          <w:rFonts w:ascii="Times New Roman" w:hAnsi="Times New Roman" w:cs="Times New Roman"/>
          <w:sz w:val="24"/>
          <w:szCs w:val="24"/>
          <w:lang w:eastAsia="ko-KR"/>
        </w:rPr>
        <w:t xml:space="preserve"> </w:t>
      </w:r>
      <w:r w:rsidR="00CC71D6" w:rsidRPr="00CC71D6">
        <w:rPr>
          <w:rFonts w:ascii="Times New Roman" w:hAnsi="Times New Roman" w:cs="Times New Roman"/>
          <w:sz w:val="24"/>
          <w:szCs w:val="24"/>
          <w:lang w:eastAsia="ko-KR"/>
        </w:rPr>
        <w:t xml:space="preserve">The </w:t>
      </w:r>
      <w:r w:rsidR="007B21EA">
        <w:rPr>
          <w:rFonts w:ascii="Times New Roman" w:hAnsi="Times New Roman" w:cs="Times New Roman"/>
          <w:sz w:val="24"/>
          <w:szCs w:val="24"/>
          <w:lang w:eastAsia="ko-KR"/>
        </w:rPr>
        <w:t xml:space="preserve">2006 and 2016 </w:t>
      </w:r>
      <w:r w:rsidR="00CC71D6" w:rsidRPr="00CC71D6">
        <w:rPr>
          <w:rFonts w:ascii="Times New Roman" w:hAnsi="Times New Roman" w:cs="Times New Roman"/>
          <w:sz w:val="24"/>
          <w:szCs w:val="24"/>
          <w:lang w:eastAsia="ko-KR"/>
        </w:rPr>
        <w:t>peace accords</w:t>
      </w:r>
      <w:r w:rsidR="007B21EA">
        <w:rPr>
          <w:rFonts w:ascii="Times New Roman" w:hAnsi="Times New Roman" w:cs="Times New Roman"/>
          <w:sz w:val="24"/>
          <w:szCs w:val="24"/>
          <w:lang w:eastAsia="ko-KR"/>
        </w:rPr>
        <w:t xml:space="preserve"> with, respectively, </w:t>
      </w:r>
      <w:r w:rsidR="00CC71D6">
        <w:rPr>
          <w:rFonts w:ascii="Times New Roman" w:hAnsi="Times New Roman" w:cs="Times New Roman"/>
          <w:sz w:val="24"/>
          <w:szCs w:val="24"/>
          <w:lang w:eastAsia="ko-KR"/>
        </w:rPr>
        <w:t xml:space="preserve">the paramilitaries </w:t>
      </w:r>
      <w:r w:rsidR="007B21EA">
        <w:rPr>
          <w:rFonts w:ascii="Times New Roman" w:hAnsi="Times New Roman" w:cs="Times New Roman"/>
          <w:sz w:val="24"/>
          <w:szCs w:val="24"/>
          <w:lang w:eastAsia="ko-KR"/>
        </w:rPr>
        <w:t>a</w:t>
      </w:r>
      <w:r w:rsidR="00CC71D6">
        <w:rPr>
          <w:rFonts w:ascii="Times New Roman" w:hAnsi="Times New Roman" w:cs="Times New Roman"/>
          <w:sz w:val="24"/>
          <w:szCs w:val="24"/>
          <w:lang w:eastAsia="ko-KR"/>
        </w:rPr>
        <w:t xml:space="preserve">nd </w:t>
      </w:r>
      <w:proofErr w:type="spellStart"/>
      <w:r w:rsidR="00CC71D6">
        <w:rPr>
          <w:rFonts w:ascii="Times New Roman" w:hAnsi="Times New Roman" w:cs="Times New Roman"/>
          <w:sz w:val="24"/>
          <w:szCs w:val="24"/>
          <w:lang w:eastAsia="ko-KR"/>
        </w:rPr>
        <w:t>Farc</w:t>
      </w:r>
      <w:proofErr w:type="spellEnd"/>
      <w:r w:rsidR="00184C13">
        <w:rPr>
          <w:rFonts w:ascii="Times New Roman" w:hAnsi="Times New Roman" w:cs="Times New Roman"/>
          <w:sz w:val="24"/>
          <w:szCs w:val="24"/>
          <w:lang w:eastAsia="ko-KR"/>
        </w:rPr>
        <w:t xml:space="preserve"> changed </w:t>
      </w:r>
      <w:r w:rsidR="007B21EA">
        <w:rPr>
          <w:rFonts w:ascii="Times New Roman" w:hAnsi="Times New Roman" w:cs="Times New Roman"/>
          <w:sz w:val="24"/>
          <w:szCs w:val="24"/>
          <w:lang w:eastAsia="ko-KR"/>
        </w:rPr>
        <w:t xml:space="preserve">how the </w:t>
      </w:r>
      <w:r w:rsidR="009D3723">
        <w:rPr>
          <w:rFonts w:ascii="Times New Roman" w:hAnsi="Times New Roman" w:cs="Times New Roman"/>
          <w:sz w:val="24"/>
          <w:szCs w:val="24"/>
          <w:lang w:eastAsia="ko-KR"/>
        </w:rPr>
        <w:t xml:space="preserve">nation </w:t>
      </w:r>
      <w:r w:rsidR="007B21EA">
        <w:rPr>
          <w:rFonts w:ascii="Times New Roman" w:hAnsi="Times New Roman" w:cs="Times New Roman"/>
          <w:sz w:val="24"/>
          <w:szCs w:val="24"/>
          <w:lang w:eastAsia="ko-KR"/>
        </w:rPr>
        <w:t xml:space="preserve">dealt </w:t>
      </w:r>
      <w:r w:rsidR="00184C13">
        <w:rPr>
          <w:rFonts w:ascii="Times New Roman" w:hAnsi="Times New Roman" w:cs="Times New Roman"/>
          <w:sz w:val="24"/>
          <w:szCs w:val="24"/>
          <w:lang w:eastAsia="ko-KR"/>
        </w:rPr>
        <w:t>with the memory of the armed conflict</w:t>
      </w:r>
      <w:r w:rsidR="00440F8B">
        <w:rPr>
          <w:rFonts w:ascii="Times New Roman" w:hAnsi="Times New Roman" w:cs="Times New Roman"/>
          <w:sz w:val="24"/>
          <w:szCs w:val="24"/>
          <w:lang w:eastAsia="ko-KR"/>
        </w:rPr>
        <w:t>,</w:t>
      </w:r>
      <w:r w:rsidR="00184C13">
        <w:rPr>
          <w:rFonts w:ascii="Times New Roman" w:hAnsi="Times New Roman" w:cs="Times New Roman"/>
          <w:sz w:val="24"/>
          <w:szCs w:val="24"/>
          <w:lang w:eastAsia="ko-KR"/>
        </w:rPr>
        <w:t xml:space="preserve"> </w:t>
      </w:r>
      <w:r w:rsidR="009D3723">
        <w:rPr>
          <w:rFonts w:ascii="Times New Roman" w:hAnsi="Times New Roman" w:cs="Times New Roman"/>
          <w:sz w:val="24"/>
          <w:szCs w:val="24"/>
          <w:lang w:eastAsia="ko-KR"/>
        </w:rPr>
        <w:t>as the</w:t>
      </w:r>
      <w:r w:rsidR="00223732">
        <w:rPr>
          <w:rFonts w:ascii="Times New Roman" w:hAnsi="Times New Roman" w:cs="Times New Roman"/>
          <w:sz w:val="24"/>
          <w:szCs w:val="24"/>
          <w:lang w:eastAsia="ko-KR"/>
        </w:rPr>
        <w:t xml:space="preserve"> </w:t>
      </w:r>
      <w:r w:rsidR="00184C13">
        <w:rPr>
          <w:rFonts w:ascii="Times New Roman" w:hAnsi="Times New Roman" w:cs="Times New Roman"/>
          <w:sz w:val="24"/>
          <w:szCs w:val="24"/>
          <w:lang w:eastAsia="ko-KR"/>
        </w:rPr>
        <w:t xml:space="preserve">public debate </w:t>
      </w:r>
      <w:r w:rsidR="009D3723">
        <w:rPr>
          <w:rFonts w:ascii="Times New Roman" w:hAnsi="Times New Roman" w:cs="Times New Roman"/>
          <w:sz w:val="24"/>
          <w:szCs w:val="24"/>
          <w:lang w:eastAsia="ko-KR"/>
        </w:rPr>
        <w:t>began reconsidering</w:t>
      </w:r>
      <w:r w:rsidR="00223732">
        <w:rPr>
          <w:rFonts w:ascii="Times New Roman" w:hAnsi="Times New Roman" w:cs="Times New Roman"/>
          <w:sz w:val="24"/>
          <w:szCs w:val="24"/>
          <w:lang w:eastAsia="ko-KR"/>
        </w:rPr>
        <w:t xml:space="preserve"> </w:t>
      </w:r>
      <w:r w:rsidR="00184C13">
        <w:rPr>
          <w:rFonts w:ascii="Times New Roman" w:hAnsi="Times New Roman" w:cs="Times New Roman"/>
          <w:sz w:val="24"/>
          <w:szCs w:val="24"/>
          <w:lang w:eastAsia="ko-KR"/>
        </w:rPr>
        <w:t xml:space="preserve">guerrilla and paramilitary violence. </w:t>
      </w:r>
      <w:r w:rsidR="00274470" w:rsidRPr="00274470">
        <w:rPr>
          <w:rFonts w:ascii="Times New Roman" w:hAnsi="Times New Roman" w:cs="Times New Roman"/>
          <w:sz w:val="24"/>
          <w:szCs w:val="24"/>
          <w:lang w:eastAsia="ko-KR"/>
        </w:rPr>
        <w:t xml:space="preserve">Alongside the peace accords there </w:t>
      </w:r>
      <w:r w:rsidR="00223732">
        <w:rPr>
          <w:rFonts w:ascii="Times New Roman" w:hAnsi="Times New Roman" w:cs="Times New Roman"/>
          <w:sz w:val="24"/>
          <w:szCs w:val="24"/>
          <w:lang w:eastAsia="ko-KR"/>
        </w:rPr>
        <w:t xml:space="preserve">have been </w:t>
      </w:r>
      <w:r w:rsidR="00274470" w:rsidRPr="00274470">
        <w:rPr>
          <w:rFonts w:ascii="Times New Roman" w:hAnsi="Times New Roman" w:cs="Times New Roman"/>
          <w:sz w:val="24"/>
          <w:szCs w:val="24"/>
          <w:lang w:eastAsia="ko-KR"/>
        </w:rPr>
        <w:t xml:space="preserve">State initiatives </w:t>
      </w:r>
      <w:r w:rsidR="00223732">
        <w:rPr>
          <w:rFonts w:ascii="Times New Roman" w:hAnsi="Times New Roman" w:cs="Times New Roman"/>
          <w:sz w:val="24"/>
          <w:szCs w:val="24"/>
          <w:lang w:eastAsia="ko-KR"/>
        </w:rPr>
        <w:t xml:space="preserve">that aim </w:t>
      </w:r>
      <w:r w:rsidR="00274470">
        <w:rPr>
          <w:rFonts w:ascii="Times New Roman" w:hAnsi="Times New Roman" w:cs="Times New Roman"/>
          <w:sz w:val="24"/>
          <w:szCs w:val="24"/>
          <w:lang w:eastAsia="ko-KR"/>
        </w:rPr>
        <w:t xml:space="preserve">to </w:t>
      </w:r>
      <w:r w:rsidR="00223732">
        <w:rPr>
          <w:rFonts w:ascii="Times New Roman" w:hAnsi="Times New Roman" w:cs="Times New Roman"/>
          <w:sz w:val="24"/>
          <w:szCs w:val="24"/>
          <w:lang w:eastAsia="ko-KR"/>
        </w:rPr>
        <w:t xml:space="preserve">reveal </w:t>
      </w:r>
      <w:r w:rsidR="00274470">
        <w:rPr>
          <w:rFonts w:ascii="Times New Roman" w:hAnsi="Times New Roman" w:cs="Times New Roman"/>
          <w:sz w:val="24"/>
          <w:szCs w:val="24"/>
          <w:lang w:eastAsia="ko-KR"/>
        </w:rPr>
        <w:t>what really happened during</w:t>
      </w:r>
      <w:r w:rsidR="00440F8B">
        <w:rPr>
          <w:rFonts w:ascii="Times New Roman" w:hAnsi="Times New Roman" w:cs="Times New Roman"/>
          <w:sz w:val="24"/>
          <w:szCs w:val="24"/>
          <w:lang w:eastAsia="ko-KR"/>
        </w:rPr>
        <w:t xml:space="preserve"> the</w:t>
      </w:r>
      <w:r w:rsidR="00274470">
        <w:rPr>
          <w:rFonts w:ascii="Times New Roman" w:hAnsi="Times New Roman" w:cs="Times New Roman"/>
          <w:sz w:val="24"/>
          <w:szCs w:val="24"/>
          <w:lang w:eastAsia="ko-KR"/>
        </w:rPr>
        <w:t xml:space="preserve"> conflict and </w:t>
      </w:r>
      <w:r w:rsidR="00223732">
        <w:rPr>
          <w:rFonts w:ascii="Times New Roman" w:hAnsi="Times New Roman" w:cs="Times New Roman"/>
          <w:sz w:val="24"/>
          <w:szCs w:val="24"/>
          <w:lang w:eastAsia="ko-KR"/>
        </w:rPr>
        <w:t xml:space="preserve">to </w:t>
      </w:r>
      <w:r w:rsidR="00274470">
        <w:rPr>
          <w:rFonts w:ascii="Times New Roman" w:hAnsi="Times New Roman" w:cs="Times New Roman"/>
          <w:sz w:val="24"/>
          <w:szCs w:val="24"/>
          <w:lang w:eastAsia="ko-KR"/>
        </w:rPr>
        <w:t xml:space="preserve">give </w:t>
      </w:r>
      <w:r w:rsidR="003218C0">
        <w:rPr>
          <w:rFonts w:ascii="Times New Roman" w:hAnsi="Times New Roman" w:cs="Times New Roman"/>
          <w:sz w:val="24"/>
          <w:szCs w:val="24"/>
          <w:lang w:eastAsia="ko-KR"/>
        </w:rPr>
        <w:t>a voice to its</w:t>
      </w:r>
      <w:r w:rsidR="00274470">
        <w:rPr>
          <w:rFonts w:ascii="Times New Roman" w:hAnsi="Times New Roman" w:cs="Times New Roman"/>
          <w:sz w:val="24"/>
          <w:szCs w:val="24"/>
          <w:lang w:eastAsia="ko-KR"/>
        </w:rPr>
        <w:t xml:space="preserve"> victims</w:t>
      </w:r>
      <w:r w:rsidR="003218C0">
        <w:rPr>
          <w:rFonts w:ascii="Times New Roman" w:hAnsi="Times New Roman" w:cs="Times New Roman"/>
          <w:sz w:val="24"/>
          <w:szCs w:val="24"/>
          <w:lang w:eastAsia="ko-KR"/>
        </w:rPr>
        <w:t>.</w:t>
      </w:r>
      <w:r w:rsidR="00274470">
        <w:rPr>
          <w:rFonts w:ascii="Times New Roman" w:hAnsi="Times New Roman" w:cs="Times New Roman"/>
          <w:sz w:val="24"/>
          <w:szCs w:val="24"/>
          <w:lang w:eastAsia="ko-KR"/>
        </w:rPr>
        <w:t xml:space="preserve"> </w:t>
      </w:r>
      <w:r w:rsidR="00274470" w:rsidRPr="00FC663B">
        <w:rPr>
          <w:rFonts w:ascii="Times New Roman" w:hAnsi="Times New Roman" w:cs="Times New Roman"/>
          <w:sz w:val="24"/>
          <w:szCs w:val="24"/>
          <w:lang w:eastAsia="ko-KR"/>
        </w:rPr>
        <w:t>At the same time, independent journalistic projects</w:t>
      </w:r>
      <w:r w:rsidR="00FC663B" w:rsidRPr="00FC663B">
        <w:rPr>
          <w:rFonts w:ascii="Times New Roman" w:hAnsi="Times New Roman" w:cs="Times New Roman"/>
          <w:sz w:val="24"/>
          <w:szCs w:val="24"/>
          <w:lang w:eastAsia="ko-KR"/>
        </w:rPr>
        <w:t xml:space="preserve"> have taken an </w:t>
      </w:r>
      <w:r w:rsidR="00FC663B">
        <w:rPr>
          <w:rFonts w:ascii="Times New Roman" w:hAnsi="Times New Roman" w:cs="Times New Roman"/>
          <w:sz w:val="24"/>
          <w:szCs w:val="24"/>
          <w:lang w:eastAsia="ko-KR"/>
        </w:rPr>
        <w:t xml:space="preserve">interest in telling the stories of the regions </w:t>
      </w:r>
      <w:r w:rsidR="00FC663B">
        <w:rPr>
          <w:rFonts w:ascii="Times New Roman" w:hAnsi="Times New Roman" w:cs="Times New Roman"/>
          <w:sz w:val="24"/>
          <w:szCs w:val="24"/>
          <w:lang w:eastAsia="ko-KR"/>
        </w:rPr>
        <w:lastRenderedPageBreak/>
        <w:t xml:space="preserve">most affected by guerrilla, State, and paramilitary violence. </w:t>
      </w:r>
      <w:r w:rsidR="00FC663B" w:rsidRPr="00FC663B">
        <w:rPr>
          <w:rFonts w:ascii="Times New Roman" w:hAnsi="Times New Roman" w:cs="Times New Roman"/>
          <w:sz w:val="24"/>
          <w:szCs w:val="24"/>
          <w:lang w:eastAsia="ko-KR"/>
        </w:rPr>
        <w:t xml:space="preserve">Furthermore, testimonial fictions </w:t>
      </w:r>
      <w:r w:rsidR="00FC663B">
        <w:rPr>
          <w:rFonts w:ascii="Times New Roman" w:hAnsi="Times New Roman" w:cs="Times New Roman"/>
          <w:sz w:val="24"/>
          <w:szCs w:val="24"/>
          <w:lang w:eastAsia="ko-KR"/>
        </w:rPr>
        <w:t xml:space="preserve">are addressing </w:t>
      </w:r>
      <w:r w:rsidR="00D80DDB">
        <w:rPr>
          <w:rFonts w:ascii="Times New Roman" w:hAnsi="Times New Roman" w:cs="Times New Roman"/>
          <w:sz w:val="24"/>
          <w:szCs w:val="24"/>
          <w:lang w:eastAsia="ko-KR"/>
        </w:rPr>
        <w:t xml:space="preserve">anew </w:t>
      </w:r>
      <w:r w:rsidR="00FC663B" w:rsidRPr="00FC663B">
        <w:rPr>
          <w:rFonts w:ascii="Times New Roman" w:hAnsi="Times New Roman" w:cs="Times New Roman"/>
          <w:sz w:val="24"/>
          <w:szCs w:val="24"/>
          <w:lang w:eastAsia="ko-KR"/>
        </w:rPr>
        <w:t xml:space="preserve">events </w:t>
      </w:r>
      <w:r w:rsidR="00223732">
        <w:rPr>
          <w:rFonts w:ascii="Times New Roman" w:hAnsi="Times New Roman" w:cs="Times New Roman"/>
          <w:sz w:val="24"/>
          <w:szCs w:val="24"/>
          <w:lang w:eastAsia="ko-KR"/>
        </w:rPr>
        <w:t>that</w:t>
      </w:r>
      <w:r w:rsidR="00FC663B" w:rsidRPr="00FC663B">
        <w:rPr>
          <w:rFonts w:ascii="Times New Roman" w:hAnsi="Times New Roman" w:cs="Times New Roman"/>
          <w:sz w:val="24"/>
          <w:szCs w:val="24"/>
          <w:lang w:eastAsia="ko-KR"/>
        </w:rPr>
        <w:t xml:space="preserve"> occurred </w:t>
      </w:r>
      <w:r w:rsidR="00223732">
        <w:rPr>
          <w:rFonts w:ascii="Times New Roman" w:hAnsi="Times New Roman" w:cs="Times New Roman"/>
          <w:sz w:val="24"/>
          <w:szCs w:val="24"/>
          <w:lang w:eastAsia="ko-KR"/>
        </w:rPr>
        <w:t xml:space="preserve">during </w:t>
      </w:r>
      <w:r w:rsidR="00FC663B" w:rsidRPr="00FC663B">
        <w:rPr>
          <w:rFonts w:ascii="Times New Roman" w:hAnsi="Times New Roman" w:cs="Times New Roman"/>
          <w:sz w:val="24"/>
          <w:szCs w:val="24"/>
          <w:lang w:eastAsia="ko-KR"/>
        </w:rPr>
        <w:t>the last decades of the 20th and the first decades of the 21</w:t>
      </w:r>
      <w:r w:rsidR="00FC663B" w:rsidRPr="009919E1">
        <w:rPr>
          <w:rFonts w:ascii="Times New Roman" w:hAnsi="Times New Roman" w:cs="Times New Roman"/>
          <w:sz w:val="24"/>
          <w:szCs w:val="24"/>
          <w:vertAlign w:val="superscript"/>
          <w:lang w:eastAsia="ko-KR"/>
        </w:rPr>
        <w:t>st</w:t>
      </w:r>
      <w:r w:rsidR="00223732">
        <w:rPr>
          <w:rFonts w:ascii="Times New Roman" w:hAnsi="Times New Roman" w:cs="Times New Roman"/>
          <w:sz w:val="24"/>
          <w:szCs w:val="24"/>
          <w:lang w:eastAsia="ko-KR"/>
        </w:rPr>
        <w:t xml:space="preserve"> centuries</w:t>
      </w:r>
      <w:r w:rsidR="009919E1">
        <w:rPr>
          <w:rFonts w:ascii="Times New Roman" w:hAnsi="Times New Roman" w:cs="Times New Roman"/>
          <w:sz w:val="24"/>
          <w:szCs w:val="24"/>
          <w:lang w:eastAsia="ko-KR"/>
        </w:rPr>
        <w:t xml:space="preserve"> and have thereby </w:t>
      </w:r>
      <w:r w:rsidR="008C1194">
        <w:rPr>
          <w:rFonts w:ascii="Times New Roman" w:hAnsi="Times New Roman" w:cs="Times New Roman"/>
          <w:sz w:val="24"/>
          <w:szCs w:val="24"/>
          <w:lang w:eastAsia="ko-KR"/>
        </w:rPr>
        <w:t>diversified testimonial</w:t>
      </w:r>
      <w:r w:rsidR="00FC663B" w:rsidRPr="00FC663B">
        <w:rPr>
          <w:rFonts w:ascii="Times New Roman" w:hAnsi="Times New Roman" w:cs="Times New Roman"/>
          <w:sz w:val="24"/>
          <w:szCs w:val="24"/>
          <w:lang w:eastAsia="ko-KR"/>
        </w:rPr>
        <w:t xml:space="preserve"> </w:t>
      </w:r>
      <w:r w:rsidR="0032670A">
        <w:rPr>
          <w:rFonts w:ascii="Times New Roman" w:hAnsi="Times New Roman" w:cs="Times New Roman"/>
          <w:sz w:val="24"/>
          <w:szCs w:val="24"/>
          <w:lang w:eastAsia="ko-KR"/>
        </w:rPr>
        <w:t xml:space="preserve">cultural </w:t>
      </w:r>
      <w:r w:rsidR="00FC663B" w:rsidRPr="00FC663B">
        <w:rPr>
          <w:rFonts w:ascii="Times New Roman" w:hAnsi="Times New Roman" w:cs="Times New Roman"/>
          <w:sz w:val="24"/>
          <w:szCs w:val="24"/>
          <w:lang w:eastAsia="ko-KR"/>
        </w:rPr>
        <w:t xml:space="preserve">production </w:t>
      </w:r>
      <w:r w:rsidR="009919E1">
        <w:rPr>
          <w:rFonts w:ascii="Times New Roman" w:hAnsi="Times New Roman" w:cs="Times New Roman"/>
          <w:sz w:val="24"/>
          <w:szCs w:val="24"/>
          <w:lang w:eastAsia="ko-KR"/>
        </w:rPr>
        <w:t>about</w:t>
      </w:r>
      <w:r w:rsidR="00FC663B" w:rsidRPr="00FC663B">
        <w:rPr>
          <w:rFonts w:ascii="Times New Roman" w:hAnsi="Times New Roman" w:cs="Times New Roman"/>
          <w:sz w:val="24"/>
          <w:szCs w:val="24"/>
          <w:lang w:eastAsia="ko-KR"/>
        </w:rPr>
        <w:t xml:space="preserve"> the conflict.</w:t>
      </w:r>
    </w:p>
    <w:p w14:paraId="30C6AB0E" w14:textId="79503B73" w:rsidR="00CD5006" w:rsidRPr="002C3D51" w:rsidRDefault="009951BF" w:rsidP="002C3D51">
      <w:pPr>
        <w:rPr>
          <w:rFonts w:ascii="Times New Roman" w:hAnsi="Times New Roman" w:cs="Times New Roman"/>
          <w:b/>
          <w:bCs/>
        </w:rPr>
      </w:pPr>
      <w:r>
        <w:rPr>
          <w:rFonts w:ascii="Times New Roman" w:hAnsi="Times New Roman" w:cs="Times New Roman"/>
          <w:b/>
          <w:bCs/>
        </w:rPr>
        <w:t xml:space="preserve">IV. </w:t>
      </w:r>
      <w:r w:rsidR="001504F1">
        <w:rPr>
          <w:rFonts w:ascii="Times New Roman" w:hAnsi="Times New Roman" w:cs="Times New Roman"/>
          <w:b/>
          <w:bCs/>
        </w:rPr>
        <w:t xml:space="preserve">  </w:t>
      </w:r>
      <w:r w:rsidR="00CD5006" w:rsidRPr="002C3D51">
        <w:rPr>
          <w:rFonts w:ascii="Times New Roman" w:hAnsi="Times New Roman" w:cs="Times New Roman"/>
          <w:b/>
          <w:bCs/>
        </w:rPr>
        <w:t>Rationale</w:t>
      </w:r>
    </w:p>
    <w:p w14:paraId="0A8BD7AF" w14:textId="688846F1" w:rsidR="00CD5006" w:rsidRPr="00CD5006" w:rsidRDefault="009951BF" w:rsidP="002C3D51">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00CD5006" w:rsidRPr="00CD5006">
        <w:rPr>
          <w:rFonts w:ascii="Times New Roman" w:hAnsi="Times New Roman" w:cs="Times New Roman"/>
          <w:sz w:val="24"/>
          <w:szCs w:val="24"/>
          <w:lang w:eastAsia="ko-KR"/>
        </w:rPr>
        <w:t xml:space="preserve">As a result of the two peace </w:t>
      </w:r>
      <w:r w:rsidR="0040220F">
        <w:rPr>
          <w:rFonts w:ascii="Times New Roman" w:hAnsi="Times New Roman" w:cs="Times New Roman"/>
          <w:sz w:val="24"/>
          <w:szCs w:val="24"/>
          <w:lang w:eastAsia="ko-KR"/>
        </w:rPr>
        <w:t>agreements</w:t>
      </w:r>
      <w:r w:rsidR="00CD5006" w:rsidRPr="00CD5006">
        <w:rPr>
          <w:rFonts w:ascii="Times New Roman" w:hAnsi="Times New Roman" w:cs="Times New Roman"/>
          <w:sz w:val="24"/>
          <w:szCs w:val="24"/>
          <w:lang w:eastAsia="ko-KR"/>
        </w:rPr>
        <w:t xml:space="preserve"> with illegal armed groups </w:t>
      </w:r>
      <w:r w:rsidR="00CD5006">
        <w:rPr>
          <w:rFonts w:ascii="Times New Roman" w:hAnsi="Times New Roman" w:cs="Times New Roman"/>
          <w:sz w:val="24"/>
          <w:szCs w:val="24"/>
          <w:lang w:eastAsia="ko-KR"/>
        </w:rPr>
        <w:t>over the last few</w:t>
      </w:r>
      <w:r w:rsidR="00CD5006" w:rsidRPr="00CD5006">
        <w:rPr>
          <w:rFonts w:ascii="Times New Roman" w:hAnsi="Times New Roman" w:cs="Times New Roman"/>
          <w:sz w:val="24"/>
          <w:szCs w:val="24"/>
          <w:lang w:eastAsia="ko-KR"/>
        </w:rPr>
        <w:t xml:space="preserve"> decades, </w:t>
      </w:r>
      <w:r w:rsidR="00CD5006" w:rsidRPr="00CD5006">
        <w:rPr>
          <w:rFonts w:ascii="Times New Roman" w:hAnsi="Times New Roman" w:cs="Times New Roman"/>
          <w:i/>
          <w:iCs/>
          <w:sz w:val="24"/>
          <w:szCs w:val="24"/>
          <w:lang w:eastAsia="ko-KR"/>
        </w:rPr>
        <w:t>memory</w:t>
      </w:r>
      <w:r w:rsidR="00CD5006" w:rsidRPr="00CD5006">
        <w:rPr>
          <w:rFonts w:ascii="Times New Roman" w:hAnsi="Times New Roman" w:cs="Times New Roman"/>
          <w:sz w:val="24"/>
          <w:szCs w:val="24"/>
          <w:lang w:eastAsia="ko-KR"/>
        </w:rPr>
        <w:t xml:space="preserve"> and </w:t>
      </w:r>
      <w:r w:rsidR="00CD5006" w:rsidRPr="00CD5006">
        <w:rPr>
          <w:rFonts w:ascii="Times New Roman" w:hAnsi="Times New Roman" w:cs="Times New Roman"/>
          <w:i/>
          <w:iCs/>
          <w:sz w:val="24"/>
          <w:szCs w:val="24"/>
          <w:lang w:eastAsia="ko-KR"/>
        </w:rPr>
        <w:t>victim</w:t>
      </w:r>
      <w:r w:rsidR="00CD5006" w:rsidRPr="00CD5006">
        <w:rPr>
          <w:rFonts w:ascii="Times New Roman" w:hAnsi="Times New Roman" w:cs="Times New Roman"/>
          <w:sz w:val="24"/>
          <w:szCs w:val="24"/>
          <w:lang w:eastAsia="ko-KR"/>
        </w:rPr>
        <w:t xml:space="preserve"> have become central categories in historical and political discussions, as well as in the production of testimonial works </w:t>
      </w:r>
      <w:r w:rsidR="00725B74">
        <w:rPr>
          <w:rFonts w:ascii="Times New Roman" w:hAnsi="Times New Roman" w:cs="Times New Roman"/>
          <w:sz w:val="24"/>
          <w:szCs w:val="24"/>
          <w:lang w:eastAsia="ko-KR"/>
        </w:rPr>
        <w:t xml:space="preserve">at the beginning of the </w:t>
      </w:r>
      <w:r w:rsidR="00CD5006">
        <w:rPr>
          <w:rFonts w:ascii="Times New Roman" w:hAnsi="Times New Roman" w:cs="Times New Roman"/>
          <w:sz w:val="24"/>
          <w:szCs w:val="24"/>
          <w:lang w:eastAsia="ko-KR"/>
        </w:rPr>
        <w:t>21st</w:t>
      </w:r>
      <w:r w:rsidR="00CD5006" w:rsidRPr="00CD5006">
        <w:rPr>
          <w:rFonts w:ascii="Times New Roman" w:hAnsi="Times New Roman" w:cs="Times New Roman"/>
          <w:sz w:val="24"/>
          <w:szCs w:val="24"/>
          <w:lang w:eastAsia="ko-KR"/>
        </w:rPr>
        <w:t xml:space="preserve"> century.</w:t>
      </w:r>
      <w:r w:rsidR="00C70C91">
        <w:rPr>
          <w:rFonts w:ascii="Times New Roman" w:hAnsi="Times New Roman" w:cs="Times New Roman"/>
          <w:sz w:val="24"/>
          <w:szCs w:val="24"/>
          <w:lang w:eastAsia="ko-KR"/>
        </w:rPr>
        <w:t xml:space="preserve"> </w:t>
      </w:r>
      <w:r w:rsidR="00C70C91" w:rsidRPr="00C70C91">
        <w:rPr>
          <w:rFonts w:ascii="Times New Roman" w:hAnsi="Times New Roman" w:cs="Times New Roman"/>
          <w:sz w:val="24"/>
          <w:szCs w:val="24"/>
          <w:lang w:eastAsia="ko-KR"/>
        </w:rPr>
        <w:t xml:space="preserve">One might say that Colombia is witnessing a </w:t>
      </w:r>
      <w:r w:rsidR="0040220F">
        <w:rPr>
          <w:rFonts w:ascii="Times New Roman" w:hAnsi="Times New Roman" w:cs="Times New Roman"/>
          <w:sz w:val="24"/>
          <w:szCs w:val="24"/>
          <w:lang w:eastAsia="ko-KR"/>
        </w:rPr>
        <w:t xml:space="preserve">“memory </w:t>
      </w:r>
      <w:r w:rsidR="00C70C91" w:rsidRPr="0040220F">
        <w:rPr>
          <w:rFonts w:ascii="Times New Roman" w:hAnsi="Times New Roman" w:cs="Times New Roman"/>
          <w:sz w:val="24"/>
          <w:szCs w:val="24"/>
          <w:lang w:eastAsia="ko-KR"/>
        </w:rPr>
        <w:t>boom</w:t>
      </w:r>
      <w:r w:rsidR="0040220F">
        <w:rPr>
          <w:rFonts w:ascii="Times New Roman" w:hAnsi="Times New Roman" w:cs="Times New Roman"/>
          <w:sz w:val="24"/>
          <w:szCs w:val="24"/>
          <w:lang w:eastAsia="ko-KR"/>
        </w:rPr>
        <w:t xml:space="preserve">” </w:t>
      </w:r>
      <w:r w:rsidR="00C70C91" w:rsidRPr="00C70C91">
        <w:rPr>
          <w:rFonts w:ascii="Times New Roman" w:hAnsi="Times New Roman" w:cs="Times New Roman"/>
          <w:sz w:val="24"/>
          <w:szCs w:val="24"/>
          <w:lang w:eastAsia="ko-KR"/>
        </w:rPr>
        <w:t xml:space="preserve">in which attention is </w:t>
      </w:r>
      <w:r w:rsidR="00C70C91">
        <w:rPr>
          <w:rFonts w:ascii="Times New Roman" w:hAnsi="Times New Roman" w:cs="Times New Roman"/>
          <w:sz w:val="24"/>
          <w:szCs w:val="24"/>
          <w:lang w:eastAsia="ko-KR"/>
        </w:rPr>
        <w:t xml:space="preserve">focused on </w:t>
      </w:r>
      <w:r w:rsidR="00725B74">
        <w:rPr>
          <w:rFonts w:ascii="Times New Roman" w:hAnsi="Times New Roman" w:cs="Times New Roman"/>
          <w:sz w:val="24"/>
          <w:szCs w:val="24"/>
          <w:lang w:eastAsia="ko-KR"/>
        </w:rPr>
        <w:t xml:space="preserve">uncovering </w:t>
      </w:r>
      <w:r w:rsidR="00C70C91" w:rsidRPr="00C70C91">
        <w:rPr>
          <w:rFonts w:ascii="Times New Roman" w:hAnsi="Times New Roman" w:cs="Times New Roman"/>
          <w:sz w:val="24"/>
          <w:szCs w:val="24"/>
          <w:lang w:eastAsia="ko-KR"/>
        </w:rPr>
        <w:t xml:space="preserve">the truth about </w:t>
      </w:r>
      <w:r w:rsidR="00673C6C">
        <w:rPr>
          <w:rFonts w:ascii="Times New Roman" w:hAnsi="Times New Roman" w:cs="Times New Roman"/>
          <w:sz w:val="24"/>
          <w:szCs w:val="24"/>
          <w:lang w:eastAsia="ko-KR"/>
        </w:rPr>
        <w:t>the</w:t>
      </w:r>
      <w:r w:rsidR="00C70C91" w:rsidRPr="00C70C91">
        <w:rPr>
          <w:rFonts w:ascii="Times New Roman" w:hAnsi="Times New Roman" w:cs="Times New Roman"/>
          <w:sz w:val="24"/>
          <w:szCs w:val="24"/>
          <w:lang w:eastAsia="ko-KR"/>
        </w:rPr>
        <w:t xml:space="preserve"> perpetrators and causes of the armed conflict</w:t>
      </w:r>
      <w:r w:rsidR="00C70C91">
        <w:rPr>
          <w:rFonts w:ascii="Times New Roman" w:hAnsi="Times New Roman" w:cs="Times New Roman"/>
          <w:sz w:val="24"/>
          <w:szCs w:val="24"/>
          <w:lang w:eastAsia="ko-KR"/>
        </w:rPr>
        <w:t>,</w:t>
      </w:r>
      <w:r w:rsidR="00C70C91" w:rsidRPr="00C70C91">
        <w:rPr>
          <w:rFonts w:ascii="Times New Roman" w:hAnsi="Times New Roman" w:cs="Times New Roman"/>
          <w:sz w:val="24"/>
          <w:szCs w:val="24"/>
          <w:lang w:eastAsia="ko-KR"/>
        </w:rPr>
        <w:t xml:space="preserve"> and </w:t>
      </w:r>
      <w:r w:rsidR="00673C6C">
        <w:rPr>
          <w:rFonts w:ascii="Times New Roman" w:hAnsi="Times New Roman" w:cs="Times New Roman"/>
          <w:sz w:val="24"/>
          <w:szCs w:val="24"/>
          <w:lang w:eastAsia="ko-KR"/>
        </w:rPr>
        <w:t xml:space="preserve">on </w:t>
      </w:r>
      <w:r w:rsidR="00C70C91" w:rsidRPr="00C70C91">
        <w:rPr>
          <w:rFonts w:ascii="Times New Roman" w:hAnsi="Times New Roman" w:cs="Times New Roman"/>
          <w:sz w:val="24"/>
          <w:szCs w:val="24"/>
          <w:lang w:eastAsia="ko-KR"/>
        </w:rPr>
        <w:t xml:space="preserve">giving the victims </w:t>
      </w:r>
      <w:r w:rsidR="0040220F">
        <w:rPr>
          <w:rFonts w:ascii="Times New Roman" w:hAnsi="Times New Roman" w:cs="Times New Roman"/>
          <w:sz w:val="24"/>
          <w:szCs w:val="24"/>
          <w:lang w:eastAsia="ko-KR"/>
        </w:rPr>
        <w:t>a platform</w:t>
      </w:r>
      <w:r w:rsidR="00C70C91" w:rsidRPr="00C70C91">
        <w:rPr>
          <w:rFonts w:ascii="Times New Roman" w:hAnsi="Times New Roman" w:cs="Times New Roman"/>
          <w:sz w:val="24"/>
          <w:szCs w:val="24"/>
          <w:lang w:eastAsia="ko-KR"/>
        </w:rPr>
        <w:t xml:space="preserve"> </w:t>
      </w:r>
      <w:r w:rsidR="00673C6C">
        <w:rPr>
          <w:rFonts w:ascii="Times New Roman" w:hAnsi="Times New Roman" w:cs="Times New Roman"/>
          <w:sz w:val="24"/>
          <w:szCs w:val="24"/>
          <w:lang w:eastAsia="ko-KR"/>
        </w:rPr>
        <w:t xml:space="preserve">for narrating </w:t>
      </w:r>
      <w:r w:rsidR="00C70C91" w:rsidRPr="00C70C91">
        <w:rPr>
          <w:rFonts w:ascii="Times New Roman" w:hAnsi="Times New Roman" w:cs="Times New Roman"/>
          <w:sz w:val="24"/>
          <w:szCs w:val="24"/>
          <w:lang w:eastAsia="ko-KR"/>
        </w:rPr>
        <w:t>their experiences.</w:t>
      </w:r>
      <w:r w:rsidR="00585D31">
        <w:rPr>
          <w:rFonts w:ascii="Times New Roman" w:hAnsi="Times New Roman" w:cs="Times New Roman"/>
          <w:sz w:val="24"/>
          <w:szCs w:val="24"/>
          <w:lang w:eastAsia="ko-KR"/>
        </w:rPr>
        <w:t xml:space="preserve"> </w:t>
      </w:r>
      <w:r w:rsidR="00673C6C">
        <w:rPr>
          <w:rFonts w:ascii="Times New Roman" w:hAnsi="Times New Roman" w:cs="Times New Roman"/>
          <w:sz w:val="24"/>
          <w:szCs w:val="24"/>
          <w:lang w:eastAsia="ko-KR"/>
        </w:rPr>
        <w:t>Given the ample</w:t>
      </w:r>
      <w:r w:rsidR="00585D31" w:rsidRPr="00585D31">
        <w:rPr>
          <w:rFonts w:ascii="Times New Roman" w:hAnsi="Times New Roman" w:cs="Times New Roman"/>
          <w:sz w:val="24"/>
          <w:szCs w:val="24"/>
          <w:lang w:eastAsia="ko-KR"/>
        </w:rPr>
        <w:t xml:space="preserve"> testimonial production from the</w:t>
      </w:r>
      <w:r w:rsidR="00673C6C">
        <w:rPr>
          <w:rFonts w:ascii="Times New Roman" w:hAnsi="Times New Roman" w:cs="Times New Roman"/>
          <w:sz w:val="24"/>
          <w:szCs w:val="24"/>
          <w:lang w:eastAsia="ko-KR"/>
        </w:rPr>
        <w:t xml:space="preserve">se recent </w:t>
      </w:r>
      <w:r w:rsidR="00585D31" w:rsidRPr="00585D31">
        <w:rPr>
          <w:rFonts w:ascii="Times New Roman" w:hAnsi="Times New Roman" w:cs="Times New Roman"/>
          <w:sz w:val="24"/>
          <w:szCs w:val="24"/>
          <w:lang w:eastAsia="ko-KR"/>
        </w:rPr>
        <w:t>decades</w:t>
      </w:r>
      <w:r w:rsidR="00673C6C">
        <w:rPr>
          <w:rFonts w:ascii="Times New Roman" w:hAnsi="Times New Roman" w:cs="Times New Roman"/>
          <w:sz w:val="24"/>
          <w:szCs w:val="24"/>
          <w:lang w:eastAsia="ko-KR"/>
        </w:rPr>
        <w:t xml:space="preserve"> and the </w:t>
      </w:r>
      <w:r w:rsidR="00585D31">
        <w:rPr>
          <w:rFonts w:ascii="Times New Roman" w:hAnsi="Times New Roman" w:cs="Times New Roman"/>
          <w:sz w:val="24"/>
          <w:szCs w:val="24"/>
          <w:lang w:eastAsia="ko-KR"/>
        </w:rPr>
        <w:t xml:space="preserve">new voices and perspectives </w:t>
      </w:r>
      <w:r w:rsidR="00673C6C">
        <w:rPr>
          <w:rFonts w:ascii="Times New Roman" w:hAnsi="Times New Roman" w:cs="Times New Roman"/>
          <w:sz w:val="24"/>
          <w:szCs w:val="24"/>
          <w:lang w:eastAsia="ko-KR"/>
        </w:rPr>
        <w:t xml:space="preserve">that have emerged from </w:t>
      </w:r>
      <w:r w:rsidR="00585D31">
        <w:rPr>
          <w:rFonts w:ascii="Times New Roman" w:hAnsi="Times New Roman" w:cs="Times New Roman"/>
          <w:sz w:val="24"/>
          <w:szCs w:val="24"/>
          <w:lang w:eastAsia="ko-KR"/>
        </w:rPr>
        <w:t>the scene</w:t>
      </w:r>
      <w:r w:rsidR="00673C6C">
        <w:rPr>
          <w:rFonts w:ascii="Times New Roman" w:hAnsi="Times New Roman" w:cs="Times New Roman"/>
          <w:sz w:val="24"/>
          <w:szCs w:val="24"/>
          <w:lang w:eastAsia="ko-KR"/>
        </w:rPr>
        <w:t>s</w:t>
      </w:r>
      <w:r w:rsidR="00585D31">
        <w:rPr>
          <w:rFonts w:ascii="Times New Roman" w:hAnsi="Times New Roman" w:cs="Times New Roman"/>
          <w:sz w:val="24"/>
          <w:szCs w:val="24"/>
          <w:lang w:eastAsia="ko-KR"/>
        </w:rPr>
        <w:t xml:space="preserve"> of the memory of conflict</w:t>
      </w:r>
      <w:r w:rsidR="009D3723">
        <w:rPr>
          <w:rFonts w:ascii="Times New Roman" w:hAnsi="Times New Roman" w:cs="Times New Roman"/>
          <w:sz w:val="24"/>
          <w:szCs w:val="24"/>
          <w:lang w:eastAsia="ko-KR"/>
        </w:rPr>
        <w:t xml:space="preserve">, </w:t>
      </w:r>
      <w:r w:rsidR="00585D31">
        <w:rPr>
          <w:rFonts w:ascii="Times New Roman" w:hAnsi="Times New Roman" w:cs="Times New Roman"/>
          <w:sz w:val="24"/>
          <w:szCs w:val="24"/>
          <w:lang w:eastAsia="ko-KR"/>
        </w:rPr>
        <w:t>it is no</w:t>
      </w:r>
      <w:r w:rsidR="00D80DDB">
        <w:rPr>
          <w:rFonts w:ascii="Times New Roman" w:hAnsi="Times New Roman" w:cs="Times New Roman"/>
          <w:sz w:val="24"/>
          <w:szCs w:val="24"/>
          <w:lang w:eastAsia="ko-KR"/>
        </w:rPr>
        <w:t>t</w:t>
      </w:r>
      <w:r w:rsidR="00585D31">
        <w:rPr>
          <w:rFonts w:ascii="Times New Roman" w:hAnsi="Times New Roman" w:cs="Times New Roman"/>
          <w:sz w:val="24"/>
          <w:szCs w:val="24"/>
          <w:lang w:eastAsia="ko-KR"/>
        </w:rPr>
        <w:t xml:space="preserve"> surpris</w:t>
      </w:r>
      <w:r w:rsidR="0040220F">
        <w:rPr>
          <w:rFonts w:ascii="Times New Roman" w:hAnsi="Times New Roman" w:cs="Times New Roman"/>
          <w:sz w:val="24"/>
          <w:szCs w:val="24"/>
          <w:lang w:eastAsia="ko-KR"/>
        </w:rPr>
        <w:t>ing</w:t>
      </w:r>
      <w:r w:rsidR="00585D31">
        <w:rPr>
          <w:rFonts w:ascii="Times New Roman" w:hAnsi="Times New Roman" w:cs="Times New Roman"/>
          <w:sz w:val="24"/>
          <w:szCs w:val="24"/>
          <w:lang w:eastAsia="ko-KR"/>
        </w:rPr>
        <w:t xml:space="preserve"> that </w:t>
      </w:r>
      <w:r w:rsidR="005C38D7">
        <w:rPr>
          <w:rFonts w:ascii="Times New Roman" w:hAnsi="Times New Roman" w:cs="Times New Roman"/>
          <w:sz w:val="24"/>
          <w:szCs w:val="24"/>
          <w:lang w:eastAsia="ko-KR"/>
        </w:rPr>
        <w:t>l</w:t>
      </w:r>
      <w:r w:rsidR="00585D31">
        <w:rPr>
          <w:rFonts w:ascii="Times New Roman" w:hAnsi="Times New Roman" w:cs="Times New Roman"/>
          <w:sz w:val="24"/>
          <w:szCs w:val="24"/>
          <w:lang w:eastAsia="ko-KR"/>
        </w:rPr>
        <w:t>iterary criticism ha</w:t>
      </w:r>
      <w:r w:rsidR="00D80DDB">
        <w:rPr>
          <w:rFonts w:ascii="Times New Roman" w:hAnsi="Times New Roman" w:cs="Times New Roman"/>
          <w:sz w:val="24"/>
          <w:szCs w:val="24"/>
          <w:lang w:eastAsia="ko-KR"/>
        </w:rPr>
        <w:t>s</w:t>
      </w:r>
      <w:r w:rsidR="00585D31">
        <w:rPr>
          <w:rFonts w:ascii="Times New Roman" w:hAnsi="Times New Roman" w:cs="Times New Roman"/>
          <w:sz w:val="24"/>
          <w:szCs w:val="24"/>
          <w:lang w:eastAsia="ko-KR"/>
        </w:rPr>
        <w:t xml:space="preserve"> begun to </w:t>
      </w:r>
      <w:r w:rsidR="005C38D7">
        <w:rPr>
          <w:rFonts w:ascii="Times New Roman" w:hAnsi="Times New Roman" w:cs="Times New Roman"/>
          <w:sz w:val="24"/>
          <w:szCs w:val="24"/>
          <w:lang w:eastAsia="ko-KR"/>
        </w:rPr>
        <w:t xml:space="preserve">focus attention on </w:t>
      </w:r>
      <w:r w:rsidR="00585D31">
        <w:rPr>
          <w:rFonts w:ascii="Times New Roman" w:hAnsi="Times New Roman" w:cs="Times New Roman"/>
          <w:sz w:val="24"/>
          <w:szCs w:val="24"/>
          <w:lang w:eastAsia="ko-KR"/>
        </w:rPr>
        <w:t xml:space="preserve">contemporary </w:t>
      </w:r>
      <w:r w:rsidR="005C38D7">
        <w:rPr>
          <w:rFonts w:ascii="Times New Roman" w:hAnsi="Times New Roman" w:cs="Times New Roman"/>
          <w:sz w:val="24"/>
          <w:szCs w:val="24"/>
          <w:lang w:eastAsia="ko-KR"/>
        </w:rPr>
        <w:t xml:space="preserve">Colombian </w:t>
      </w:r>
      <w:r w:rsidR="00585D31">
        <w:rPr>
          <w:rFonts w:ascii="Times New Roman" w:hAnsi="Times New Roman" w:cs="Times New Roman"/>
          <w:sz w:val="24"/>
          <w:szCs w:val="24"/>
          <w:lang w:eastAsia="ko-KR"/>
        </w:rPr>
        <w:t xml:space="preserve">testimonial works. </w:t>
      </w:r>
      <w:r w:rsidR="00585D31" w:rsidRPr="0048527E">
        <w:rPr>
          <w:rFonts w:ascii="Times New Roman" w:hAnsi="Times New Roman" w:cs="Times New Roman"/>
          <w:sz w:val="24"/>
          <w:szCs w:val="24"/>
          <w:lang w:eastAsia="ko-KR"/>
        </w:rPr>
        <w:t xml:space="preserve">Two recent projects </w:t>
      </w:r>
      <w:r w:rsidR="005C38D7" w:rsidRPr="0048527E">
        <w:rPr>
          <w:rFonts w:ascii="Times New Roman" w:hAnsi="Times New Roman" w:cs="Times New Roman"/>
          <w:sz w:val="24"/>
          <w:szCs w:val="24"/>
          <w:lang w:eastAsia="ko-KR"/>
        </w:rPr>
        <w:t>stand out for the</w:t>
      </w:r>
      <w:r w:rsidR="0048527E" w:rsidRPr="0048527E">
        <w:rPr>
          <w:rFonts w:ascii="Times New Roman" w:hAnsi="Times New Roman" w:cs="Times New Roman"/>
          <w:sz w:val="24"/>
          <w:szCs w:val="24"/>
          <w:lang w:eastAsia="ko-KR"/>
        </w:rPr>
        <w:t xml:space="preserve"> ways in which they approach con</w:t>
      </w:r>
      <w:r w:rsidR="0048527E">
        <w:rPr>
          <w:rFonts w:ascii="Times New Roman" w:hAnsi="Times New Roman" w:cs="Times New Roman"/>
          <w:sz w:val="24"/>
          <w:szCs w:val="24"/>
          <w:lang w:eastAsia="ko-KR"/>
        </w:rPr>
        <w:t xml:space="preserve">temporary narratives: </w:t>
      </w:r>
      <w:r w:rsidR="0048527E" w:rsidRPr="0048527E">
        <w:rPr>
          <w:rFonts w:ascii="Times New Roman" w:hAnsi="Times New Roman" w:cs="Times New Roman"/>
          <w:sz w:val="24"/>
          <w:szCs w:val="24"/>
          <w:lang w:eastAsia="ko-KR"/>
        </w:rPr>
        <w:t xml:space="preserve">the aforementioned </w:t>
      </w:r>
      <w:r w:rsidR="00585D31" w:rsidRPr="0048527E">
        <w:rPr>
          <w:rFonts w:ascii="Times New Roman" w:hAnsi="Times New Roman" w:cs="Times New Roman"/>
          <w:sz w:val="24"/>
          <w:szCs w:val="24"/>
          <w:lang w:eastAsia="ko-KR"/>
        </w:rPr>
        <w:t xml:space="preserve">Eduardo Suárez Gómez’s </w:t>
      </w:r>
      <w:r w:rsidR="00585D31" w:rsidRPr="0048527E">
        <w:rPr>
          <w:rFonts w:ascii="Times New Roman" w:hAnsi="Times New Roman" w:cs="Times New Roman"/>
          <w:i/>
          <w:iCs/>
          <w:sz w:val="24"/>
          <w:szCs w:val="24"/>
          <w:lang w:eastAsia="ko-KR"/>
        </w:rPr>
        <w:t xml:space="preserve">La </w:t>
      </w:r>
      <w:proofErr w:type="spellStart"/>
      <w:r w:rsidR="00585D31" w:rsidRPr="0048527E">
        <w:rPr>
          <w:rFonts w:ascii="Times New Roman" w:hAnsi="Times New Roman" w:cs="Times New Roman"/>
          <w:i/>
          <w:iCs/>
          <w:sz w:val="24"/>
          <w:szCs w:val="24"/>
          <w:lang w:eastAsia="ko-KR"/>
        </w:rPr>
        <w:t>literatura</w:t>
      </w:r>
      <w:proofErr w:type="spellEnd"/>
      <w:r w:rsidR="00585D31" w:rsidRPr="0048527E">
        <w:rPr>
          <w:rFonts w:ascii="Times New Roman" w:hAnsi="Times New Roman" w:cs="Times New Roman"/>
          <w:i/>
          <w:iCs/>
          <w:sz w:val="24"/>
          <w:szCs w:val="24"/>
          <w:lang w:eastAsia="ko-KR"/>
        </w:rPr>
        <w:t xml:space="preserve"> testimonial </w:t>
      </w:r>
      <w:proofErr w:type="spellStart"/>
      <w:r w:rsidR="00585D31" w:rsidRPr="0048527E">
        <w:rPr>
          <w:rFonts w:ascii="Times New Roman" w:hAnsi="Times New Roman" w:cs="Times New Roman"/>
          <w:i/>
          <w:iCs/>
          <w:sz w:val="24"/>
          <w:szCs w:val="24"/>
          <w:lang w:eastAsia="ko-KR"/>
        </w:rPr>
        <w:t>como</w:t>
      </w:r>
      <w:proofErr w:type="spellEnd"/>
      <w:r w:rsidR="00585D31" w:rsidRPr="0048527E">
        <w:rPr>
          <w:rFonts w:ascii="Times New Roman" w:hAnsi="Times New Roman" w:cs="Times New Roman"/>
          <w:i/>
          <w:iCs/>
          <w:sz w:val="24"/>
          <w:szCs w:val="24"/>
          <w:lang w:eastAsia="ko-KR"/>
        </w:rPr>
        <w:t xml:space="preserve"> </w:t>
      </w:r>
      <w:proofErr w:type="spellStart"/>
      <w:r w:rsidR="00585D31" w:rsidRPr="0048527E">
        <w:rPr>
          <w:rFonts w:ascii="Times New Roman" w:hAnsi="Times New Roman" w:cs="Times New Roman"/>
          <w:i/>
          <w:iCs/>
          <w:sz w:val="24"/>
          <w:szCs w:val="24"/>
          <w:lang w:eastAsia="ko-KR"/>
        </w:rPr>
        <w:t>memoria</w:t>
      </w:r>
      <w:proofErr w:type="spellEnd"/>
      <w:r w:rsidR="00585D31" w:rsidRPr="0048527E">
        <w:rPr>
          <w:rFonts w:ascii="Times New Roman" w:hAnsi="Times New Roman" w:cs="Times New Roman"/>
          <w:i/>
          <w:iCs/>
          <w:sz w:val="24"/>
          <w:szCs w:val="24"/>
          <w:lang w:eastAsia="ko-KR"/>
        </w:rPr>
        <w:t xml:space="preserve"> de las </w:t>
      </w:r>
      <w:proofErr w:type="spellStart"/>
      <w:r w:rsidR="00585D31" w:rsidRPr="0048527E">
        <w:rPr>
          <w:rFonts w:ascii="Times New Roman" w:hAnsi="Times New Roman" w:cs="Times New Roman"/>
          <w:i/>
          <w:iCs/>
          <w:sz w:val="24"/>
          <w:szCs w:val="24"/>
          <w:lang w:eastAsia="ko-KR"/>
        </w:rPr>
        <w:t>guerras</w:t>
      </w:r>
      <w:proofErr w:type="spellEnd"/>
      <w:r w:rsidR="00585D31" w:rsidRPr="0048527E">
        <w:rPr>
          <w:rFonts w:ascii="Times New Roman" w:hAnsi="Times New Roman" w:cs="Times New Roman"/>
          <w:i/>
          <w:iCs/>
          <w:sz w:val="24"/>
          <w:szCs w:val="24"/>
          <w:lang w:eastAsia="ko-KR"/>
        </w:rPr>
        <w:t xml:space="preserve"> </w:t>
      </w:r>
      <w:proofErr w:type="spellStart"/>
      <w:r w:rsidR="00585D31" w:rsidRPr="0048527E">
        <w:rPr>
          <w:rFonts w:ascii="Times New Roman" w:hAnsi="Times New Roman" w:cs="Times New Roman"/>
          <w:i/>
          <w:iCs/>
          <w:sz w:val="24"/>
          <w:szCs w:val="24"/>
          <w:lang w:eastAsia="ko-KR"/>
        </w:rPr>
        <w:t>en</w:t>
      </w:r>
      <w:proofErr w:type="spellEnd"/>
      <w:r w:rsidR="00585D31" w:rsidRPr="0048527E">
        <w:rPr>
          <w:rFonts w:ascii="Times New Roman" w:hAnsi="Times New Roman" w:cs="Times New Roman"/>
          <w:i/>
          <w:iCs/>
          <w:sz w:val="24"/>
          <w:szCs w:val="24"/>
          <w:lang w:eastAsia="ko-KR"/>
        </w:rPr>
        <w:t xml:space="preserve"> Colombia </w:t>
      </w:r>
      <w:r w:rsidR="00585D31" w:rsidRPr="0048527E">
        <w:rPr>
          <w:rFonts w:ascii="Times New Roman" w:hAnsi="Times New Roman" w:cs="Times New Roman"/>
          <w:sz w:val="24"/>
          <w:szCs w:val="24"/>
          <w:lang w:eastAsia="ko-KR"/>
        </w:rPr>
        <w:t xml:space="preserve">(2016), and María Ospina </w:t>
      </w:r>
      <w:proofErr w:type="spellStart"/>
      <w:r w:rsidR="00585D31" w:rsidRPr="0048527E">
        <w:rPr>
          <w:rFonts w:ascii="Times New Roman" w:hAnsi="Times New Roman" w:cs="Times New Roman"/>
          <w:sz w:val="24"/>
          <w:szCs w:val="24"/>
          <w:lang w:eastAsia="ko-KR"/>
        </w:rPr>
        <w:t>Pizano’s</w:t>
      </w:r>
      <w:proofErr w:type="spellEnd"/>
      <w:r w:rsidR="00585D31" w:rsidRPr="0048527E">
        <w:rPr>
          <w:rFonts w:ascii="Times New Roman" w:hAnsi="Times New Roman" w:cs="Times New Roman"/>
          <w:sz w:val="24"/>
          <w:szCs w:val="24"/>
          <w:lang w:eastAsia="ko-KR"/>
        </w:rPr>
        <w:t xml:space="preserve"> </w:t>
      </w:r>
      <w:r w:rsidR="00585D31" w:rsidRPr="007E3754">
        <w:rPr>
          <w:rFonts w:ascii="Times New Roman" w:hAnsi="Times New Roman" w:cs="Times New Roman"/>
          <w:i/>
          <w:iCs/>
          <w:sz w:val="24"/>
          <w:szCs w:val="24"/>
          <w:lang w:eastAsia="ko-KR"/>
        </w:rPr>
        <w:t xml:space="preserve">El </w:t>
      </w:r>
      <w:proofErr w:type="spellStart"/>
      <w:r w:rsidR="00585D31" w:rsidRPr="007E3754">
        <w:rPr>
          <w:rFonts w:ascii="Times New Roman" w:hAnsi="Times New Roman" w:cs="Times New Roman"/>
          <w:i/>
          <w:iCs/>
          <w:sz w:val="24"/>
          <w:szCs w:val="24"/>
          <w:lang w:eastAsia="ko-KR"/>
        </w:rPr>
        <w:t>rompecabezas</w:t>
      </w:r>
      <w:proofErr w:type="spellEnd"/>
      <w:r w:rsidR="00585D31" w:rsidRPr="007E3754">
        <w:rPr>
          <w:rFonts w:ascii="Times New Roman" w:hAnsi="Times New Roman" w:cs="Times New Roman"/>
          <w:i/>
          <w:iCs/>
          <w:sz w:val="24"/>
          <w:szCs w:val="24"/>
          <w:lang w:eastAsia="ko-KR"/>
        </w:rPr>
        <w:t xml:space="preserve"> de la </w:t>
      </w:r>
      <w:proofErr w:type="spellStart"/>
      <w:r w:rsidR="00585D31" w:rsidRPr="007E3754">
        <w:rPr>
          <w:rFonts w:ascii="Times New Roman" w:hAnsi="Times New Roman" w:cs="Times New Roman"/>
          <w:i/>
          <w:iCs/>
          <w:sz w:val="24"/>
          <w:szCs w:val="24"/>
          <w:lang w:eastAsia="ko-KR"/>
        </w:rPr>
        <w:t>memoria</w:t>
      </w:r>
      <w:proofErr w:type="spellEnd"/>
      <w:r w:rsidR="00585D31" w:rsidRPr="007E3754">
        <w:rPr>
          <w:rFonts w:ascii="Times New Roman" w:hAnsi="Times New Roman" w:cs="Times New Roman"/>
          <w:i/>
          <w:iCs/>
          <w:sz w:val="24"/>
          <w:szCs w:val="24"/>
          <w:lang w:eastAsia="ko-KR"/>
        </w:rPr>
        <w:t xml:space="preserve">. </w:t>
      </w:r>
      <w:r w:rsidR="00585D31" w:rsidRPr="00CD5006">
        <w:rPr>
          <w:rFonts w:ascii="Times New Roman" w:hAnsi="Times New Roman" w:cs="Times New Roman"/>
          <w:i/>
          <w:iCs/>
          <w:sz w:val="24"/>
          <w:szCs w:val="24"/>
          <w:lang w:val="es-ES" w:eastAsia="ko-KR"/>
        </w:rPr>
        <w:t>Literatura, cine y testimonio de comienzos de siglo en Colombia</w:t>
      </w:r>
      <w:r w:rsidR="00585D31">
        <w:rPr>
          <w:rFonts w:ascii="Times New Roman" w:hAnsi="Times New Roman" w:cs="Times New Roman"/>
          <w:i/>
          <w:iCs/>
          <w:sz w:val="24"/>
          <w:szCs w:val="24"/>
          <w:lang w:val="es-ES" w:eastAsia="ko-KR"/>
        </w:rPr>
        <w:t xml:space="preserve"> </w:t>
      </w:r>
      <w:r w:rsidR="00585D31">
        <w:rPr>
          <w:rFonts w:ascii="Times New Roman" w:hAnsi="Times New Roman" w:cs="Times New Roman"/>
          <w:sz w:val="24"/>
          <w:szCs w:val="24"/>
          <w:lang w:val="es-ES" w:eastAsia="ko-KR"/>
        </w:rPr>
        <w:t xml:space="preserve">(2019). </w:t>
      </w:r>
      <w:r w:rsidR="00585D31" w:rsidRPr="00585D31">
        <w:rPr>
          <w:rFonts w:ascii="Times New Roman" w:hAnsi="Times New Roman" w:cs="Times New Roman"/>
          <w:sz w:val="24"/>
          <w:szCs w:val="24"/>
          <w:lang w:eastAsia="ko-KR"/>
        </w:rPr>
        <w:t xml:space="preserve">Suárez Gómez focuses on two works </w:t>
      </w:r>
      <w:r w:rsidR="00C93BEB">
        <w:rPr>
          <w:rFonts w:ascii="Times New Roman" w:hAnsi="Times New Roman" w:cs="Times New Roman"/>
          <w:sz w:val="24"/>
          <w:szCs w:val="24"/>
          <w:lang w:eastAsia="ko-KR"/>
        </w:rPr>
        <w:t>that</w:t>
      </w:r>
      <w:r w:rsidR="00585D31" w:rsidRPr="00585D31">
        <w:rPr>
          <w:rFonts w:ascii="Times New Roman" w:hAnsi="Times New Roman" w:cs="Times New Roman"/>
          <w:sz w:val="24"/>
          <w:szCs w:val="24"/>
          <w:lang w:eastAsia="ko-KR"/>
        </w:rPr>
        <w:t xml:space="preserve"> represent two different </w:t>
      </w:r>
      <w:r w:rsidR="0040220F">
        <w:rPr>
          <w:rFonts w:ascii="Times New Roman" w:hAnsi="Times New Roman" w:cs="Times New Roman"/>
          <w:sz w:val="24"/>
          <w:szCs w:val="24"/>
          <w:lang w:eastAsia="ko-KR"/>
        </w:rPr>
        <w:t>modalities</w:t>
      </w:r>
      <w:r w:rsidR="00585D31">
        <w:rPr>
          <w:rFonts w:ascii="Times New Roman" w:hAnsi="Times New Roman" w:cs="Times New Roman"/>
          <w:sz w:val="24"/>
          <w:szCs w:val="24"/>
          <w:lang w:eastAsia="ko-KR"/>
        </w:rPr>
        <w:t xml:space="preserve"> of testimonial discourse</w:t>
      </w:r>
      <w:r w:rsidR="00C93BEB">
        <w:rPr>
          <w:rFonts w:ascii="Times New Roman" w:hAnsi="Times New Roman" w:cs="Times New Roman"/>
          <w:sz w:val="24"/>
          <w:szCs w:val="24"/>
          <w:lang w:eastAsia="ko-KR"/>
        </w:rPr>
        <w:t xml:space="preserve">: </w:t>
      </w:r>
      <w:r w:rsidR="00585D31">
        <w:rPr>
          <w:rFonts w:ascii="Times New Roman" w:hAnsi="Times New Roman" w:cs="Times New Roman"/>
          <w:sz w:val="24"/>
          <w:szCs w:val="24"/>
          <w:lang w:eastAsia="ko-KR"/>
        </w:rPr>
        <w:t>mediated</w:t>
      </w:r>
      <w:r w:rsidR="00C93BEB">
        <w:rPr>
          <w:rFonts w:ascii="Times New Roman" w:hAnsi="Times New Roman" w:cs="Times New Roman"/>
          <w:sz w:val="24"/>
          <w:szCs w:val="24"/>
          <w:lang w:eastAsia="ko-KR"/>
        </w:rPr>
        <w:t xml:space="preserve"> testimony</w:t>
      </w:r>
      <w:r w:rsidR="00585D31">
        <w:rPr>
          <w:rFonts w:ascii="Times New Roman" w:hAnsi="Times New Roman" w:cs="Times New Roman"/>
          <w:sz w:val="24"/>
          <w:szCs w:val="24"/>
          <w:lang w:eastAsia="ko-KR"/>
        </w:rPr>
        <w:t xml:space="preserve"> and direct testimony</w:t>
      </w:r>
      <w:r w:rsidR="00C93BEB">
        <w:rPr>
          <w:rFonts w:ascii="Times New Roman" w:hAnsi="Times New Roman" w:cs="Times New Roman"/>
          <w:sz w:val="24"/>
          <w:szCs w:val="24"/>
          <w:lang w:eastAsia="ko-KR"/>
        </w:rPr>
        <w:t>.</w:t>
      </w:r>
      <w:r w:rsidR="00585D31">
        <w:rPr>
          <w:rFonts w:ascii="Times New Roman" w:hAnsi="Times New Roman" w:cs="Times New Roman"/>
          <w:sz w:val="24"/>
          <w:szCs w:val="24"/>
          <w:lang w:eastAsia="ko-KR"/>
        </w:rPr>
        <w:t xml:space="preserve"> He studies </w:t>
      </w:r>
      <w:r w:rsidR="00585D31" w:rsidRPr="0048527E">
        <w:rPr>
          <w:rFonts w:ascii="Times New Roman" w:hAnsi="Times New Roman" w:cs="Times New Roman"/>
          <w:sz w:val="24"/>
          <w:szCs w:val="24"/>
          <w:lang w:eastAsia="ko-KR"/>
        </w:rPr>
        <w:t xml:space="preserve">how these </w:t>
      </w:r>
      <w:r w:rsidR="00E42B0D">
        <w:rPr>
          <w:rFonts w:ascii="Times New Roman" w:hAnsi="Times New Roman" w:cs="Times New Roman"/>
          <w:sz w:val="24"/>
          <w:szCs w:val="24"/>
          <w:lang w:eastAsia="ko-KR"/>
        </w:rPr>
        <w:t>works take as a point of reference</w:t>
      </w:r>
      <w:r w:rsidR="0048527E" w:rsidRPr="0048527E">
        <w:rPr>
          <w:rFonts w:ascii="Times New Roman" w:hAnsi="Times New Roman" w:cs="Times New Roman"/>
          <w:sz w:val="24"/>
          <w:szCs w:val="24"/>
          <w:lang w:eastAsia="ko-KR"/>
        </w:rPr>
        <w:t xml:space="preserve"> </w:t>
      </w:r>
      <w:r w:rsidR="00585D31" w:rsidRPr="0048527E">
        <w:rPr>
          <w:rFonts w:ascii="Times New Roman" w:hAnsi="Times New Roman" w:cs="Times New Roman"/>
          <w:sz w:val="24"/>
          <w:szCs w:val="24"/>
          <w:lang w:eastAsia="ko-KR"/>
        </w:rPr>
        <w:t xml:space="preserve">the collective memory of </w:t>
      </w:r>
      <w:r w:rsidR="0048527E" w:rsidRPr="0048527E">
        <w:rPr>
          <w:rFonts w:ascii="Times New Roman" w:hAnsi="Times New Roman" w:cs="Times New Roman"/>
          <w:sz w:val="24"/>
          <w:szCs w:val="24"/>
          <w:lang w:eastAsia="ko-KR"/>
        </w:rPr>
        <w:t>previous conflicts</w:t>
      </w:r>
      <w:r w:rsidR="00585D31" w:rsidRPr="0048527E">
        <w:rPr>
          <w:rFonts w:ascii="Times New Roman" w:hAnsi="Times New Roman" w:cs="Times New Roman"/>
          <w:sz w:val="24"/>
          <w:szCs w:val="24"/>
          <w:lang w:eastAsia="ko-KR"/>
        </w:rPr>
        <w:t xml:space="preserve"> in Colombia to make sense of the </w:t>
      </w:r>
      <w:r w:rsidR="0048527E" w:rsidRPr="0048527E">
        <w:rPr>
          <w:rFonts w:ascii="Times New Roman" w:hAnsi="Times New Roman" w:cs="Times New Roman"/>
          <w:sz w:val="24"/>
          <w:szCs w:val="24"/>
          <w:lang w:eastAsia="ko-KR"/>
        </w:rPr>
        <w:t xml:space="preserve">contemporary </w:t>
      </w:r>
      <w:r w:rsidR="00585D31" w:rsidRPr="0048527E">
        <w:rPr>
          <w:rFonts w:ascii="Times New Roman" w:hAnsi="Times New Roman" w:cs="Times New Roman"/>
          <w:sz w:val="24"/>
          <w:szCs w:val="24"/>
          <w:lang w:eastAsia="ko-KR"/>
        </w:rPr>
        <w:t>experiences.</w:t>
      </w:r>
      <w:r w:rsidR="002C4BA5" w:rsidRPr="002C4BA5">
        <w:rPr>
          <w:rFonts w:ascii="Times New Roman" w:hAnsi="Times New Roman" w:cs="Times New Roman"/>
          <w:sz w:val="24"/>
          <w:szCs w:val="24"/>
          <w:lang w:eastAsia="ko-KR"/>
        </w:rPr>
        <w:t xml:space="preserve"> Ospina </w:t>
      </w:r>
      <w:proofErr w:type="spellStart"/>
      <w:r w:rsidR="002C4BA5" w:rsidRPr="002C4BA5">
        <w:rPr>
          <w:rFonts w:ascii="Times New Roman" w:hAnsi="Times New Roman" w:cs="Times New Roman"/>
          <w:sz w:val="24"/>
          <w:szCs w:val="24"/>
          <w:lang w:eastAsia="ko-KR"/>
        </w:rPr>
        <w:t>Pizano</w:t>
      </w:r>
      <w:proofErr w:type="spellEnd"/>
      <w:r w:rsidR="002C4BA5" w:rsidRPr="002C4BA5">
        <w:rPr>
          <w:rFonts w:ascii="Times New Roman" w:hAnsi="Times New Roman" w:cs="Times New Roman"/>
          <w:sz w:val="24"/>
          <w:szCs w:val="24"/>
          <w:lang w:eastAsia="ko-KR"/>
        </w:rPr>
        <w:t xml:space="preserve"> </w:t>
      </w:r>
      <w:r w:rsidR="00C93BEB">
        <w:rPr>
          <w:rFonts w:ascii="Times New Roman" w:hAnsi="Times New Roman" w:cs="Times New Roman"/>
          <w:sz w:val="24"/>
          <w:szCs w:val="24"/>
          <w:lang w:eastAsia="ko-KR"/>
        </w:rPr>
        <w:t xml:space="preserve">considers </w:t>
      </w:r>
      <w:r w:rsidR="0048527E">
        <w:rPr>
          <w:rFonts w:ascii="Times New Roman" w:hAnsi="Times New Roman" w:cs="Times New Roman"/>
          <w:sz w:val="24"/>
          <w:szCs w:val="24"/>
          <w:lang w:eastAsia="ko-KR"/>
        </w:rPr>
        <w:t xml:space="preserve">a </w:t>
      </w:r>
      <w:r w:rsidR="00C93BEB">
        <w:rPr>
          <w:rFonts w:ascii="Times New Roman" w:hAnsi="Times New Roman" w:cs="Times New Roman"/>
          <w:sz w:val="24"/>
          <w:szCs w:val="24"/>
          <w:lang w:eastAsia="ko-KR"/>
        </w:rPr>
        <w:t xml:space="preserve">larger </w:t>
      </w:r>
      <w:r w:rsidR="002C4BA5" w:rsidRPr="002C4BA5">
        <w:rPr>
          <w:rFonts w:ascii="Times New Roman" w:hAnsi="Times New Roman" w:cs="Times New Roman"/>
          <w:sz w:val="24"/>
          <w:szCs w:val="24"/>
          <w:lang w:eastAsia="ko-KR"/>
        </w:rPr>
        <w:t>corpus a</w:t>
      </w:r>
      <w:r w:rsidR="002C4BA5">
        <w:rPr>
          <w:rFonts w:ascii="Times New Roman" w:hAnsi="Times New Roman" w:cs="Times New Roman"/>
          <w:sz w:val="24"/>
          <w:szCs w:val="24"/>
          <w:lang w:eastAsia="ko-KR"/>
        </w:rPr>
        <w:t xml:space="preserve">nd suggests interpreting recent testimonial production as more than representations of the armed conflict or records of contemporary history. </w:t>
      </w:r>
      <w:r w:rsidR="0055545C" w:rsidRPr="0055545C">
        <w:rPr>
          <w:rFonts w:ascii="Times New Roman" w:hAnsi="Times New Roman" w:cs="Times New Roman"/>
          <w:sz w:val="24"/>
          <w:szCs w:val="24"/>
          <w:lang w:eastAsia="ko-KR"/>
        </w:rPr>
        <w:t>Instead, she claims that testimonial discourses from the 21st century are interventions in the ways of interpreting the violence of recent decades</w:t>
      </w:r>
      <w:r w:rsidR="00C93BEB">
        <w:rPr>
          <w:rFonts w:ascii="Times New Roman" w:hAnsi="Times New Roman" w:cs="Times New Roman"/>
          <w:sz w:val="24"/>
          <w:szCs w:val="24"/>
          <w:lang w:eastAsia="ko-KR"/>
        </w:rPr>
        <w:t xml:space="preserve"> that </w:t>
      </w:r>
      <w:r w:rsidR="0055545C">
        <w:rPr>
          <w:rFonts w:ascii="Times New Roman" w:hAnsi="Times New Roman" w:cs="Times New Roman"/>
          <w:sz w:val="24"/>
          <w:szCs w:val="24"/>
          <w:lang w:eastAsia="ko-KR"/>
        </w:rPr>
        <w:lastRenderedPageBreak/>
        <w:t xml:space="preserve">do more than </w:t>
      </w:r>
      <w:r w:rsidR="00C93BEB">
        <w:rPr>
          <w:rFonts w:ascii="Times New Roman" w:hAnsi="Times New Roman" w:cs="Times New Roman"/>
          <w:sz w:val="24"/>
          <w:szCs w:val="24"/>
          <w:lang w:eastAsia="ko-KR"/>
        </w:rPr>
        <w:t xml:space="preserve">merely </w:t>
      </w:r>
      <w:r w:rsidR="0055545C" w:rsidRPr="0055545C">
        <w:rPr>
          <w:rFonts w:ascii="Times New Roman" w:hAnsi="Times New Roman" w:cs="Times New Roman"/>
          <w:sz w:val="24"/>
          <w:szCs w:val="24"/>
          <w:lang w:eastAsia="ko-KR"/>
        </w:rPr>
        <w:t>represent</w:t>
      </w:r>
      <w:r w:rsidR="0040220F">
        <w:rPr>
          <w:rFonts w:ascii="Times New Roman" w:hAnsi="Times New Roman" w:cs="Times New Roman"/>
          <w:sz w:val="24"/>
          <w:szCs w:val="24"/>
          <w:lang w:eastAsia="ko-KR"/>
        </w:rPr>
        <w:t>ing the conflict</w:t>
      </w:r>
      <w:r w:rsidR="007A01D1">
        <w:rPr>
          <w:rFonts w:ascii="Times New Roman" w:hAnsi="Times New Roman" w:cs="Times New Roman"/>
          <w:sz w:val="24"/>
          <w:szCs w:val="24"/>
          <w:lang w:eastAsia="ko-KR"/>
        </w:rPr>
        <w:t>:</w:t>
      </w:r>
      <w:r w:rsidR="0055545C">
        <w:rPr>
          <w:rFonts w:ascii="Times New Roman" w:hAnsi="Times New Roman" w:cs="Times New Roman"/>
          <w:sz w:val="24"/>
          <w:szCs w:val="24"/>
          <w:lang w:eastAsia="ko-KR"/>
        </w:rPr>
        <w:t xml:space="preserve"> they contribute to the construction of a collective memory. </w:t>
      </w:r>
    </w:p>
    <w:p w14:paraId="7CAB5BC8" w14:textId="4F167367" w:rsidR="0040220F" w:rsidRDefault="009951BF" w:rsidP="002C3D51">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00611296" w:rsidRPr="00611296">
        <w:rPr>
          <w:rFonts w:ascii="Times New Roman" w:hAnsi="Times New Roman" w:cs="Times New Roman"/>
          <w:sz w:val="24"/>
          <w:szCs w:val="24"/>
          <w:lang w:eastAsia="ko-KR"/>
        </w:rPr>
        <w:t>The</w:t>
      </w:r>
      <w:r w:rsidR="00C73128">
        <w:rPr>
          <w:rFonts w:ascii="Times New Roman" w:hAnsi="Times New Roman" w:cs="Times New Roman"/>
          <w:sz w:val="24"/>
          <w:szCs w:val="24"/>
          <w:lang w:eastAsia="ko-KR"/>
        </w:rPr>
        <w:t xml:space="preserve">se </w:t>
      </w:r>
      <w:r w:rsidR="00611296" w:rsidRPr="00611296">
        <w:rPr>
          <w:rFonts w:ascii="Times New Roman" w:hAnsi="Times New Roman" w:cs="Times New Roman"/>
          <w:sz w:val="24"/>
          <w:szCs w:val="24"/>
          <w:lang w:eastAsia="ko-KR"/>
        </w:rPr>
        <w:t>two critical stu</w:t>
      </w:r>
      <w:r w:rsidR="00611296">
        <w:rPr>
          <w:rFonts w:ascii="Times New Roman" w:hAnsi="Times New Roman" w:cs="Times New Roman"/>
          <w:sz w:val="24"/>
          <w:szCs w:val="24"/>
          <w:lang w:eastAsia="ko-KR"/>
        </w:rPr>
        <w:t xml:space="preserve">dies, among others, focus on the construction of </w:t>
      </w:r>
      <w:r w:rsidR="00611296" w:rsidRPr="0040220F">
        <w:rPr>
          <w:rFonts w:ascii="Times" w:hAnsi="Times" w:cs="Times New Roman"/>
          <w:sz w:val="24"/>
          <w:szCs w:val="24"/>
          <w:lang w:eastAsia="ko-KR"/>
        </w:rPr>
        <w:t>memory about the generally traumatic experiences caused by the armed conflict</w:t>
      </w:r>
      <w:r w:rsidR="0048527E">
        <w:rPr>
          <w:rFonts w:ascii="Times" w:hAnsi="Times" w:cs="Times New Roman"/>
          <w:sz w:val="24"/>
          <w:szCs w:val="24"/>
          <w:lang w:eastAsia="ko-KR"/>
        </w:rPr>
        <w:t xml:space="preserve"> by </w:t>
      </w:r>
      <w:r w:rsidR="00A37E08">
        <w:rPr>
          <w:rFonts w:ascii="Times" w:hAnsi="Times" w:cs="Times New Roman"/>
          <w:sz w:val="24"/>
          <w:szCs w:val="24"/>
          <w:lang w:eastAsia="ko-KR"/>
        </w:rPr>
        <w:t>making emphasis on the events of the conflict.</w:t>
      </w:r>
      <w:r w:rsidR="00611296" w:rsidRPr="0040220F">
        <w:rPr>
          <w:rFonts w:ascii="Times" w:hAnsi="Times" w:cs="Times New Roman"/>
          <w:sz w:val="24"/>
          <w:szCs w:val="24"/>
          <w:lang w:eastAsia="ko-KR"/>
        </w:rPr>
        <w:t xml:space="preserve"> </w:t>
      </w:r>
      <w:r w:rsidR="00C73128">
        <w:rPr>
          <w:rFonts w:ascii="Times" w:hAnsi="Times" w:cs="Times New Roman"/>
          <w:sz w:val="24"/>
          <w:szCs w:val="24"/>
          <w:lang w:eastAsia="ko-KR"/>
        </w:rPr>
        <w:t>Given that s</w:t>
      </w:r>
      <w:r w:rsidR="00611296" w:rsidRPr="0040220F">
        <w:rPr>
          <w:rFonts w:ascii="Times" w:hAnsi="Times" w:cs="Times New Roman"/>
          <w:sz w:val="24"/>
          <w:szCs w:val="24"/>
          <w:lang w:eastAsia="ko-KR"/>
        </w:rPr>
        <w:t xml:space="preserve">pace </w:t>
      </w:r>
      <w:r w:rsidR="0040220F" w:rsidRPr="0040220F">
        <w:rPr>
          <w:rFonts w:ascii="Times" w:hAnsi="Times" w:cs="Times"/>
          <w:bCs/>
          <w:color w:val="000000"/>
          <w:sz w:val="24"/>
          <w:szCs w:val="24"/>
        </w:rPr>
        <w:t xml:space="preserve">is a fundamental </w:t>
      </w:r>
      <w:r w:rsidR="00C73128">
        <w:rPr>
          <w:rFonts w:ascii="Times" w:hAnsi="Times" w:cs="Times"/>
          <w:bCs/>
          <w:color w:val="000000"/>
          <w:sz w:val="24"/>
          <w:szCs w:val="24"/>
        </w:rPr>
        <w:t xml:space="preserve">aspect </w:t>
      </w:r>
      <w:r w:rsidR="0040220F" w:rsidRPr="0040220F">
        <w:rPr>
          <w:rFonts w:ascii="Times" w:hAnsi="Times" w:cs="Times"/>
          <w:bCs/>
          <w:color w:val="000000"/>
          <w:sz w:val="24"/>
          <w:szCs w:val="24"/>
        </w:rPr>
        <w:t>of how people experience events, and of how they recall, represent, and make sense of those events</w:t>
      </w:r>
      <w:r w:rsidR="00C73128">
        <w:rPr>
          <w:rFonts w:ascii="Times" w:hAnsi="Times" w:cs="Times"/>
          <w:bCs/>
          <w:color w:val="000000"/>
          <w:sz w:val="24"/>
          <w:szCs w:val="24"/>
        </w:rPr>
        <w:t xml:space="preserve">, </w:t>
      </w:r>
      <w:r w:rsidR="00A37E08" w:rsidRPr="0040220F">
        <w:rPr>
          <w:rFonts w:ascii="Times" w:hAnsi="Times" w:cs="Times New Roman"/>
          <w:sz w:val="24"/>
          <w:szCs w:val="24"/>
          <w:lang w:eastAsia="ko-KR"/>
        </w:rPr>
        <w:t xml:space="preserve">studying the representation and discursive construction of spaces where the conflict took place becomes a fundamental part </w:t>
      </w:r>
      <w:r w:rsidR="00A37E08">
        <w:rPr>
          <w:rFonts w:ascii="Times" w:hAnsi="Times" w:cs="Times New Roman"/>
          <w:sz w:val="24"/>
          <w:szCs w:val="24"/>
          <w:lang w:eastAsia="ko-KR"/>
        </w:rPr>
        <w:t>of</w:t>
      </w:r>
      <w:r w:rsidR="00A37E08" w:rsidRPr="0040220F">
        <w:rPr>
          <w:rFonts w:ascii="Times" w:hAnsi="Times" w:cs="Times New Roman"/>
          <w:sz w:val="24"/>
          <w:szCs w:val="24"/>
          <w:lang w:eastAsia="ko-KR"/>
        </w:rPr>
        <w:t xml:space="preserve"> </w:t>
      </w:r>
      <w:r w:rsidR="00A37E08">
        <w:rPr>
          <w:rFonts w:ascii="Times" w:hAnsi="Times" w:cs="Times New Roman"/>
          <w:sz w:val="24"/>
          <w:szCs w:val="24"/>
          <w:lang w:eastAsia="ko-KR"/>
        </w:rPr>
        <w:t>re</w:t>
      </w:r>
      <w:r w:rsidR="00A37E08" w:rsidRPr="0040220F">
        <w:rPr>
          <w:rFonts w:ascii="Times" w:hAnsi="Times" w:cs="Times New Roman"/>
          <w:sz w:val="24"/>
          <w:szCs w:val="24"/>
          <w:lang w:eastAsia="ko-KR"/>
        </w:rPr>
        <w:t xml:space="preserve">constructing </w:t>
      </w:r>
      <w:r w:rsidR="00A37E08">
        <w:rPr>
          <w:rFonts w:ascii="Times" w:hAnsi="Times" w:cs="Times New Roman"/>
          <w:sz w:val="24"/>
          <w:szCs w:val="24"/>
          <w:lang w:eastAsia="ko-KR"/>
        </w:rPr>
        <w:t>the</w:t>
      </w:r>
      <w:r w:rsidR="00A37E08" w:rsidRPr="0040220F">
        <w:rPr>
          <w:rFonts w:ascii="Times" w:hAnsi="Times" w:cs="Times New Roman"/>
          <w:sz w:val="24"/>
          <w:szCs w:val="24"/>
          <w:lang w:eastAsia="ko-KR"/>
        </w:rPr>
        <w:t xml:space="preserve"> memory </w:t>
      </w:r>
      <w:r w:rsidR="00A37E08">
        <w:rPr>
          <w:rFonts w:ascii="Times" w:hAnsi="Times" w:cs="Times New Roman"/>
          <w:sz w:val="24"/>
          <w:szCs w:val="24"/>
          <w:lang w:eastAsia="ko-KR"/>
        </w:rPr>
        <w:t>of</w:t>
      </w:r>
      <w:r w:rsidR="00A37E08" w:rsidRPr="0040220F">
        <w:rPr>
          <w:rFonts w:ascii="Times" w:hAnsi="Times" w:cs="Times New Roman"/>
          <w:sz w:val="24"/>
          <w:szCs w:val="24"/>
          <w:lang w:eastAsia="ko-KR"/>
        </w:rPr>
        <w:t xml:space="preserve"> the Colombian armed conflict. </w:t>
      </w:r>
      <w:r w:rsidR="0040220F" w:rsidRPr="0040220F">
        <w:rPr>
          <w:rFonts w:ascii="Times" w:hAnsi="Times" w:cs="Times New Roman"/>
          <w:sz w:val="24"/>
          <w:szCs w:val="24"/>
          <w:lang w:eastAsia="ko-KR"/>
        </w:rPr>
        <w:t>M</w:t>
      </w:r>
      <w:r w:rsidR="00F61C9B" w:rsidRPr="0040220F">
        <w:rPr>
          <w:rFonts w:ascii="Times" w:hAnsi="Times" w:cs="Times New Roman"/>
          <w:sz w:val="24"/>
          <w:szCs w:val="24"/>
          <w:lang w:eastAsia="ko-KR"/>
        </w:rPr>
        <w:t xml:space="preserve">y project </w:t>
      </w:r>
      <w:r w:rsidR="00F20FD0">
        <w:rPr>
          <w:rFonts w:ascii="Times" w:hAnsi="Times" w:cs="Times New Roman"/>
          <w:sz w:val="24"/>
          <w:szCs w:val="24"/>
          <w:lang w:eastAsia="ko-KR"/>
        </w:rPr>
        <w:t xml:space="preserve">aims to insert itself within </w:t>
      </w:r>
      <w:r w:rsidR="00F61C9B" w:rsidRPr="0040220F">
        <w:rPr>
          <w:rFonts w:ascii="Times" w:hAnsi="Times" w:cs="Times New Roman"/>
          <w:sz w:val="24"/>
          <w:szCs w:val="24"/>
          <w:lang w:eastAsia="ko-KR"/>
        </w:rPr>
        <w:t xml:space="preserve">the ongoing </w:t>
      </w:r>
      <w:r w:rsidR="00F20FD0" w:rsidRPr="0040220F">
        <w:rPr>
          <w:rFonts w:ascii="Times" w:hAnsi="Times" w:cs="Times New Roman"/>
          <w:sz w:val="24"/>
          <w:szCs w:val="24"/>
          <w:lang w:eastAsia="ko-KR"/>
        </w:rPr>
        <w:t>“memory boom”</w:t>
      </w:r>
      <w:r w:rsidR="00F20FD0">
        <w:rPr>
          <w:rFonts w:ascii="Times" w:hAnsi="Times" w:cs="Times New Roman"/>
          <w:sz w:val="24"/>
          <w:szCs w:val="24"/>
          <w:lang w:eastAsia="ko-KR"/>
        </w:rPr>
        <w:t xml:space="preserve"> c</w:t>
      </w:r>
      <w:r w:rsidR="00F61C9B" w:rsidRPr="0040220F">
        <w:rPr>
          <w:rFonts w:ascii="Times" w:hAnsi="Times" w:cs="Times New Roman"/>
          <w:sz w:val="24"/>
          <w:szCs w:val="24"/>
          <w:lang w:eastAsia="ko-KR"/>
        </w:rPr>
        <w:t xml:space="preserve">onversation in Colombia, emphasizing </w:t>
      </w:r>
      <w:r w:rsidR="00F20FD0">
        <w:rPr>
          <w:rFonts w:ascii="Times" w:hAnsi="Times" w:cs="Times New Roman"/>
          <w:sz w:val="24"/>
          <w:szCs w:val="24"/>
          <w:lang w:eastAsia="ko-KR"/>
        </w:rPr>
        <w:t xml:space="preserve">a key </w:t>
      </w:r>
      <w:r w:rsidR="00F61C9B" w:rsidRPr="0040220F">
        <w:rPr>
          <w:rFonts w:ascii="Times" w:hAnsi="Times" w:cs="Times New Roman"/>
          <w:sz w:val="24"/>
          <w:szCs w:val="24"/>
          <w:lang w:eastAsia="ko-KR"/>
        </w:rPr>
        <w:t xml:space="preserve">aspect </w:t>
      </w:r>
      <w:r w:rsidR="0040220F" w:rsidRPr="0040220F">
        <w:rPr>
          <w:rFonts w:ascii="Times" w:hAnsi="Times" w:cs="Times"/>
          <w:bCs/>
          <w:color w:val="000000"/>
          <w:sz w:val="24"/>
          <w:szCs w:val="24"/>
        </w:rPr>
        <w:t xml:space="preserve">of Colombian testimonial narratives that has </w:t>
      </w:r>
      <w:r w:rsidR="00184CD5">
        <w:rPr>
          <w:rFonts w:ascii="Times" w:hAnsi="Times" w:cs="Times"/>
          <w:bCs/>
          <w:color w:val="000000"/>
          <w:sz w:val="24"/>
          <w:szCs w:val="24"/>
        </w:rPr>
        <w:t>not yet been addressed:</w:t>
      </w:r>
      <w:r w:rsidR="0040220F" w:rsidRPr="0040220F">
        <w:rPr>
          <w:rFonts w:ascii="Times" w:hAnsi="Times" w:cs="Times"/>
          <w:bCs/>
          <w:color w:val="000000"/>
          <w:sz w:val="24"/>
          <w:szCs w:val="24"/>
        </w:rPr>
        <w:t xml:space="preserve"> the representation, discursive construction, and territorial realities of the geographies of the conflict.</w:t>
      </w:r>
    </w:p>
    <w:p w14:paraId="12356E69" w14:textId="5681FA41" w:rsidR="0032670A" w:rsidRPr="002462A0" w:rsidRDefault="009951BF" w:rsidP="002C3D51">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00F61C9B" w:rsidRPr="00F61C9B">
        <w:rPr>
          <w:rFonts w:ascii="Times New Roman" w:hAnsi="Times New Roman" w:cs="Times New Roman"/>
          <w:sz w:val="24"/>
          <w:szCs w:val="24"/>
          <w:lang w:eastAsia="ko-KR"/>
        </w:rPr>
        <w:t xml:space="preserve">Furthermore, I intend to </w:t>
      </w:r>
      <w:r w:rsidR="00801523">
        <w:rPr>
          <w:rFonts w:ascii="Times New Roman" w:hAnsi="Times New Roman" w:cs="Times New Roman"/>
          <w:sz w:val="24"/>
          <w:szCs w:val="24"/>
          <w:lang w:eastAsia="ko-KR"/>
        </w:rPr>
        <w:t>“</w:t>
      </w:r>
      <w:r w:rsidR="00F61C9B" w:rsidRPr="00801523">
        <w:rPr>
          <w:rFonts w:ascii="Times New Roman" w:hAnsi="Times New Roman" w:cs="Times New Roman"/>
          <w:sz w:val="24"/>
          <w:szCs w:val="24"/>
          <w:lang w:eastAsia="ko-KR"/>
        </w:rPr>
        <w:t>locate</w:t>
      </w:r>
      <w:r w:rsidR="00801523">
        <w:rPr>
          <w:rFonts w:ascii="Times New Roman" w:hAnsi="Times New Roman" w:cs="Times New Roman"/>
          <w:sz w:val="24"/>
          <w:szCs w:val="24"/>
          <w:lang w:eastAsia="ko-KR"/>
        </w:rPr>
        <w:t>”</w:t>
      </w:r>
      <w:r w:rsidR="00F61C9B">
        <w:rPr>
          <w:rFonts w:ascii="Times New Roman" w:hAnsi="Times New Roman" w:cs="Times New Roman"/>
          <w:i/>
          <w:iCs/>
          <w:sz w:val="24"/>
          <w:szCs w:val="24"/>
          <w:lang w:eastAsia="ko-KR"/>
        </w:rPr>
        <w:t xml:space="preserve"> </w:t>
      </w:r>
      <w:r w:rsidR="00F61C9B">
        <w:rPr>
          <w:rFonts w:ascii="Times New Roman" w:hAnsi="Times New Roman" w:cs="Times New Roman"/>
          <w:sz w:val="24"/>
          <w:szCs w:val="24"/>
          <w:lang w:eastAsia="ko-KR"/>
        </w:rPr>
        <w:t xml:space="preserve">Colombian testimonial narratives on the </w:t>
      </w:r>
      <w:r w:rsidR="00801523">
        <w:rPr>
          <w:rFonts w:ascii="Times New Roman" w:hAnsi="Times New Roman" w:cs="Times New Roman"/>
          <w:sz w:val="24"/>
          <w:szCs w:val="24"/>
          <w:lang w:eastAsia="ko-KR"/>
        </w:rPr>
        <w:t>“</w:t>
      </w:r>
      <w:r w:rsidR="00F61C9B" w:rsidRPr="00801523">
        <w:rPr>
          <w:rFonts w:ascii="Times New Roman" w:hAnsi="Times New Roman" w:cs="Times New Roman"/>
          <w:sz w:val="24"/>
          <w:szCs w:val="24"/>
          <w:lang w:eastAsia="ko-KR"/>
        </w:rPr>
        <w:t>map</w:t>
      </w:r>
      <w:r w:rsidR="00801523">
        <w:rPr>
          <w:rFonts w:ascii="Times New Roman" w:hAnsi="Times New Roman" w:cs="Times New Roman"/>
          <w:sz w:val="24"/>
          <w:szCs w:val="24"/>
          <w:lang w:eastAsia="ko-KR"/>
        </w:rPr>
        <w:t>”</w:t>
      </w:r>
      <w:r w:rsidR="00F61C9B">
        <w:rPr>
          <w:rFonts w:ascii="Times New Roman" w:hAnsi="Times New Roman" w:cs="Times New Roman"/>
          <w:i/>
          <w:iCs/>
          <w:sz w:val="24"/>
          <w:szCs w:val="24"/>
          <w:lang w:eastAsia="ko-KR"/>
        </w:rPr>
        <w:t xml:space="preserve"> </w:t>
      </w:r>
      <w:r w:rsidR="00F61C9B">
        <w:rPr>
          <w:rFonts w:ascii="Times New Roman" w:hAnsi="Times New Roman" w:cs="Times New Roman"/>
          <w:sz w:val="24"/>
          <w:szCs w:val="24"/>
          <w:lang w:eastAsia="ko-KR"/>
        </w:rPr>
        <w:t xml:space="preserve">of </w:t>
      </w:r>
      <w:r w:rsidR="0040220F">
        <w:rPr>
          <w:rFonts w:ascii="Times New Roman" w:hAnsi="Times New Roman" w:cs="Times New Roman"/>
          <w:sz w:val="24"/>
          <w:szCs w:val="24"/>
          <w:lang w:eastAsia="ko-KR"/>
        </w:rPr>
        <w:t xml:space="preserve">Latin American testimonial </w:t>
      </w:r>
      <w:r w:rsidR="00F61C9B">
        <w:rPr>
          <w:rFonts w:ascii="Times New Roman" w:hAnsi="Times New Roman" w:cs="Times New Roman"/>
          <w:sz w:val="24"/>
          <w:szCs w:val="24"/>
          <w:lang w:eastAsia="ko-KR"/>
        </w:rPr>
        <w:t xml:space="preserve">studies, which </w:t>
      </w:r>
      <w:r w:rsidR="00A37E08">
        <w:rPr>
          <w:rFonts w:ascii="Times New Roman" w:hAnsi="Times New Roman" w:cs="Times New Roman"/>
          <w:sz w:val="24"/>
          <w:szCs w:val="24"/>
          <w:lang w:eastAsia="ko-KR"/>
        </w:rPr>
        <w:t xml:space="preserve">so </w:t>
      </w:r>
      <w:r w:rsidR="00F61C9B">
        <w:rPr>
          <w:rFonts w:ascii="Times New Roman" w:hAnsi="Times New Roman" w:cs="Times New Roman"/>
          <w:sz w:val="24"/>
          <w:szCs w:val="24"/>
          <w:lang w:eastAsia="ko-KR"/>
        </w:rPr>
        <w:t xml:space="preserve">far have focused </w:t>
      </w:r>
      <w:r w:rsidR="00184CD5">
        <w:rPr>
          <w:rFonts w:ascii="Times New Roman" w:hAnsi="Times New Roman" w:cs="Times New Roman"/>
          <w:sz w:val="24"/>
          <w:szCs w:val="24"/>
          <w:lang w:eastAsia="ko-KR"/>
        </w:rPr>
        <w:t xml:space="preserve">attention primarily </w:t>
      </w:r>
      <w:r w:rsidR="00F61C9B">
        <w:rPr>
          <w:rFonts w:ascii="Times New Roman" w:hAnsi="Times New Roman" w:cs="Times New Roman"/>
          <w:sz w:val="24"/>
          <w:szCs w:val="24"/>
          <w:lang w:eastAsia="ko-KR"/>
        </w:rPr>
        <w:t xml:space="preserve">on testimonial traditions from Central America and </w:t>
      </w:r>
      <w:r w:rsidR="00184CD5">
        <w:rPr>
          <w:rFonts w:ascii="Times New Roman" w:hAnsi="Times New Roman" w:cs="Times New Roman"/>
          <w:sz w:val="24"/>
          <w:szCs w:val="24"/>
          <w:lang w:eastAsia="ko-KR"/>
        </w:rPr>
        <w:t xml:space="preserve">the </w:t>
      </w:r>
      <w:r w:rsidR="00F61C9B">
        <w:rPr>
          <w:rFonts w:ascii="Times New Roman" w:hAnsi="Times New Roman" w:cs="Times New Roman"/>
          <w:sz w:val="24"/>
          <w:szCs w:val="24"/>
          <w:lang w:eastAsia="ko-KR"/>
        </w:rPr>
        <w:t xml:space="preserve">Southern Cone. </w:t>
      </w:r>
      <w:r w:rsidR="00F61C9B" w:rsidRPr="00F61C9B">
        <w:rPr>
          <w:rFonts w:ascii="Times New Roman" w:hAnsi="Times New Roman" w:cs="Times New Roman"/>
          <w:sz w:val="24"/>
          <w:szCs w:val="24"/>
          <w:lang w:eastAsia="ko-KR"/>
        </w:rPr>
        <w:t>Central America</w:t>
      </w:r>
      <w:r w:rsidR="0040220F">
        <w:rPr>
          <w:rFonts w:ascii="Times New Roman" w:hAnsi="Times New Roman" w:cs="Times New Roman"/>
          <w:sz w:val="24"/>
          <w:szCs w:val="24"/>
          <w:lang w:eastAsia="ko-KR"/>
        </w:rPr>
        <w:t>n</w:t>
      </w:r>
      <w:r w:rsidR="00F61C9B" w:rsidRPr="00F61C9B">
        <w:rPr>
          <w:rFonts w:ascii="Times New Roman" w:hAnsi="Times New Roman" w:cs="Times New Roman"/>
          <w:sz w:val="24"/>
          <w:szCs w:val="24"/>
          <w:lang w:eastAsia="ko-KR"/>
        </w:rPr>
        <w:t xml:space="preserve"> studies on testimony have revolved a</w:t>
      </w:r>
      <w:r w:rsidR="00F61C9B">
        <w:rPr>
          <w:rFonts w:ascii="Times New Roman" w:hAnsi="Times New Roman" w:cs="Times New Roman"/>
          <w:sz w:val="24"/>
          <w:szCs w:val="24"/>
          <w:lang w:eastAsia="ko-KR"/>
        </w:rPr>
        <w:t xml:space="preserve">round subalterns’ representation and self-representation, as well as their role in civil wars during the 1980s. </w:t>
      </w:r>
      <w:r w:rsidR="00F61C9B" w:rsidRPr="00F61C9B">
        <w:rPr>
          <w:rFonts w:ascii="Times New Roman" w:hAnsi="Times New Roman" w:cs="Times New Roman"/>
          <w:sz w:val="24"/>
          <w:szCs w:val="24"/>
          <w:lang w:eastAsia="ko-KR"/>
        </w:rPr>
        <w:t>In the Southern Cone, critics have studie</w:t>
      </w:r>
      <w:r w:rsidR="0040220F">
        <w:rPr>
          <w:rFonts w:ascii="Times New Roman" w:hAnsi="Times New Roman" w:cs="Times New Roman"/>
          <w:sz w:val="24"/>
          <w:szCs w:val="24"/>
          <w:lang w:eastAsia="ko-KR"/>
        </w:rPr>
        <w:t>d</w:t>
      </w:r>
      <w:r w:rsidR="00F61C9B" w:rsidRPr="00F61C9B">
        <w:rPr>
          <w:rFonts w:ascii="Times New Roman" w:hAnsi="Times New Roman" w:cs="Times New Roman"/>
          <w:sz w:val="24"/>
          <w:szCs w:val="24"/>
          <w:lang w:eastAsia="ko-KR"/>
        </w:rPr>
        <w:t xml:space="preserve"> mainly how t</w:t>
      </w:r>
      <w:r w:rsidR="00F61C9B">
        <w:rPr>
          <w:rFonts w:ascii="Times New Roman" w:hAnsi="Times New Roman" w:cs="Times New Roman"/>
          <w:sz w:val="24"/>
          <w:szCs w:val="24"/>
          <w:lang w:eastAsia="ko-KR"/>
        </w:rPr>
        <w:t>estimonies re</w:t>
      </w:r>
      <w:r w:rsidR="0040220F">
        <w:rPr>
          <w:rFonts w:ascii="Times New Roman" w:hAnsi="Times New Roman" w:cs="Times New Roman"/>
          <w:sz w:val="24"/>
          <w:szCs w:val="24"/>
          <w:lang w:eastAsia="ko-KR"/>
        </w:rPr>
        <w:t>construct</w:t>
      </w:r>
      <w:r w:rsidR="00F61C9B">
        <w:rPr>
          <w:rFonts w:ascii="Times New Roman" w:hAnsi="Times New Roman" w:cs="Times New Roman"/>
          <w:sz w:val="24"/>
          <w:szCs w:val="24"/>
          <w:lang w:eastAsia="ko-KR"/>
        </w:rPr>
        <w:t xml:space="preserve"> the memory of events </w:t>
      </w:r>
      <w:r w:rsidR="002B50A1">
        <w:rPr>
          <w:rFonts w:ascii="Times New Roman" w:hAnsi="Times New Roman" w:cs="Times New Roman"/>
          <w:sz w:val="24"/>
          <w:szCs w:val="24"/>
          <w:lang w:eastAsia="ko-KR"/>
        </w:rPr>
        <w:t>during</w:t>
      </w:r>
      <w:r w:rsidR="00A37E08">
        <w:rPr>
          <w:rFonts w:ascii="Times New Roman" w:hAnsi="Times New Roman" w:cs="Times New Roman"/>
          <w:sz w:val="24"/>
          <w:szCs w:val="24"/>
          <w:lang w:eastAsia="ko-KR"/>
        </w:rPr>
        <w:t xml:space="preserve"> </w:t>
      </w:r>
      <w:r w:rsidR="002B50A1">
        <w:rPr>
          <w:rFonts w:ascii="Times New Roman" w:hAnsi="Times New Roman" w:cs="Times New Roman"/>
          <w:sz w:val="24"/>
          <w:szCs w:val="24"/>
          <w:lang w:eastAsia="ko-KR"/>
        </w:rPr>
        <w:t xml:space="preserve">the </w:t>
      </w:r>
      <w:r w:rsidR="00F61C9B">
        <w:rPr>
          <w:rFonts w:ascii="Times New Roman" w:hAnsi="Times New Roman" w:cs="Times New Roman"/>
          <w:sz w:val="24"/>
          <w:szCs w:val="24"/>
          <w:lang w:eastAsia="ko-KR"/>
        </w:rPr>
        <w:t>military dictatorships in Argentina, Chile, and Uruguay.</w:t>
      </w:r>
      <w:r w:rsidR="002B50A1">
        <w:rPr>
          <w:rFonts w:ascii="Times New Roman" w:hAnsi="Times New Roman" w:cs="Times New Roman"/>
          <w:sz w:val="24"/>
          <w:szCs w:val="24"/>
          <w:lang w:eastAsia="ko-KR"/>
        </w:rPr>
        <w:t xml:space="preserve"> </w:t>
      </w:r>
      <w:r w:rsidR="00181782" w:rsidRPr="00181782">
        <w:rPr>
          <w:rFonts w:ascii="Times New Roman" w:hAnsi="Times New Roman" w:cs="Times New Roman"/>
          <w:sz w:val="24"/>
          <w:szCs w:val="24"/>
          <w:lang w:eastAsia="ko-KR"/>
        </w:rPr>
        <w:t xml:space="preserve">Due to </w:t>
      </w:r>
      <w:r w:rsidR="00CA1C80">
        <w:rPr>
          <w:rFonts w:ascii="Times New Roman" w:hAnsi="Times New Roman" w:cs="Times New Roman"/>
          <w:sz w:val="24"/>
          <w:szCs w:val="24"/>
          <w:lang w:eastAsia="ko-KR"/>
        </w:rPr>
        <w:t xml:space="preserve">the </w:t>
      </w:r>
      <w:r w:rsidR="00181782">
        <w:rPr>
          <w:rFonts w:ascii="Times New Roman" w:hAnsi="Times New Roman" w:cs="Times New Roman"/>
          <w:sz w:val="24"/>
          <w:szCs w:val="24"/>
          <w:lang w:eastAsia="ko-KR"/>
        </w:rPr>
        <w:t>length</w:t>
      </w:r>
      <w:r w:rsidR="00CA1C80">
        <w:rPr>
          <w:rFonts w:ascii="Times New Roman" w:hAnsi="Times New Roman" w:cs="Times New Roman"/>
          <w:sz w:val="24"/>
          <w:szCs w:val="24"/>
          <w:lang w:eastAsia="ko-KR"/>
        </w:rPr>
        <w:t xml:space="preserve"> of the </w:t>
      </w:r>
      <w:r w:rsidR="00CA1C80" w:rsidRPr="00181782">
        <w:rPr>
          <w:rFonts w:ascii="Times New Roman" w:hAnsi="Times New Roman" w:cs="Times New Roman"/>
          <w:sz w:val="24"/>
          <w:szCs w:val="24"/>
          <w:lang w:eastAsia="ko-KR"/>
        </w:rPr>
        <w:t>Colombian armed conflict</w:t>
      </w:r>
      <w:r w:rsidR="00CA1C80">
        <w:rPr>
          <w:rFonts w:ascii="Times New Roman" w:hAnsi="Times New Roman" w:cs="Times New Roman"/>
          <w:sz w:val="24"/>
          <w:szCs w:val="24"/>
          <w:lang w:eastAsia="ko-KR"/>
        </w:rPr>
        <w:t xml:space="preserve">, and </w:t>
      </w:r>
      <w:r w:rsidR="00181782">
        <w:rPr>
          <w:rFonts w:ascii="Times New Roman" w:hAnsi="Times New Roman" w:cs="Times New Roman"/>
          <w:sz w:val="24"/>
          <w:szCs w:val="24"/>
          <w:lang w:eastAsia="ko-KR"/>
        </w:rPr>
        <w:t>its diverse causes</w:t>
      </w:r>
      <w:r w:rsidR="00CA1C80">
        <w:rPr>
          <w:rFonts w:ascii="Times New Roman" w:hAnsi="Times New Roman" w:cs="Times New Roman"/>
          <w:sz w:val="24"/>
          <w:szCs w:val="24"/>
          <w:lang w:eastAsia="ko-KR"/>
        </w:rPr>
        <w:t xml:space="preserve"> </w:t>
      </w:r>
      <w:r w:rsidR="00181782">
        <w:rPr>
          <w:rFonts w:ascii="Times New Roman" w:hAnsi="Times New Roman" w:cs="Times New Roman"/>
          <w:sz w:val="24"/>
          <w:szCs w:val="24"/>
          <w:lang w:eastAsia="ko-KR"/>
        </w:rPr>
        <w:t xml:space="preserve">and </w:t>
      </w:r>
      <w:r w:rsidR="008338A0">
        <w:rPr>
          <w:rFonts w:ascii="Times New Roman" w:hAnsi="Times New Roman" w:cs="Times New Roman"/>
          <w:sz w:val="24"/>
          <w:szCs w:val="24"/>
          <w:lang w:eastAsia="ko-KR"/>
        </w:rPr>
        <w:t>agents</w:t>
      </w:r>
      <w:r w:rsidR="00181782">
        <w:rPr>
          <w:rFonts w:ascii="Times New Roman" w:hAnsi="Times New Roman" w:cs="Times New Roman"/>
          <w:sz w:val="24"/>
          <w:szCs w:val="24"/>
          <w:lang w:eastAsia="ko-KR"/>
        </w:rPr>
        <w:t xml:space="preserve">, testimonial narratives have tried to account for </w:t>
      </w:r>
      <w:r w:rsidR="00CA1C80">
        <w:rPr>
          <w:rFonts w:ascii="Times New Roman" w:hAnsi="Times New Roman" w:cs="Times New Roman"/>
          <w:sz w:val="24"/>
          <w:szCs w:val="24"/>
          <w:lang w:eastAsia="ko-KR"/>
        </w:rPr>
        <w:t xml:space="preserve">the </w:t>
      </w:r>
      <w:r w:rsidR="00181782" w:rsidRPr="00181782">
        <w:rPr>
          <w:rFonts w:ascii="Times New Roman" w:hAnsi="Times New Roman" w:cs="Times New Roman"/>
          <w:sz w:val="24"/>
          <w:szCs w:val="24"/>
          <w:lang w:eastAsia="ko-KR"/>
        </w:rPr>
        <w:t xml:space="preserve">realities </w:t>
      </w:r>
      <w:r w:rsidR="00CA1C80">
        <w:rPr>
          <w:rFonts w:ascii="Times New Roman" w:hAnsi="Times New Roman" w:cs="Times New Roman"/>
          <w:sz w:val="24"/>
          <w:szCs w:val="24"/>
          <w:lang w:eastAsia="ko-KR"/>
        </w:rPr>
        <w:t xml:space="preserve">and spaces </w:t>
      </w:r>
      <w:r w:rsidR="00181782" w:rsidRPr="00181782">
        <w:rPr>
          <w:rFonts w:ascii="Times New Roman" w:hAnsi="Times New Roman" w:cs="Times New Roman"/>
          <w:sz w:val="24"/>
          <w:szCs w:val="24"/>
          <w:lang w:eastAsia="ko-KR"/>
        </w:rPr>
        <w:t xml:space="preserve">in which </w:t>
      </w:r>
      <w:r w:rsidR="00CA1C80">
        <w:rPr>
          <w:rFonts w:ascii="Times New Roman" w:hAnsi="Times New Roman" w:cs="Times New Roman"/>
          <w:sz w:val="24"/>
          <w:szCs w:val="24"/>
          <w:lang w:eastAsia="ko-KR"/>
        </w:rPr>
        <w:t xml:space="preserve">there is a convergence of </w:t>
      </w:r>
      <w:r w:rsidR="00181782" w:rsidRPr="00181782">
        <w:rPr>
          <w:rFonts w:ascii="Times New Roman" w:hAnsi="Times New Roman" w:cs="Times New Roman"/>
          <w:sz w:val="24"/>
          <w:szCs w:val="24"/>
          <w:lang w:eastAsia="ko-KR"/>
        </w:rPr>
        <w:t xml:space="preserve">several </w:t>
      </w:r>
      <w:proofErr w:type="spellStart"/>
      <w:r w:rsidR="00181782" w:rsidRPr="00181782">
        <w:rPr>
          <w:rFonts w:ascii="Times New Roman" w:hAnsi="Times New Roman" w:cs="Times New Roman"/>
          <w:sz w:val="24"/>
          <w:szCs w:val="24"/>
          <w:lang w:eastAsia="ko-KR"/>
        </w:rPr>
        <w:t>historicities</w:t>
      </w:r>
      <w:proofErr w:type="spellEnd"/>
      <w:r w:rsidR="00181782" w:rsidRPr="00181782">
        <w:rPr>
          <w:rFonts w:ascii="Times New Roman" w:hAnsi="Times New Roman" w:cs="Times New Roman"/>
          <w:sz w:val="24"/>
          <w:szCs w:val="24"/>
          <w:lang w:eastAsia="ko-KR"/>
        </w:rPr>
        <w:t>, witnesses</w:t>
      </w:r>
      <w:r w:rsidR="00181782">
        <w:rPr>
          <w:rFonts w:ascii="Times New Roman" w:hAnsi="Times New Roman" w:cs="Times New Roman"/>
          <w:sz w:val="24"/>
          <w:szCs w:val="24"/>
          <w:lang w:eastAsia="ko-KR"/>
        </w:rPr>
        <w:t>,</w:t>
      </w:r>
      <w:r w:rsidR="00181782" w:rsidRPr="00181782">
        <w:rPr>
          <w:rFonts w:ascii="Times New Roman" w:hAnsi="Times New Roman" w:cs="Times New Roman"/>
          <w:sz w:val="24"/>
          <w:szCs w:val="24"/>
          <w:lang w:eastAsia="ko-KR"/>
        </w:rPr>
        <w:t xml:space="preserve"> and </w:t>
      </w:r>
      <w:r w:rsidR="00181782">
        <w:rPr>
          <w:rFonts w:ascii="Times New Roman" w:hAnsi="Times New Roman" w:cs="Times New Roman"/>
          <w:sz w:val="24"/>
          <w:szCs w:val="24"/>
          <w:lang w:eastAsia="ko-KR"/>
        </w:rPr>
        <w:t>interpretations</w:t>
      </w:r>
      <w:r w:rsidR="00F57A84">
        <w:rPr>
          <w:rFonts w:ascii="Times New Roman" w:hAnsi="Times New Roman" w:cs="Times New Roman"/>
          <w:sz w:val="24"/>
          <w:szCs w:val="24"/>
          <w:lang w:eastAsia="ko-KR"/>
        </w:rPr>
        <w:t xml:space="preserve">. Studies on testimonial narratives </w:t>
      </w:r>
      <w:r w:rsidR="005F4E53">
        <w:rPr>
          <w:rFonts w:ascii="Times New Roman" w:hAnsi="Times New Roman" w:cs="Times New Roman"/>
          <w:sz w:val="24"/>
          <w:szCs w:val="24"/>
          <w:lang w:eastAsia="ko-KR"/>
        </w:rPr>
        <w:t>must</w:t>
      </w:r>
      <w:r w:rsidR="00F57A84">
        <w:rPr>
          <w:rFonts w:ascii="Times New Roman" w:hAnsi="Times New Roman" w:cs="Times New Roman"/>
          <w:sz w:val="24"/>
          <w:szCs w:val="24"/>
          <w:lang w:eastAsia="ko-KR"/>
        </w:rPr>
        <w:t>, therefore, pay closer attention to the specificity of Colombian testimonial narratives and how they have responded to the task of representing, remembering, and interpreting such complex realities. A</w:t>
      </w:r>
      <w:r w:rsidR="00181782" w:rsidRPr="002462A0">
        <w:rPr>
          <w:rFonts w:ascii="Times New Roman" w:hAnsi="Times New Roman" w:cs="Times New Roman"/>
          <w:sz w:val="24"/>
          <w:szCs w:val="24"/>
          <w:lang w:eastAsia="ko-KR"/>
        </w:rPr>
        <w:t xml:space="preserve"> conversation between Colombian and Latin American </w:t>
      </w:r>
      <w:r w:rsidR="00181782" w:rsidRPr="002462A0">
        <w:rPr>
          <w:rFonts w:ascii="Times New Roman" w:hAnsi="Times New Roman" w:cs="Times New Roman"/>
          <w:sz w:val="24"/>
          <w:szCs w:val="24"/>
          <w:lang w:eastAsia="ko-KR"/>
        </w:rPr>
        <w:lastRenderedPageBreak/>
        <w:t xml:space="preserve">testimonial narratives </w:t>
      </w:r>
      <w:r w:rsidR="002462A0" w:rsidRPr="002462A0">
        <w:rPr>
          <w:rFonts w:ascii="Times New Roman" w:hAnsi="Times New Roman" w:cs="Times New Roman"/>
          <w:sz w:val="24"/>
          <w:szCs w:val="24"/>
          <w:lang w:eastAsia="ko-KR"/>
        </w:rPr>
        <w:t>i</w:t>
      </w:r>
      <w:r w:rsidR="002462A0">
        <w:rPr>
          <w:rFonts w:ascii="Times New Roman" w:hAnsi="Times New Roman" w:cs="Times New Roman"/>
          <w:sz w:val="24"/>
          <w:szCs w:val="24"/>
          <w:lang w:eastAsia="ko-KR"/>
        </w:rPr>
        <w:t xml:space="preserve">s essential, not only to study how the former have </w:t>
      </w:r>
      <w:r w:rsidR="0040220F">
        <w:rPr>
          <w:rFonts w:ascii="Times New Roman" w:hAnsi="Times New Roman" w:cs="Times New Roman"/>
          <w:sz w:val="24"/>
          <w:szCs w:val="24"/>
          <w:lang w:eastAsia="ko-KR"/>
        </w:rPr>
        <w:t>shaped</w:t>
      </w:r>
      <w:r w:rsidR="002462A0">
        <w:rPr>
          <w:rFonts w:ascii="Times New Roman" w:hAnsi="Times New Roman" w:cs="Times New Roman"/>
          <w:sz w:val="24"/>
          <w:szCs w:val="24"/>
          <w:lang w:eastAsia="ko-KR"/>
        </w:rPr>
        <w:t xml:space="preserve"> the latter, but also because the Colombian case allows us to question the limits, scope, and possibilities of the testimonial genre</w:t>
      </w:r>
      <w:r w:rsidR="00D27E1A">
        <w:rPr>
          <w:rFonts w:ascii="Times New Roman" w:hAnsi="Times New Roman" w:cs="Times New Roman"/>
          <w:sz w:val="24"/>
          <w:szCs w:val="24"/>
          <w:lang w:eastAsia="ko-KR"/>
        </w:rPr>
        <w:t xml:space="preserve"> as a whole</w:t>
      </w:r>
      <w:r w:rsidR="008C1194">
        <w:rPr>
          <w:rFonts w:ascii="Times New Roman" w:hAnsi="Times New Roman" w:cs="Times New Roman"/>
          <w:sz w:val="24"/>
          <w:szCs w:val="24"/>
          <w:lang w:eastAsia="ko-KR"/>
        </w:rPr>
        <w:t>.</w:t>
      </w:r>
    </w:p>
    <w:p w14:paraId="42ADA217" w14:textId="7928C291" w:rsidR="008C1194" w:rsidRPr="002C3D51" w:rsidRDefault="008C1194" w:rsidP="008C1194">
      <w:pPr>
        <w:rPr>
          <w:rFonts w:ascii="Times New Roman" w:hAnsi="Times New Roman" w:cs="Times New Roman"/>
          <w:b/>
          <w:bCs/>
        </w:rPr>
      </w:pPr>
      <w:r>
        <w:rPr>
          <w:rFonts w:ascii="Times New Roman" w:hAnsi="Times New Roman" w:cs="Times New Roman"/>
          <w:b/>
          <w:bCs/>
        </w:rPr>
        <w:t>V.   Structure</w:t>
      </w:r>
    </w:p>
    <w:p w14:paraId="1F67E6C7" w14:textId="73CE8BC7" w:rsidR="000B3DA4" w:rsidRPr="005F4E53" w:rsidRDefault="009951BF" w:rsidP="002C3D51">
      <w:pPr>
        <w:rPr>
          <w:rFonts w:ascii="Times New Roman" w:hAnsi="Times New Roman" w:cs="Times New Roman"/>
          <w:b/>
          <w:bCs/>
          <w:sz w:val="24"/>
          <w:szCs w:val="24"/>
          <w:lang w:eastAsia="ko-KR"/>
        </w:rPr>
      </w:pPr>
      <w:r w:rsidRPr="005F4E53">
        <w:rPr>
          <w:rFonts w:ascii="Times New Roman" w:hAnsi="Times New Roman" w:cs="Times New Roman"/>
          <w:b/>
          <w:bCs/>
          <w:sz w:val="24"/>
          <w:szCs w:val="24"/>
          <w:lang w:eastAsia="ko-KR"/>
        </w:rPr>
        <w:tab/>
        <w:t xml:space="preserve">A.  </w:t>
      </w:r>
      <w:r w:rsidR="000B3DA4" w:rsidRPr="005F4E53">
        <w:rPr>
          <w:rFonts w:ascii="Times New Roman" w:hAnsi="Times New Roman" w:cs="Times New Roman"/>
          <w:b/>
          <w:bCs/>
          <w:sz w:val="24"/>
          <w:szCs w:val="24"/>
          <w:lang w:eastAsia="ko-KR"/>
        </w:rPr>
        <w:t>Introduction</w:t>
      </w:r>
    </w:p>
    <w:p w14:paraId="10ED82C1" w14:textId="5E823DBB" w:rsidR="00CD5006" w:rsidRPr="00CD5006" w:rsidRDefault="009951BF" w:rsidP="002C3D51">
      <w:pPr>
        <w:ind w:left="360"/>
        <w:rPr>
          <w:rFonts w:ascii="Times New Roman" w:hAnsi="Times New Roman" w:cs="Times New Roman"/>
          <w:sz w:val="24"/>
          <w:szCs w:val="24"/>
          <w:lang w:eastAsia="ko-KR"/>
        </w:rPr>
      </w:pPr>
      <w:r>
        <w:rPr>
          <w:rFonts w:ascii="Times New Roman" w:hAnsi="Times New Roman" w:cs="Times New Roman"/>
          <w:sz w:val="24"/>
          <w:szCs w:val="24"/>
          <w:lang w:eastAsia="ko-KR"/>
        </w:rPr>
        <w:tab/>
      </w:r>
      <w:r>
        <w:rPr>
          <w:rFonts w:ascii="Times New Roman" w:hAnsi="Times New Roman" w:cs="Times New Roman"/>
          <w:sz w:val="24"/>
          <w:szCs w:val="24"/>
          <w:lang w:eastAsia="ko-KR"/>
        </w:rPr>
        <w:tab/>
        <w:t xml:space="preserve">1.  </w:t>
      </w:r>
      <w:r w:rsidR="000B3DA4" w:rsidRPr="000B3DA4">
        <w:rPr>
          <w:rFonts w:ascii="Times New Roman" w:hAnsi="Times New Roman" w:cs="Times New Roman"/>
          <w:sz w:val="24"/>
          <w:szCs w:val="24"/>
          <w:lang w:eastAsia="ko-KR"/>
        </w:rPr>
        <w:t xml:space="preserve">Historical context. Definition of conflict zones. </w:t>
      </w:r>
    </w:p>
    <w:p w14:paraId="02BDEEA6" w14:textId="4815AAEC" w:rsidR="00CD5006" w:rsidRPr="00CD5006" w:rsidRDefault="009951BF" w:rsidP="002C3D51">
      <w:pPr>
        <w:rPr>
          <w:rFonts w:ascii="Times New Roman" w:hAnsi="Times New Roman" w:cs="Times New Roman"/>
          <w:sz w:val="24"/>
          <w:szCs w:val="24"/>
          <w:lang w:eastAsia="ko-KR"/>
        </w:rPr>
      </w:pPr>
      <w:r>
        <w:rPr>
          <w:rFonts w:ascii="Times New Roman" w:hAnsi="Times New Roman" w:cs="Times New Roman"/>
          <w:sz w:val="24"/>
          <w:szCs w:val="24"/>
          <w:lang w:eastAsia="ko-KR"/>
        </w:rPr>
        <w:tab/>
      </w:r>
      <w:r>
        <w:rPr>
          <w:rFonts w:ascii="Times New Roman" w:hAnsi="Times New Roman" w:cs="Times New Roman"/>
          <w:sz w:val="24"/>
          <w:szCs w:val="24"/>
          <w:lang w:eastAsia="ko-KR"/>
        </w:rPr>
        <w:tab/>
        <w:t xml:space="preserve">2.  </w:t>
      </w:r>
      <w:r w:rsidR="000B3DA4" w:rsidRPr="000B3DA4">
        <w:rPr>
          <w:rFonts w:ascii="Times New Roman" w:hAnsi="Times New Roman" w:cs="Times New Roman"/>
          <w:sz w:val="24"/>
          <w:szCs w:val="24"/>
          <w:lang w:eastAsia="ko-KR"/>
        </w:rPr>
        <w:t>20</w:t>
      </w:r>
      <w:r w:rsidR="000B3DA4" w:rsidRPr="000B3DA4">
        <w:rPr>
          <w:rFonts w:ascii="Times New Roman" w:hAnsi="Times New Roman" w:cs="Times New Roman"/>
          <w:sz w:val="24"/>
          <w:szCs w:val="24"/>
          <w:vertAlign w:val="superscript"/>
          <w:lang w:eastAsia="ko-KR"/>
        </w:rPr>
        <w:t>th</w:t>
      </w:r>
      <w:r w:rsidR="000B3DA4" w:rsidRPr="000B3DA4">
        <w:rPr>
          <w:rFonts w:ascii="Times New Roman" w:hAnsi="Times New Roman" w:cs="Times New Roman"/>
          <w:sz w:val="24"/>
          <w:szCs w:val="24"/>
          <w:lang w:eastAsia="ko-KR"/>
        </w:rPr>
        <w:t xml:space="preserve"> and 21</w:t>
      </w:r>
      <w:r w:rsidR="000B3DA4" w:rsidRPr="000B3DA4">
        <w:rPr>
          <w:rFonts w:ascii="Times New Roman" w:hAnsi="Times New Roman" w:cs="Times New Roman"/>
          <w:sz w:val="24"/>
          <w:szCs w:val="24"/>
          <w:vertAlign w:val="superscript"/>
          <w:lang w:eastAsia="ko-KR"/>
        </w:rPr>
        <w:t>st</w:t>
      </w:r>
      <w:r w:rsidR="000B3DA4" w:rsidRPr="000B3DA4">
        <w:rPr>
          <w:rFonts w:ascii="Times New Roman" w:hAnsi="Times New Roman" w:cs="Times New Roman"/>
          <w:sz w:val="24"/>
          <w:szCs w:val="24"/>
          <w:lang w:eastAsia="ko-KR"/>
        </w:rPr>
        <w:t xml:space="preserve"> century testimonial narrative</w:t>
      </w:r>
      <w:r w:rsidR="00CA1C80">
        <w:rPr>
          <w:rFonts w:ascii="Times New Roman" w:hAnsi="Times New Roman" w:cs="Times New Roman"/>
          <w:sz w:val="24"/>
          <w:szCs w:val="24"/>
          <w:lang w:eastAsia="ko-KR"/>
        </w:rPr>
        <w:t>s</w:t>
      </w:r>
      <w:r w:rsidR="000B3DA4" w:rsidRPr="000B3DA4">
        <w:rPr>
          <w:rFonts w:ascii="Times New Roman" w:hAnsi="Times New Roman" w:cs="Times New Roman"/>
          <w:sz w:val="24"/>
          <w:szCs w:val="24"/>
          <w:lang w:eastAsia="ko-KR"/>
        </w:rPr>
        <w:t xml:space="preserve"> in C</w:t>
      </w:r>
      <w:r w:rsidR="000B3DA4">
        <w:rPr>
          <w:rFonts w:ascii="Times New Roman" w:hAnsi="Times New Roman" w:cs="Times New Roman"/>
          <w:sz w:val="24"/>
          <w:szCs w:val="24"/>
          <w:lang w:eastAsia="ko-KR"/>
        </w:rPr>
        <w:t>olombia.</w:t>
      </w:r>
    </w:p>
    <w:p w14:paraId="4B790330" w14:textId="6761243D" w:rsidR="00CD5006" w:rsidRPr="00CD5006" w:rsidRDefault="009951BF" w:rsidP="002C3D51">
      <w:pPr>
        <w:rPr>
          <w:rFonts w:ascii="Times New Roman" w:hAnsi="Times New Roman" w:cs="Times New Roman"/>
          <w:sz w:val="24"/>
          <w:szCs w:val="24"/>
          <w:lang w:eastAsia="ko-KR"/>
        </w:rPr>
      </w:pPr>
      <w:r>
        <w:rPr>
          <w:rFonts w:ascii="Times New Roman" w:hAnsi="Times New Roman" w:cs="Times New Roman"/>
          <w:sz w:val="24"/>
          <w:szCs w:val="24"/>
          <w:lang w:eastAsia="ko-KR"/>
        </w:rPr>
        <w:tab/>
      </w:r>
      <w:r>
        <w:rPr>
          <w:rFonts w:ascii="Times New Roman" w:hAnsi="Times New Roman" w:cs="Times New Roman"/>
          <w:sz w:val="24"/>
          <w:szCs w:val="24"/>
          <w:lang w:eastAsia="ko-KR"/>
        </w:rPr>
        <w:tab/>
        <w:t xml:space="preserve">3.  </w:t>
      </w:r>
      <w:r w:rsidR="000B3DA4" w:rsidRPr="000B3DA4">
        <w:rPr>
          <w:rFonts w:ascii="Times New Roman" w:hAnsi="Times New Roman" w:cs="Times New Roman"/>
          <w:sz w:val="24"/>
          <w:szCs w:val="24"/>
          <w:lang w:eastAsia="ko-KR"/>
        </w:rPr>
        <w:t xml:space="preserve">Space as </w:t>
      </w:r>
      <w:r w:rsidR="00CA1C80">
        <w:rPr>
          <w:rFonts w:ascii="Times New Roman" w:hAnsi="Times New Roman" w:cs="Times New Roman"/>
          <w:sz w:val="24"/>
          <w:szCs w:val="24"/>
          <w:lang w:eastAsia="ko-KR"/>
        </w:rPr>
        <w:t xml:space="preserve">a </w:t>
      </w:r>
      <w:r w:rsidR="000B3DA4" w:rsidRPr="000B3DA4">
        <w:rPr>
          <w:rFonts w:ascii="Times New Roman" w:hAnsi="Times New Roman" w:cs="Times New Roman"/>
          <w:sz w:val="24"/>
          <w:szCs w:val="24"/>
          <w:lang w:eastAsia="ko-KR"/>
        </w:rPr>
        <w:t xml:space="preserve">social and discursive production. </w:t>
      </w:r>
    </w:p>
    <w:p w14:paraId="7C7C1AB5" w14:textId="0B7B6C21" w:rsidR="00CD5006" w:rsidRPr="00CD5006" w:rsidRDefault="009951BF" w:rsidP="002C3D51">
      <w:pPr>
        <w:rPr>
          <w:rFonts w:ascii="Times New Roman" w:hAnsi="Times New Roman" w:cs="Times New Roman"/>
          <w:sz w:val="24"/>
          <w:szCs w:val="24"/>
          <w:lang w:eastAsia="ko-KR"/>
        </w:rPr>
      </w:pPr>
      <w:r>
        <w:rPr>
          <w:rFonts w:ascii="Times New Roman" w:hAnsi="Times New Roman" w:cs="Times New Roman"/>
          <w:b/>
          <w:bCs/>
          <w:sz w:val="24"/>
          <w:szCs w:val="24"/>
          <w:lang w:eastAsia="ko-KR"/>
        </w:rPr>
        <w:tab/>
        <w:t xml:space="preserve">B.  </w:t>
      </w:r>
      <w:r w:rsidR="000B3DA4" w:rsidRPr="000B3DA4">
        <w:rPr>
          <w:rFonts w:ascii="Times New Roman" w:hAnsi="Times New Roman" w:cs="Times New Roman"/>
          <w:b/>
          <w:bCs/>
          <w:sz w:val="24"/>
          <w:szCs w:val="24"/>
          <w:lang w:eastAsia="ko-KR"/>
        </w:rPr>
        <w:t xml:space="preserve">Chapter 1: Delocalization: </w:t>
      </w:r>
      <w:r w:rsidR="000C23B5" w:rsidRPr="000C23B5">
        <w:rPr>
          <w:rFonts w:ascii="Times New Roman" w:hAnsi="Times New Roman" w:cs="Times New Roman"/>
          <w:b/>
          <w:bCs/>
          <w:sz w:val="24"/>
          <w:szCs w:val="24"/>
          <w:lang w:eastAsia="ko-KR"/>
        </w:rPr>
        <w:t>I</w:t>
      </w:r>
      <w:r w:rsidR="000B3DA4" w:rsidRPr="000C23B5">
        <w:rPr>
          <w:rFonts w:ascii="Times New Roman" w:hAnsi="Times New Roman" w:cs="Times New Roman"/>
          <w:b/>
          <w:bCs/>
          <w:sz w:val="24"/>
          <w:szCs w:val="24"/>
          <w:lang w:eastAsia="ko-KR"/>
        </w:rPr>
        <w:t>nvented “</w:t>
      </w:r>
      <w:r w:rsidR="000C23B5" w:rsidRPr="000C23B5">
        <w:rPr>
          <w:rFonts w:ascii="Times New Roman" w:hAnsi="Times New Roman" w:cs="Times New Roman"/>
          <w:b/>
          <w:bCs/>
          <w:sz w:val="24"/>
          <w:szCs w:val="24"/>
          <w:lang w:eastAsia="ko-KR"/>
        </w:rPr>
        <w:t>R</w:t>
      </w:r>
      <w:r w:rsidR="000B3DA4" w:rsidRPr="000C23B5">
        <w:rPr>
          <w:rFonts w:ascii="Times New Roman" w:hAnsi="Times New Roman" w:cs="Times New Roman"/>
          <w:b/>
          <w:bCs/>
          <w:sz w:val="24"/>
          <w:szCs w:val="24"/>
          <w:lang w:eastAsia="ko-KR"/>
        </w:rPr>
        <w:t xml:space="preserve">ed” </w:t>
      </w:r>
      <w:r w:rsidR="000C23B5" w:rsidRPr="000C23B5">
        <w:rPr>
          <w:rFonts w:ascii="Times New Roman" w:hAnsi="Times New Roman" w:cs="Times New Roman"/>
          <w:b/>
          <w:bCs/>
          <w:sz w:val="24"/>
          <w:szCs w:val="24"/>
          <w:lang w:eastAsia="ko-KR"/>
        </w:rPr>
        <w:t>T</w:t>
      </w:r>
      <w:r w:rsidR="000B3DA4" w:rsidRPr="000C23B5">
        <w:rPr>
          <w:rFonts w:ascii="Times New Roman" w:hAnsi="Times New Roman" w:cs="Times New Roman"/>
          <w:b/>
          <w:bCs/>
          <w:sz w:val="24"/>
          <w:szCs w:val="24"/>
          <w:lang w:eastAsia="ko-KR"/>
        </w:rPr>
        <w:t>owns</w:t>
      </w:r>
    </w:p>
    <w:p w14:paraId="40199388" w14:textId="09EA7C65" w:rsidR="00CD5006" w:rsidRPr="00CA1C80" w:rsidRDefault="008D331C" w:rsidP="002C3D51">
      <w:pPr>
        <w:rPr>
          <w:rFonts w:ascii="Times New Roman" w:hAnsi="Times New Roman" w:cs="Times New Roman"/>
          <w:b/>
          <w:bCs/>
          <w:i/>
          <w:iCs/>
          <w:sz w:val="24"/>
          <w:szCs w:val="24"/>
          <w:lang w:eastAsia="ko-KR"/>
        </w:rPr>
      </w:pPr>
      <w:r>
        <w:rPr>
          <w:rFonts w:ascii="Times New Roman" w:hAnsi="Times New Roman" w:cs="Times New Roman"/>
          <w:i/>
          <w:iCs/>
          <w:sz w:val="24"/>
          <w:szCs w:val="24"/>
          <w:lang w:eastAsia="ko-KR"/>
        </w:rPr>
        <w:tab/>
      </w:r>
      <w:r>
        <w:rPr>
          <w:rFonts w:ascii="Times New Roman" w:hAnsi="Times New Roman" w:cs="Times New Roman"/>
          <w:i/>
          <w:iCs/>
          <w:sz w:val="24"/>
          <w:szCs w:val="24"/>
          <w:lang w:eastAsia="ko-KR"/>
        </w:rPr>
        <w:tab/>
      </w:r>
      <w:r w:rsidRPr="002C3D51">
        <w:rPr>
          <w:rFonts w:ascii="Times New Roman" w:hAnsi="Times New Roman" w:cs="Times New Roman"/>
          <w:iCs/>
          <w:sz w:val="24"/>
          <w:szCs w:val="24"/>
          <w:lang w:eastAsia="ko-KR"/>
        </w:rPr>
        <w:t xml:space="preserve">1. </w:t>
      </w:r>
      <w:r>
        <w:rPr>
          <w:rFonts w:ascii="Times New Roman" w:hAnsi="Times New Roman" w:cs="Times New Roman"/>
          <w:i/>
          <w:iCs/>
          <w:sz w:val="24"/>
          <w:szCs w:val="24"/>
          <w:lang w:eastAsia="ko-KR"/>
        </w:rPr>
        <w:t xml:space="preserve"> </w:t>
      </w:r>
      <w:proofErr w:type="spellStart"/>
      <w:r w:rsidR="00CD5006" w:rsidRPr="00CA1C80">
        <w:rPr>
          <w:rFonts w:ascii="Times New Roman" w:hAnsi="Times New Roman" w:cs="Times New Roman"/>
          <w:i/>
          <w:iCs/>
          <w:sz w:val="24"/>
          <w:szCs w:val="24"/>
          <w:lang w:eastAsia="ko-KR"/>
        </w:rPr>
        <w:t>Angosta</w:t>
      </w:r>
      <w:proofErr w:type="spellEnd"/>
      <w:r w:rsidR="00CD5006" w:rsidRPr="00CA1C80">
        <w:rPr>
          <w:rFonts w:ascii="Times New Roman" w:hAnsi="Times New Roman" w:cs="Times New Roman"/>
          <w:i/>
          <w:iCs/>
          <w:sz w:val="24"/>
          <w:szCs w:val="24"/>
          <w:lang w:eastAsia="ko-KR"/>
        </w:rPr>
        <w:t xml:space="preserve"> </w:t>
      </w:r>
      <w:r w:rsidR="00CD5006" w:rsidRPr="00CA1C80">
        <w:rPr>
          <w:rFonts w:ascii="Times New Roman" w:hAnsi="Times New Roman" w:cs="Times New Roman"/>
          <w:sz w:val="24"/>
          <w:szCs w:val="24"/>
          <w:lang w:eastAsia="ko-KR"/>
        </w:rPr>
        <w:t>(2005)</w:t>
      </w:r>
      <w:r w:rsidR="00CA1C80">
        <w:rPr>
          <w:rFonts w:ascii="Times New Roman" w:hAnsi="Times New Roman" w:cs="Times New Roman"/>
          <w:sz w:val="24"/>
          <w:szCs w:val="24"/>
          <w:lang w:eastAsia="ko-KR"/>
        </w:rPr>
        <w:t>,</w:t>
      </w:r>
      <w:r w:rsidR="00CA1C80" w:rsidRPr="00CA1C80">
        <w:rPr>
          <w:rFonts w:ascii="Times New Roman" w:hAnsi="Times New Roman" w:cs="Times New Roman"/>
          <w:i/>
          <w:iCs/>
          <w:sz w:val="24"/>
          <w:szCs w:val="24"/>
          <w:lang w:eastAsia="ko-KR"/>
        </w:rPr>
        <w:t xml:space="preserve"> </w:t>
      </w:r>
      <w:r w:rsidR="00CA1C80" w:rsidRPr="00CA1C80">
        <w:rPr>
          <w:rFonts w:ascii="Times New Roman" w:hAnsi="Times New Roman" w:cs="Times New Roman"/>
          <w:sz w:val="24"/>
          <w:szCs w:val="24"/>
          <w:lang w:eastAsia="ko-KR"/>
        </w:rPr>
        <w:t xml:space="preserve">by </w:t>
      </w:r>
      <w:r w:rsidR="00CD5006" w:rsidRPr="00CA1C80">
        <w:rPr>
          <w:rFonts w:ascii="Times New Roman" w:hAnsi="Times New Roman" w:cs="Times New Roman"/>
          <w:sz w:val="24"/>
          <w:szCs w:val="24"/>
          <w:lang w:eastAsia="ko-KR"/>
        </w:rPr>
        <w:t xml:space="preserve">Hector Abad </w:t>
      </w:r>
      <w:proofErr w:type="spellStart"/>
      <w:r w:rsidR="00CD5006" w:rsidRPr="00CA1C80">
        <w:rPr>
          <w:rFonts w:ascii="Times New Roman" w:hAnsi="Times New Roman" w:cs="Times New Roman"/>
          <w:sz w:val="24"/>
          <w:szCs w:val="24"/>
          <w:lang w:eastAsia="ko-KR"/>
        </w:rPr>
        <w:t>Faciolince</w:t>
      </w:r>
      <w:proofErr w:type="spellEnd"/>
      <w:r w:rsidR="00CA1C80">
        <w:rPr>
          <w:rFonts w:ascii="Times New Roman" w:hAnsi="Times New Roman" w:cs="Times New Roman"/>
          <w:sz w:val="24"/>
          <w:szCs w:val="24"/>
          <w:lang w:eastAsia="ko-KR"/>
        </w:rPr>
        <w:t>, as</w:t>
      </w:r>
      <w:r w:rsidR="00CA1C80" w:rsidRPr="00CA1C80">
        <w:rPr>
          <w:rFonts w:ascii="Times New Roman" w:hAnsi="Times New Roman" w:cs="Times New Roman"/>
          <w:sz w:val="24"/>
          <w:szCs w:val="24"/>
          <w:lang w:eastAsia="ko-KR"/>
        </w:rPr>
        <w:t xml:space="preserve"> </w:t>
      </w:r>
      <w:r w:rsidR="00CA1C80">
        <w:rPr>
          <w:rFonts w:ascii="Times New Roman" w:hAnsi="Times New Roman" w:cs="Times New Roman"/>
          <w:sz w:val="24"/>
          <w:szCs w:val="24"/>
          <w:lang w:eastAsia="ko-KR"/>
        </w:rPr>
        <w:t>metaphorical</w:t>
      </w:r>
      <w:r w:rsidR="00CA1C80" w:rsidRPr="00CA1C80">
        <w:rPr>
          <w:rFonts w:ascii="Times New Roman" w:hAnsi="Times New Roman" w:cs="Times New Roman"/>
          <w:sz w:val="24"/>
          <w:szCs w:val="24"/>
          <w:lang w:eastAsia="ko-KR"/>
        </w:rPr>
        <w:t xml:space="preserve"> “zona </w:t>
      </w:r>
      <w:proofErr w:type="spellStart"/>
      <w:r w:rsidR="00CA1C80" w:rsidRPr="00CA1C80">
        <w:rPr>
          <w:rFonts w:ascii="Times New Roman" w:hAnsi="Times New Roman" w:cs="Times New Roman"/>
          <w:sz w:val="24"/>
          <w:szCs w:val="24"/>
          <w:lang w:eastAsia="ko-KR"/>
        </w:rPr>
        <w:t>roja</w:t>
      </w:r>
      <w:proofErr w:type="spellEnd"/>
      <w:r w:rsidR="00CA1C80" w:rsidRPr="00CA1C80">
        <w:rPr>
          <w:rFonts w:ascii="Times New Roman" w:hAnsi="Times New Roman" w:cs="Times New Roman"/>
          <w:sz w:val="24"/>
          <w:szCs w:val="24"/>
          <w:lang w:eastAsia="ko-KR"/>
        </w:rPr>
        <w:t>”</w:t>
      </w:r>
    </w:p>
    <w:p w14:paraId="303D92F6" w14:textId="2DFF8109" w:rsidR="00CD5006" w:rsidRPr="00CD5006" w:rsidRDefault="008D331C" w:rsidP="002C3D51">
      <w:pPr>
        <w:rPr>
          <w:rFonts w:ascii="Times New Roman" w:hAnsi="Times New Roman" w:cs="Times New Roman"/>
          <w:b/>
          <w:bCs/>
          <w:i/>
          <w:iCs/>
          <w:sz w:val="24"/>
          <w:szCs w:val="24"/>
          <w:lang w:eastAsia="ko-KR"/>
        </w:rPr>
      </w:pPr>
      <w:r>
        <w:rPr>
          <w:rFonts w:ascii="Times New Roman" w:hAnsi="Times New Roman" w:cs="Times New Roman"/>
          <w:sz w:val="24"/>
          <w:szCs w:val="24"/>
          <w:lang w:eastAsia="ko-KR"/>
        </w:rPr>
        <w:tab/>
      </w:r>
      <w:r>
        <w:rPr>
          <w:rFonts w:ascii="Times New Roman" w:hAnsi="Times New Roman" w:cs="Times New Roman"/>
          <w:sz w:val="24"/>
          <w:szCs w:val="24"/>
          <w:lang w:eastAsia="ko-KR"/>
        </w:rPr>
        <w:tab/>
        <w:t xml:space="preserve">2. </w:t>
      </w:r>
      <w:r w:rsidR="00CA1C80">
        <w:rPr>
          <w:rFonts w:ascii="Times New Roman" w:hAnsi="Times New Roman" w:cs="Times New Roman"/>
          <w:sz w:val="24"/>
          <w:szCs w:val="24"/>
          <w:lang w:eastAsia="ko-KR"/>
        </w:rPr>
        <w:t xml:space="preserve">The invention of a town in the middle of the war in </w:t>
      </w:r>
      <w:r w:rsidR="00CD5006" w:rsidRPr="00CD5006">
        <w:rPr>
          <w:rFonts w:ascii="Times New Roman" w:hAnsi="Times New Roman" w:cs="Times New Roman"/>
          <w:i/>
          <w:iCs/>
          <w:sz w:val="24"/>
          <w:szCs w:val="24"/>
          <w:lang w:eastAsia="ko-KR"/>
        </w:rPr>
        <w:t xml:space="preserve">Los </w:t>
      </w:r>
      <w:proofErr w:type="spellStart"/>
      <w:r w:rsidR="00CD5006" w:rsidRPr="00CD5006">
        <w:rPr>
          <w:rFonts w:ascii="Times New Roman" w:hAnsi="Times New Roman" w:cs="Times New Roman"/>
          <w:i/>
          <w:iCs/>
          <w:sz w:val="24"/>
          <w:szCs w:val="24"/>
          <w:lang w:eastAsia="ko-KR"/>
        </w:rPr>
        <w:t>ejércitos</w:t>
      </w:r>
      <w:proofErr w:type="spellEnd"/>
      <w:r w:rsidR="00CD5006" w:rsidRPr="00CD5006">
        <w:rPr>
          <w:rFonts w:ascii="Times New Roman" w:hAnsi="Times New Roman" w:cs="Times New Roman"/>
          <w:sz w:val="24"/>
          <w:szCs w:val="24"/>
          <w:lang w:eastAsia="ko-KR"/>
        </w:rPr>
        <w:t xml:space="preserve"> (2006) </w:t>
      </w:r>
      <w:r w:rsidR="00CA1C80">
        <w:rPr>
          <w:rFonts w:ascii="Times New Roman" w:hAnsi="Times New Roman" w:cs="Times New Roman"/>
          <w:sz w:val="24"/>
          <w:szCs w:val="24"/>
          <w:lang w:eastAsia="ko-KR"/>
        </w:rPr>
        <w:t xml:space="preserve">by </w:t>
      </w:r>
      <w:proofErr w:type="spellStart"/>
      <w:r w:rsidR="00CD5006" w:rsidRPr="00CD5006">
        <w:rPr>
          <w:rFonts w:ascii="Times New Roman" w:hAnsi="Times New Roman" w:cs="Times New Roman"/>
          <w:sz w:val="24"/>
          <w:szCs w:val="24"/>
          <w:lang w:eastAsia="ko-KR"/>
        </w:rPr>
        <w:t>Evelio</w:t>
      </w:r>
      <w:proofErr w:type="spellEnd"/>
      <w:r w:rsidR="00CD5006" w:rsidRPr="00CD5006">
        <w:rPr>
          <w:rFonts w:ascii="Times New Roman" w:hAnsi="Times New Roman" w:cs="Times New Roman"/>
          <w:sz w:val="24"/>
          <w:szCs w:val="24"/>
          <w:lang w:eastAsia="ko-KR"/>
        </w:rPr>
        <w:t xml:space="preserve"> </w:t>
      </w:r>
      <w:proofErr w:type="spellStart"/>
      <w:r w:rsidR="00CD5006" w:rsidRPr="00CD5006">
        <w:rPr>
          <w:rFonts w:ascii="Times New Roman" w:hAnsi="Times New Roman" w:cs="Times New Roman"/>
          <w:sz w:val="24"/>
          <w:szCs w:val="24"/>
          <w:lang w:eastAsia="ko-KR"/>
        </w:rPr>
        <w:t>Rosero</w:t>
      </w:r>
      <w:proofErr w:type="spellEnd"/>
    </w:p>
    <w:p w14:paraId="453BB6F1" w14:textId="0DC53FBF" w:rsidR="00CD5006" w:rsidRPr="000F6513" w:rsidRDefault="008D331C" w:rsidP="002C3D51">
      <w:pPr>
        <w:rPr>
          <w:rFonts w:ascii="Times New Roman" w:hAnsi="Times New Roman" w:cs="Times New Roman"/>
          <w:b/>
          <w:bCs/>
          <w:i/>
          <w:iCs/>
          <w:sz w:val="24"/>
          <w:szCs w:val="24"/>
          <w:lang w:eastAsia="ko-KR"/>
        </w:rPr>
      </w:pPr>
      <w:r w:rsidRPr="000F6513">
        <w:rPr>
          <w:rFonts w:ascii="Times New Roman" w:hAnsi="Times New Roman" w:cs="Times New Roman"/>
          <w:sz w:val="24"/>
          <w:szCs w:val="24"/>
          <w:lang w:eastAsia="ko-KR"/>
        </w:rPr>
        <w:tab/>
      </w:r>
      <w:r w:rsidRPr="000F6513">
        <w:rPr>
          <w:rFonts w:ascii="Times New Roman" w:hAnsi="Times New Roman" w:cs="Times New Roman"/>
          <w:sz w:val="24"/>
          <w:szCs w:val="24"/>
          <w:lang w:eastAsia="ko-KR"/>
        </w:rPr>
        <w:tab/>
        <w:t xml:space="preserve">3. </w:t>
      </w:r>
      <w:r w:rsidR="00CA1C80" w:rsidRPr="000F6513">
        <w:rPr>
          <w:rFonts w:ascii="Times New Roman" w:hAnsi="Times New Roman" w:cs="Times New Roman"/>
          <w:sz w:val="24"/>
          <w:szCs w:val="24"/>
          <w:lang w:eastAsia="ko-KR"/>
        </w:rPr>
        <w:t xml:space="preserve">The unnamed/un-namable spaces of </w:t>
      </w:r>
      <w:r w:rsidR="00CD5006" w:rsidRPr="000F6513">
        <w:rPr>
          <w:rFonts w:ascii="Times New Roman" w:hAnsi="Times New Roman" w:cs="Times New Roman"/>
          <w:i/>
          <w:iCs/>
          <w:sz w:val="24"/>
          <w:szCs w:val="24"/>
          <w:lang w:eastAsia="ko-KR"/>
        </w:rPr>
        <w:t xml:space="preserve">Los </w:t>
      </w:r>
      <w:proofErr w:type="spellStart"/>
      <w:r w:rsidR="00CD5006" w:rsidRPr="000F6513">
        <w:rPr>
          <w:rFonts w:ascii="Times New Roman" w:hAnsi="Times New Roman" w:cs="Times New Roman"/>
          <w:i/>
          <w:iCs/>
          <w:sz w:val="24"/>
          <w:szCs w:val="24"/>
          <w:lang w:eastAsia="ko-KR"/>
        </w:rPr>
        <w:t>estratos</w:t>
      </w:r>
      <w:proofErr w:type="spellEnd"/>
      <w:r w:rsidR="00CD5006" w:rsidRPr="000F6513">
        <w:rPr>
          <w:rFonts w:ascii="Times New Roman" w:hAnsi="Times New Roman" w:cs="Times New Roman"/>
          <w:i/>
          <w:iCs/>
          <w:sz w:val="24"/>
          <w:szCs w:val="24"/>
          <w:lang w:eastAsia="ko-KR"/>
        </w:rPr>
        <w:t xml:space="preserve"> </w:t>
      </w:r>
      <w:r w:rsidR="00CD5006" w:rsidRPr="000F6513">
        <w:rPr>
          <w:rFonts w:ascii="Times New Roman" w:hAnsi="Times New Roman" w:cs="Times New Roman"/>
          <w:sz w:val="24"/>
          <w:szCs w:val="24"/>
          <w:lang w:eastAsia="ko-KR"/>
        </w:rPr>
        <w:t xml:space="preserve">(2013) </w:t>
      </w:r>
      <w:r w:rsidR="00CA1C80" w:rsidRPr="000F6513">
        <w:rPr>
          <w:rFonts w:ascii="Times New Roman" w:hAnsi="Times New Roman" w:cs="Times New Roman"/>
          <w:sz w:val="24"/>
          <w:szCs w:val="24"/>
          <w:lang w:eastAsia="ko-KR"/>
        </w:rPr>
        <w:t xml:space="preserve">by </w:t>
      </w:r>
      <w:r w:rsidR="00CD5006" w:rsidRPr="000F6513">
        <w:rPr>
          <w:rFonts w:ascii="Times New Roman" w:hAnsi="Times New Roman" w:cs="Times New Roman"/>
          <w:sz w:val="24"/>
          <w:szCs w:val="24"/>
          <w:lang w:eastAsia="ko-KR"/>
        </w:rPr>
        <w:t>Juan Cárdenas </w:t>
      </w:r>
    </w:p>
    <w:p w14:paraId="1EE611A5" w14:textId="0C80E5BF" w:rsidR="00CD5006" w:rsidRPr="00D53459" w:rsidRDefault="008D331C" w:rsidP="002C3D51">
      <w:pPr>
        <w:rPr>
          <w:rFonts w:ascii="Times New Roman" w:hAnsi="Times New Roman" w:cs="Times New Roman"/>
          <w:sz w:val="24"/>
          <w:szCs w:val="24"/>
          <w:lang w:eastAsia="ko-KR"/>
        </w:rPr>
      </w:pPr>
      <w:r>
        <w:rPr>
          <w:rFonts w:ascii="Times New Roman" w:hAnsi="Times New Roman" w:cs="Times New Roman"/>
          <w:b/>
          <w:bCs/>
          <w:sz w:val="24"/>
          <w:szCs w:val="24"/>
          <w:lang w:eastAsia="ko-KR"/>
        </w:rPr>
        <w:tab/>
        <w:t xml:space="preserve">C.  </w:t>
      </w:r>
      <w:r w:rsidR="000B3DA4" w:rsidRPr="000B3DA4">
        <w:rPr>
          <w:rFonts w:ascii="Times New Roman" w:hAnsi="Times New Roman" w:cs="Times New Roman"/>
          <w:b/>
          <w:bCs/>
          <w:sz w:val="24"/>
          <w:szCs w:val="24"/>
          <w:lang w:eastAsia="ko-KR"/>
        </w:rPr>
        <w:t>Chapter 2: Displacement</w:t>
      </w:r>
      <w:r w:rsidR="000B3DA4" w:rsidRPr="000C23B5">
        <w:rPr>
          <w:rFonts w:ascii="Times New Roman" w:hAnsi="Times New Roman" w:cs="Times New Roman"/>
          <w:b/>
          <w:bCs/>
          <w:sz w:val="24"/>
          <w:szCs w:val="24"/>
          <w:lang w:eastAsia="ko-KR"/>
        </w:rPr>
        <w:t xml:space="preserve">: </w:t>
      </w:r>
      <w:r w:rsidR="000C23B5">
        <w:rPr>
          <w:rFonts w:ascii="Times New Roman" w:hAnsi="Times New Roman" w:cs="Times New Roman"/>
          <w:b/>
          <w:bCs/>
          <w:sz w:val="24"/>
          <w:szCs w:val="24"/>
          <w:lang w:eastAsia="ko-KR"/>
        </w:rPr>
        <w:t>W</w:t>
      </w:r>
      <w:r w:rsidR="000B3DA4" w:rsidRPr="000C23B5">
        <w:rPr>
          <w:rFonts w:ascii="Times New Roman" w:hAnsi="Times New Roman" w:cs="Times New Roman"/>
          <w:b/>
          <w:bCs/>
          <w:sz w:val="24"/>
          <w:szCs w:val="24"/>
          <w:lang w:eastAsia="ko-KR"/>
        </w:rPr>
        <w:t xml:space="preserve">itnesses of the </w:t>
      </w:r>
      <w:r w:rsidR="000C23B5">
        <w:rPr>
          <w:rFonts w:ascii="Times New Roman" w:hAnsi="Times New Roman" w:cs="Times New Roman"/>
          <w:b/>
          <w:bCs/>
          <w:sz w:val="24"/>
          <w:szCs w:val="24"/>
          <w:lang w:eastAsia="ko-KR"/>
        </w:rPr>
        <w:t>N</w:t>
      </w:r>
      <w:r w:rsidR="000B3DA4" w:rsidRPr="000C23B5">
        <w:rPr>
          <w:rFonts w:ascii="Times New Roman" w:hAnsi="Times New Roman" w:cs="Times New Roman"/>
          <w:b/>
          <w:bCs/>
          <w:sz w:val="24"/>
          <w:szCs w:val="24"/>
          <w:lang w:eastAsia="ko-KR"/>
        </w:rPr>
        <w:t>o-place</w:t>
      </w:r>
    </w:p>
    <w:p w14:paraId="7B3FB577" w14:textId="64479317" w:rsidR="00CD5006" w:rsidRPr="00D53459" w:rsidRDefault="008D331C" w:rsidP="002C3D51">
      <w:pPr>
        <w:rPr>
          <w:rFonts w:ascii="Times New Roman" w:hAnsi="Times New Roman" w:cs="Times New Roman"/>
          <w:b/>
          <w:bCs/>
          <w:sz w:val="24"/>
          <w:szCs w:val="24"/>
          <w:lang w:val="es-ES" w:eastAsia="ko-KR"/>
        </w:rPr>
      </w:pPr>
      <w:r w:rsidRPr="000F6513">
        <w:rPr>
          <w:rFonts w:ascii="Times New Roman" w:hAnsi="Times New Roman" w:cs="Times New Roman"/>
          <w:sz w:val="24"/>
          <w:szCs w:val="24"/>
          <w:lang w:eastAsia="ko-KR"/>
        </w:rPr>
        <w:tab/>
      </w:r>
      <w:r w:rsidRPr="000F6513">
        <w:rPr>
          <w:rFonts w:ascii="Times New Roman" w:hAnsi="Times New Roman" w:cs="Times New Roman"/>
          <w:sz w:val="24"/>
          <w:szCs w:val="24"/>
          <w:lang w:eastAsia="ko-KR"/>
        </w:rPr>
        <w:tab/>
      </w:r>
      <w:r>
        <w:rPr>
          <w:rFonts w:ascii="Times New Roman" w:hAnsi="Times New Roman" w:cs="Times New Roman"/>
          <w:sz w:val="24"/>
          <w:szCs w:val="24"/>
          <w:lang w:val="es-ES" w:eastAsia="ko-KR"/>
        </w:rPr>
        <w:t xml:space="preserve">1. </w:t>
      </w:r>
      <w:proofErr w:type="spellStart"/>
      <w:r w:rsidR="000B3DA4" w:rsidRPr="00237D72">
        <w:rPr>
          <w:rFonts w:ascii="Times New Roman" w:hAnsi="Times New Roman" w:cs="Times New Roman"/>
          <w:sz w:val="24"/>
          <w:szCs w:val="24"/>
          <w:lang w:val="es-ES" w:eastAsia="ko-KR"/>
        </w:rPr>
        <w:t>Journey</w:t>
      </w:r>
      <w:proofErr w:type="spellEnd"/>
      <w:r w:rsidR="000B3DA4" w:rsidRPr="00237D72">
        <w:rPr>
          <w:rFonts w:ascii="Times New Roman" w:hAnsi="Times New Roman" w:cs="Times New Roman"/>
          <w:sz w:val="24"/>
          <w:szCs w:val="24"/>
          <w:lang w:val="es-ES" w:eastAsia="ko-KR"/>
        </w:rPr>
        <w:t xml:space="preserve"> to </w:t>
      </w:r>
      <w:proofErr w:type="spellStart"/>
      <w:r w:rsidR="000B3DA4" w:rsidRPr="00237D72">
        <w:rPr>
          <w:rFonts w:ascii="Times New Roman" w:hAnsi="Times New Roman" w:cs="Times New Roman"/>
          <w:sz w:val="24"/>
          <w:szCs w:val="24"/>
          <w:lang w:val="es-ES" w:eastAsia="ko-KR"/>
        </w:rPr>
        <w:t>the</w:t>
      </w:r>
      <w:proofErr w:type="spellEnd"/>
      <w:r w:rsidR="000B3DA4" w:rsidRPr="00237D72">
        <w:rPr>
          <w:rFonts w:ascii="Times New Roman" w:hAnsi="Times New Roman" w:cs="Times New Roman"/>
          <w:sz w:val="24"/>
          <w:szCs w:val="24"/>
          <w:lang w:val="es-ES" w:eastAsia="ko-KR"/>
        </w:rPr>
        <w:t xml:space="preserve"> center of </w:t>
      </w:r>
      <w:proofErr w:type="spellStart"/>
      <w:r w:rsidR="000B3DA4" w:rsidRPr="00237D72">
        <w:rPr>
          <w:rFonts w:ascii="Times New Roman" w:hAnsi="Times New Roman" w:cs="Times New Roman"/>
          <w:sz w:val="24"/>
          <w:szCs w:val="24"/>
          <w:lang w:val="es-ES" w:eastAsia="ko-KR"/>
        </w:rPr>
        <w:t>conflict</w:t>
      </w:r>
      <w:proofErr w:type="spellEnd"/>
      <w:r w:rsidR="000B3DA4" w:rsidRPr="00237D72">
        <w:rPr>
          <w:rFonts w:ascii="Times New Roman" w:hAnsi="Times New Roman" w:cs="Times New Roman"/>
          <w:sz w:val="24"/>
          <w:szCs w:val="24"/>
          <w:lang w:val="es-ES" w:eastAsia="ko-KR"/>
        </w:rPr>
        <w:t xml:space="preserve"> in </w:t>
      </w:r>
      <w:r w:rsidR="00CA1C80" w:rsidRPr="00237D72">
        <w:rPr>
          <w:rFonts w:ascii="Times New Roman" w:hAnsi="Times New Roman" w:cs="Times New Roman"/>
          <w:sz w:val="24"/>
          <w:szCs w:val="24"/>
          <w:lang w:val="es-ES" w:eastAsia="ko-KR"/>
        </w:rPr>
        <w:t xml:space="preserve">testimonial </w:t>
      </w:r>
      <w:proofErr w:type="spellStart"/>
      <w:r w:rsidR="00CA1C80" w:rsidRPr="00237D72">
        <w:rPr>
          <w:rFonts w:ascii="Times New Roman" w:hAnsi="Times New Roman" w:cs="Times New Roman"/>
          <w:sz w:val="24"/>
          <w:szCs w:val="24"/>
          <w:lang w:val="es-ES" w:eastAsia="ko-KR"/>
        </w:rPr>
        <w:t>narratives</w:t>
      </w:r>
      <w:proofErr w:type="spellEnd"/>
      <w:r w:rsidR="00CA1C80" w:rsidRPr="00237D72">
        <w:rPr>
          <w:rFonts w:ascii="Times New Roman" w:hAnsi="Times New Roman" w:cs="Times New Roman"/>
          <w:sz w:val="24"/>
          <w:szCs w:val="24"/>
          <w:lang w:val="es-ES" w:eastAsia="ko-KR"/>
        </w:rPr>
        <w:t>:</w:t>
      </w:r>
      <w:r w:rsidR="000B3DA4" w:rsidRPr="00237D72">
        <w:rPr>
          <w:rFonts w:ascii="Times New Roman" w:hAnsi="Times New Roman" w:cs="Times New Roman"/>
          <w:sz w:val="24"/>
          <w:szCs w:val="24"/>
          <w:lang w:val="es-ES" w:eastAsia="ko-KR"/>
        </w:rPr>
        <w:t xml:space="preserve"> </w:t>
      </w:r>
      <w:r w:rsidR="00CD5006" w:rsidRPr="00D53459">
        <w:rPr>
          <w:rFonts w:ascii="Times New Roman" w:hAnsi="Times New Roman" w:cs="Times New Roman"/>
          <w:i/>
          <w:iCs/>
          <w:sz w:val="24"/>
          <w:szCs w:val="24"/>
          <w:lang w:val="es-ES" w:eastAsia="ko-KR"/>
        </w:rPr>
        <w:t xml:space="preserve">El atajo </w:t>
      </w:r>
      <w:r w:rsidR="00CD5006" w:rsidRPr="00D53459">
        <w:rPr>
          <w:rFonts w:ascii="Times New Roman" w:hAnsi="Times New Roman" w:cs="Times New Roman"/>
          <w:sz w:val="24"/>
          <w:szCs w:val="24"/>
          <w:lang w:val="es-ES" w:eastAsia="ko-KR"/>
        </w:rPr>
        <w:t xml:space="preserve">(2014) y </w:t>
      </w:r>
      <w:r w:rsidR="00CD5006" w:rsidRPr="00D53459">
        <w:rPr>
          <w:rFonts w:ascii="Times New Roman" w:hAnsi="Times New Roman" w:cs="Times New Roman"/>
          <w:i/>
          <w:iCs/>
          <w:sz w:val="24"/>
          <w:szCs w:val="24"/>
          <w:lang w:val="es-ES" w:eastAsia="ko-KR"/>
        </w:rPr>
        <w:t xml:space="preserve">Los niños de la guerra. Quince años después </w:t>
      </w:r>
      <w:r w:rsidR="00CD5006" w:rsidRPr="00D53459">
        <w:rPr>
          <w:rFonts w:ascii="Times New Roman" w:hAnsi="Times New Roman" w:cs="Times New Roman"/>
          <w:sz w:val="24"/>
          <w:szCs w:val="24"/>
          <w:lang w:val="es-ES" w:eastAsia="ko-KR"/>
        </w:rPr>
        <w:t>(2016) </w:t>
      </w:r>
    </w:p>
    <w:p w14:paraId="56217DDB" w14:textId="7C8548C7" w:rsidR="00CD5006" w:rsidRPr="00D53459" w:rsidRDefault="008D331C" w:rsidP="002C3D51">
      <w:pPr>
        <w:rPr>
          <w:rFonts w:ascii="Times New Roman" w:hAnsi="Times New Roman" w:cs="Times New Roman"/>
          <w:sz w:val="24"/>
          <w:szCs w:val="24"/>
          <w:lang w:val="es-ES" w:eastAsia="ko-KR"/>
        </w:rPr>
      </w:pPr>
      <w:r>
        <w:rPr>
          <w:rFonts w:ascii="Times New Roman" w:hAnsi="Times New Roman" w:cs="Times New Roman"/>
          <w:sz w:val="24"/>
          <w:szCs w:val="24"/>
          <w:lang w:val="es-ES" w:eastAsia="ko-KR"/>
        </w:rPr>
        <w:tab/>
      </w:r>
      <w:r>
        <w:rPr>
          <w:rFonts w:ascii="Times New Roman" w:hAnsi="Times New Roman" w:cs="Times New Roman"/>
          <w:sz w:val="24"/>
          <w:szCs w:val="24"/>
          <w:lang w:val="es-ES" w:eastAsia="ko-KR"/>
        </w:rPr>
        <w:tab/>
        <w:t xml:space="preserve">2. </w:t>
      </w:r>
      <w:proofErr w:type="spellStart"/>
      <w:r w:rsidR="000B3DA4" w:rsidRPr="007B24A2">
        <w:rPr>
          <w:rFonts w:ascii="Times New Roman" w:hAnsi="Times New Roman" w:cs="Times New Roman"/>
          <w:sz w:val="24"/>
          <w:szCs w:val="24"/>
          <w:lang w:val="es-ES" w:eastAsia="ko-KR"/>
        </w:rPr>
        <w:t>The</w:t>
      </w:r>
      <w:proofErr w:type="spellEnd"/>
      <w:r w:rsidR="000B3DA4" w:rsidRPr="007B24A2">
        <w:rPr>
          <w:rFonts w:ascii="Times New Roman" w:hAnsi="Times New Roman" w:cs="Times New Roman"/>
          <w:sz w:val="24"/>
          <w:szCs w:val="24"/>
          <w:lang w:val="es-ES" w:eastAsia="ko-KR"/>
        </w:rPr>
        <w:t xml:space="preserve"> </w:t>
      </w:r>
      <w:proofErr w:type="spellStart"/>
      <w:r w:rsidR="000B3DA4" w:rsidRPr="00D53459">
        <w:rPr>
          <w:rFonts w:ascii="Times New Roman" w:hAnsi="Times New Roman" w:cs="Times New Roman"/>
          <w:sz w:val="24"/>
          <w:szCs w:val="24"/>
          <w:lang w:val="es-ES" w:eastAsia="ko-KR"/>
        </w:rPr>
        <w:t>combatant’s</w:t>
      </w:r>
      <w:proofErr w:type="spellEnd"/>
      <w:r w:rsidR="000B3DA4" w:rsidRPr="007B24A2">
        <w:rPr>
          <w:rFonts w:ascii="Times New Roman" w:hAnsi="Times New Roman" w:cs="Times New Roman"/>
          <w:sz w:val="24"/>
          <w:szCs w:val="24"/>
          <w:lang w:val="es-ES" w:eastAsia="ko-KR"/>
        </w:rPr>
        <w:t xml:space="preserve"> </w:t>
      </w:r>
      <w:proofErr w:type="spellStart"/>
      <w:r w:rsidR="000B3DA4" w:rsidRPr="007B24A2">
        <w:rPr>
          <w:rFonts w:ascii="Times New Roman" w:hAnsi="Times New Roman" w:cs="Times New Roman"/>
          <w:sz w:val="24"/>
          <w:szCs w:val="24"/>
          <w:lang w:val="es-ES" w:eastAsia="ko-KR"/>
        </w:rPr>
        <w:t>movement</w:t>
      </w:r>
      <w:proofErr w:type="spellEnd"/>
      <w:r w:rsidR="000B3DA4" w:rsidRPr="007B24A2">
        <w:rPr>
          <w:rFonts w:ascii="Times New Roman" w:hAnsi="Times New Roman" w:cs="Times New Roman"/>
          <w:sz w:val="24"/>
          <w:szCs w:val="24"/>
          <w:lang w:val="es-ES" w:eastAsia="ko-KR"/>
        </w:rPr>
        <w:t xml:space="preserve"> in </w:t>
      </w:r>
      <w:r w:rsidR="000B3DA4" w:rsidRPr="00CA1C80">
        <w:rPr>
          <w:rFonts w:ascii="Times New Roman" w:hAnsi="Times New Roman" w:cs="Times New Roman"/>
          <w:i/>
          <w:iCs/>
          <w:sz w:val="24"/>
          <w:szCs w:val="24"/>
          <w:lang w:val="es-ES" w:eastAsia="ko-KR"/>
        </w:rPr>
        <w:t>testimoni</w:t>
      </w:r>
      <w:r w:rsidR="00CA1C80">
        <w:rPr>
          <w:rFonts w:ascii="Times New Roman" w:hAnsi="Times New Roman" w:cs="Times New Roman"/>
          <w:i/>
          <w:iCs/>
          <w:sz w:val="24"/>
          <w:szCs w:val="24"/>
          <w:lang w:val="es-ES" w:eastAsia="ko-KR"/>
        </w:rPr>
        <w:t xml:space="preserve">os </w:t>
      </w:r>
      <w:r w:rsidR="00CA1C80">
        <w:rPr>
          <w:rFonts w:ascii="Times New Roman" w:hAnsi="Times New Roman" w:cs="Times New Roman"/>
          <w:sz w:val="24"/>
          <w:szCs w:val="24"/>
          <w:lang w:val="es-ES" w:eastAsia="ko-KR"/>
        </w:rPr>
        <w:t xml:space="preserve">and testimonial </w:t>
      </w:r>
      <w:proofErr w:type="spellStart"/>
      <w:r w:rsidR="00CA1C80">
        <w:rPr>
          <w:rFonts w:ascii="Times New Roman" w:hAnsi="Times New Roman" w:cs="Times New Roman"/>
          <w:sz w:val="24"/>
          <w:szCs w:val="24"/>
          <w:lang w:val="es-ES" w:eastAsia="ko-KR"/>
        </w:rPr>
        <w:t>fictions</w:t>
      </w:r>
      <w:proofErr w:type="spellEnd"/>
      <w:r w:rsidR="00CD5006" w:rsidRPr="00D53459">
        <w:rPr>
          <w:rFonts w:ascii="Times New Roman" w:hAnsi="Times New Roman" w:cs="Times New Roman"/>
          <w:sz w:val="24"/>
          <w:szCs w:val="24"/>
          <w:lang w:val="es-ES" w:eastAsia="ko-KR"/>
        </w:rPr>
        <w:t xml:space="preserve">: </w:t>
      </w:r>
      <w:r w:rsidR="00CD5006" w:rsidRPr="00D53459">
        <w:rPr>
          <w:rFonts w:ascii="Times New Roman" w:hAnsi="Times New Roman" w:cs="Times New Roman"/>
          <w:i/>
          <w:iCs/>
          <w:sz w:val="24"/>
          <w:szCs w:val="24"/>
          <w:lang w:val="es-ES" w:eastAsia="ko-KR"/>
        </w:rPr>
        <w:t xml:space="preserve">Ahí le dejo esos fieros </w:t>
      </w:r>
      <w:r w:rsidR="00CD5006" w:rsidRPr="00D53459">
        <w:rPr>
          <w:rFonts w:ascii="Times New Roman" w:hAnsi="Times New Roman" w:cs="Times New Roman"/>
          <w:sz w:val="24"/>
          <w:szCs w:val="24"/>
          <w:lang w:val="es-ES" w:eastAsia="ko-KR"/>
        </w:rPr>
        <w:t>(2009) y “</w:t>
      </w:r>
      <w:proofErr w:type="spellStart"/>
      <w:r w:rsidR="00CD5006" w:rsidRPr="00D53459">
        <w:rPr>
          <w:rFonts w:ascii="Times New Roman" w:hAnsi="Times New Roman" w:cs="Times New Roman"/>
          <w:sz w:val="24"/>
          <w:szCs w:val="24"/>
          <w:lang w:val="es-ES" w:eastAsia="ko-KR"/>
        </w:rPr>
        <w:t>Policarpa</w:t>
      </w:r>
      <w:proofErr w:type="spellEnd"/>
      <w:r w:rsidR="00CD5006" w:rsidRPr="00D53459">
        <w:rPr>
          <w:rFonts w:ascii="Times New Roman" w:hAnsi="Times New Roman" w:cs="Times New Roman"/>
          <w:sz w:val="24"/>
          <w:szCs w:val="24"/>
          <w:lang w:val="es-ES" w:eastAsia="ko-KR"/>
        </w:rPr>
        <w:t>” (2015)</w:t>
      </w:r>
    </w:p>
    <w:p w14:paraId="5DE61C7D" w14:textId="38B70568" w:rsidR="00CD5006" w:rsidRPr="00D53459" w:rsidRDefault="008D331C" w:rsidP="002C3D51">
      <w:pPr>
        <w:rPr>
          <w:rFonts w:ascii="Times New Roman" w:hAnsi="Times New Roman" w:cs="Times New Roman"/>
          <w:b/>
          <w:bCs/>
          <w:sz w:val="24"/>
          <w:szCs w:val="24"/>
          <w:lang w:val="es-ES" w:eastAsia="ko-KR"/>
        </w:rPr>
      </w:pPr>
      <w:r>
        <w:rPr>
          <w:rFonts w:ascii="Times New Roman" w:hAnsi="Times New Roman" w:cs="Times New Roman"/>
          <w:sz w:val="24"/>
          <w:szCs w:val="24"/>
          <w:lang w:val="es-ES" w:eastAsia="ko-KR"/>
        </w:rPr>
        <w:tab/>
      </w:r>
      <w:r>
        <w:rPr>
          <w:rFonts w:ascii="Times New Roman" w:hAnsi="Times New Roman" w:cs="Times New Roman"/>
          <w:sz w:val="24"/>
          <w:szCs w:val="24"/>
          <w:lang w:val="es-ES" w:eastAsia="ko-KR"/>
        </w:rPr>
        <w:tab/>
        <w:t xml:space="preserve">3. </w:t>
      </w:r>
      <w:proofErr w:type="spellStart"/>
      <w:r w:rsidR="007B24A2" w:rsidRPr="007B24A2">
        <w:rPr>
          <w:rFonts w:ascii="Times New Roman" w:hAnsi="Times New Roman" w:cs="Times New Roman"/>
          <w:sz w:val="24"/>
          <w:szCs w:val="24"/>
          <w:lang w:val="es-ES" w:eastAsia="ko-KR"/>
        </w:rPr>
        <w:t>Landless</w:t>
      </w:r>
      <w:proofErr w:type="spellEnd"/>
      <w:r w:rsidR="007B24A2" w:rsidRPr="007B24A2">
        <w:rPr>
          <w:rFonts w:ascii="Times New Roman" w:hAnsi="Times New Roman" w:cs="Times New Roman"/>
          <w:sz w:val="24"/>
          <w:szCs w:val="24"/>
          <w:lang w:val="es-ES" w:eastAsia="ko-KR"/>
        </w:rPr>
        <w:t xml:space="preserve"> </w:t>
      </w:r>
      <w:proofErr w:type="spellStart"/>
      <w:r w:rsidR="007B24A2" w:rsidRPr="007B24A2">
        <w:rPr>
          <w:rFonts w:ascii="Times New Roman" w:hAnsi="Times New Roman" w:cs="Times New Roman"/>
          <w:sz w:val="24"/>
          <w:szCs w:val="24"/>
          <w:lang w:val="es-ES" w:eastAsia="ko-KR"/>
        </w:rPr>
        <w:t>farmers</w:t>
      </w:r>
      <w:proofErr w:type="spellEnd"/>
      <w:r w:rsidR="00CA1C80">
        <w:rPr>
          <w:rFonts w:ascii="Times New Roman" w:hAnsi="Times New Roman" w:cs="Times New Roman"/>
          <w:sz w:val="24"/>
          <w:szCs w:val="24"/>
          <w:lang w:val="es-ES" w:eastAsia="ko-KR"/>
        </w:rPr>
        <w:t xml:space="preserve">, </w:t>
      </w:r>
      <w:proofErr w:type="spellStart"/>
      <w:r w:rsidR="007B24A2" w:rsidRPr="007B24A2">
        <w:rPr>
          <w:rFonts w:ascii="Times New Roman" w:hAnsi="Times New Roman" w:cs="Times New Roman"/>
          <w:sz w:val="24"/>
          <w:szCs w:val="24"/>
          <w:lang w:val="es-ES" w:eastAsia="ko-KR"/>
        </w:rPr>
        <w:t>forced</w:t>
      </w:r>
      <w:proofErr w:type="spellEnd"/>
      <w:r w:rsidR="007B24A2" w:rsidRPr="007B24A2">
        <w:rPr>
          <w:rFonts w:ascii="Times New Roman" w:hAnsi="Times New Roman" w:cs="Times New Roman"/>
          <w:sz w:val="24"/>
          <w:szCs w:val="24"/>
          <w:lang w:val="es-ES" w:eastAsia="ko-KR"/>
        </w:rPr>
        <w:t xml:space="preserve"> </w:t>
      </w:r>
      <w:proofErr w:type="spellStart"/>
      <w:r w:rsidR="007B24A2" w:rsidRPr="007B24A2">
        <w:rPr>
          <w:rFonts w:ascii="Times New Roman" w:hAnsi="Times New Roman" w:cs="Times New Roman"/>
          <w:sz w:val="24"/>
          <w:szCs w:val="24"/>
          <w:lang w:val="es-ES" w:eastAsia="ko-KR"/>
        </w:rPr>
        <w:t>displacement</w:t>
      </w:r>
      <w:proofErr w:type="spellEnd"/>
      <w:r w:rsidR="00CA1C80">
        <w:rPr>
          <w:rFonts w:ascii="Times New Roman" w:hAnsi="Times New Roman" w:cs="Times New Roman"/>
          <w:sz w:val="24"/>
          <w:szCs w:val="24"/>
          <w:lang w:val="es-ES" w:eastAsia="ko-KR"/>
        </w:rPr>
        <w:t xml:space="preserve">, and </w:t>
      </w:r>
      <w:proofErr w:type="spellStart"/>
      <w:r w:rsidR="00CA1C80">
        <w:rPr>
          <w:rFonts w:ascii="Times New Roman" w:hAnsi="Times New Roman" w:cs="Times New Roman"/>
          <w:sz w:val="24"/>
          <w:szCs w:val="24"/>
          <w:lang w:val="es-ES" w:eastAsia="ko-KR"/>
        </w:rPr>
        <w:t>the</w:t>
      </w:r>
      <w:proofErr w:type="spellEnd"/>
      <w:r w:rsidR="00CA1C80">
        <w:rPr>
          <w:rFonts w:ascii="Times New Roman" w:hAnsi="Times New Roman" w:cs="Times New Roman"/>
          <w:sz w:val="24"/>
          <w:szCs w:val="24"/>
          <w:lang w:val="es-ES" w:eastAsia="ko-KR"/>
        </w:rPr>
        <w:t xml:space="preserve"> </w:t>
      </w:r>
      <w:r w:rsidR="00CA1C80" w:rsidRPr="00CA1C80">
        <w:rPr>
          <w:rFonts w:ascii="Times New Roman" w:hAnsi="Times New Roman" w:cs="Times New Roman"/>
          <w:i/>
          <w:iCs/>
          <w:sz w:val="24"/>
          <w:szCs w:val="24"/>
          <w:lang w:val="es-ES" w:eastAsia="ko-KR"/>
        </w:rPr>
        <w:t>testimonios</w:t>
      </w:r>
      <w:r w:rsidR="00CA1C80">
        <w:rPr>
          <w:rFonts w:ascii="Times New Roman" w:hAnsi="Times New Roman" w:cs="Times New Roman"/>
          <w:sz w:val="24"/>
          <w:szCs w:val="24"/>
          <w:lang w:val="es-ES" w:eastAsia="ko-KR"/>
        </w:rPr>
        <w:t xml:space="preserve"> of </w:t>
      </w:r>
      <w:proofErr w:type="spellStart"/>
      <w:r w:rsidR="00CA1C80">
        <w:rPr>
          <w:rFonts w:ascii="Times New Roman" w:hAnsi="Times New Roman" w:cs="Times New Roman"/>
          <w:sz w:val="24"/>
          <w:szCs w:val="24"/>
          <w:lang w:val="es-ES" w:eastAsia="ko-KR"/>
        </w:rPr>
        <w:t>the</w:t>
      </w:r>
      <w:proofErr w:type="spellEnd"/>
      <w:r w:rsidR="00CA1C80">
        <w:rPr>
          <w:rFonts w:ascii="Times New Roman" w:hAnsi="Times New Roman" w:cs="Times New Roman"/>
          <w:sz w:val="24"/>
          <w:szCs w:val="24"/>
          <w:lang w:val="es-ES" w:eastAsia="ko-KR"/>
        </w:rPr>
        <w:t xml:space="preserve"> </w:t>
      </w:r>
      <w:proofErr w:type="gramStart"/>
      <w:r w:rsidR="00CA1C80">
        <w:rPr>
          <w:rFonts w:ascii="Times New Roman" w:hAnsi="Times New Roman" w:cs="Times New Roman"/>
          <w:sz w:val="24"/>
          <w:szCs w:val="24"/>
          <w:lang w:val="es-ES" w:eastAsia="ko-KR"/>
        </w:rPr>
        <w:t>exile</w:t>
      </w:r>
      <w:proofErr w:type="gramEnd"/>
      <w:r w:rsidR="00CD5006" w:rsidRPr="00D53459">
        <w:rPr>
          <w:rFonts w:ascii="Times New Roman" w:hAnsi="Times New Roman" w:cs="Times New Roman"/>
          <w:sz w:val="24"/>
          <w:szCs w:val="24"/>
          <w:lang w:val="es-ES" w:eastAsia="ko-KR"/>
        </w:rPr>
        <w:t xml:space="preserve">: </w:t>
      </w:r>
      <w:r w:rsidR="00CD5006" w:rsidRPr="00D53459">
        <w:rPr>
          <w:rFonts w:ascii="Times New Roman" w:hAnsi="Times New Roman" w:cs="Times New Roman"/>
          <w:i/>
          <w:iCs/>
          <w:sz w:val="24"/>
          <w:szCs w:val="24"/>
          <w:lang w:val="es-ES" w:eastAsia="ko-KR"/>
        </w:rPr>
        <w:t xml:space="preserve">Desterrados, crónicas del desarraigo </w:t>
      </w:r>
      <w:r w:rsidR="00CD5006" w:rsidRPr="00D53459">
        <w:rPr>
          <w:rFonts w:ascii="Times New Roman" w:hAnsi="Times New Roman" w:cs="Times New Roman"/>
          <w:sz w:val="24"/>
          <w:szCs w:val="24"/>
          <w:lang w:val="es-ES" w:eastAsia="ko-KR"/>
        </w:rPr>
        <w:t>(2001)</w:t>
      </w:r>
      <w:r w:rsidR="00CD5006" w:rsidRPr="00D53459">
        <w:rPr>
          <w:rFonts w:ascii="Times New Roman" w:hAnsi="Times New Roman" w:cs="Times New Roman"/>
          <w:i/>
          <w:iCs/>
          <w:sz w:val="24"/>
          <w:szCs w:val="24"/>
          <w:lang w:val="es-ES" w:eastAsia="ko-KR"/>
        </w:rPr>
        <w:t xml:space="preserve"> </w:t>
      </w:r>
      <w:r w:rsidR="00CD5006" w:rsidRPr="00D53459">
        <w:rPr>
          <w:rFonts w:ascii="Times New Roman" w:hAnsi="Times New Roman" w:cs="Times New Roman"/>
          <w:sz w:val="24"/>
          <w:szCs w:val="24"/>
          <w:lang w:val="es-ES" w:eastAsia="ko-KR"/>
        </w:rPr>
        <w:t>y “</w:t>
      </w:r>
      <w:r w:rsidR="00CD5006" w:rsidRPr="00D53459">
        <w:rPr>
          <w:rFonts w:ascii="Times New Roman" w:hAnsi="Times New Roman" w:cs="Times New Roman"/>
          <w:i/>
          <w:iCs/>
          <w:sz w:val="24"/>
          <w:szCs w:val="24"/>
          <w:lang w:val="es-ES" w:eastAsia="ko-KR"/>
        </w:rPr>
        <w:t xml:space="preserve">Yo sobreviví” Memorias de guerra y resistencia en Colombia </w:t>
      </w:r>
      <w:r w:rsidR="00CD5006" w:rsidRPr="00D53459">
        <w:rPr>
          <w:rFonts w:ascii="Times New Roman" w:hAnsi="Times New Roman" w:cs="Times New Roman"/>
          <w:sz w:val="24"/>
          <w:szCs w:val="24"/>
          <w:lang w:val="es-ES" w:eastAsia="ko-KR"/>
        </w:rPr>
        <w:t>(2018) </w:t>
      </w:r>
    </w:p>
    <w:p w14:paraId="5FDFD0C2" w14:textId="0EFD298C" w:rsidR="00CD5006" w:rsidRPr="005F4E53" w:rsidRDefault="008D331C" w:rsidP="002C3D51">
      <w:pPr>
        <w:rPr>
          <w:rFonts w:ascii="Times New Roman" w:hAnsi="Times New Roman" w:cs="Times New Roman"/>
          <w:sz w:val="24"/>
          <w:szCs w:val="24"/>
          <w:lang w:val="es-ES" w:eastAsia="ko-KR"/>
        </w:rPr>
      </w:pPr>
      <w:r>
        <w:rPr>
          <w:rFonts w:ascii="Times New Roman" w:hAnsi="Times New Roman" w:cs="Times New Roman"/>
          <w:b/>
          <w:bCs/>
          <w:sz w:val="24"/>
          <w:szCs w:val="24"/>
          <w:lang w:val="es-ES" w:eastAsia="ko-KR"/>
        </w:rPr>
        <w:tab/>
      </w:r>
      <w:r w:rsidRPr="005F4E53">
        <w:rPr>
          <w:rFonts w:ascii="Times New Roman" w:hAnsi="Times New Roman" w:cs="Times New Roman"/>
          <w:b/>
          <w:bCs/>
          <w:sz w:val="24"/>
          <w:szCs w:val="24"/>
          <w:lang w:val="es-ES" w:eastAsia="ko-KR"/>
        </w:rPr>
        <w:t xml:space="preserve">D. </w:t>
      </w:r>
      <w:proofErr w:type="spellStart"/>
      <w:r w:rsidR="009636F4" w:rsidRPr="005F4E53">
        <w:rPr>
          <w:rFonts w:ascii="Times New Roman" w:hAnsi="Times New Roman" w:cs="Times New Roman"/>
          <w:b/>
          <w:bCs/>
          <w:sz w:val="24"/>
          <w:szCs w:val="24"/>
          <w:lang w:val="es-ES" w:eastAsia="ko-KR"/>
        </w:rPr>
        <w:t>Chapter</w:t>
      </w:r>
      <w:proofErr w:type="spellEnd"/>
      <w:r w:rsidR="009636F4" w:rsidRPr="005F4E53">
        <w:rPr>
          <w:rFonts w:ascii="Times New Roman" w:hAnsi="Times New Roman" w:cs="Times New Roman"/>
          <w:b/>
          <w:bCs/>
          <w:sz w:val="24"/>
          <w:szCs w:val="24"/>
          <w:lang w:val="es-ES" w:eastAsia="ko-KR"/>
        </w:rPr>
        <w:t xml:space="preserve"> 3: </w:t>
      </w:r>
      <w:proofErr w:type="spellStart"/>
      <w:r w:rsidR="009636F4" w:rsidRPr="005F4E53">
        <w:rPr>
          <w:rFonts w:ascii="Times New Roman" w:hAnsi="Times New Roman" w:cs="Times New Roman"/>
          <w:b/>
          <w:bCs/>
          <w:sz w:val="24"/>
          <w:szCs w:val="24"/>
          <w:lang w:val="es-ES" w:eastAsia="ko-KR"/>
        </w:rPr>
        <w:t>Hyperlocation</w:t>
      </w:r>
      <w:proofErr w:type="spellEnd"/>
      <w:r w:rsidR="009636F4" w:rsidRPr="005F4E53">
        <w:rPr>
          <w:rFonts w:ascii="Times New Roman" w:hAnsi="Times New Roman" w:cs="Times New Roman"/>
          <w:b/>
          <w:bCs/>
          <w:sz w:val="24"/>
          <w:szCs w:val="24"/>
          <w:lang w:val="es-ES" w:eastAsia="ko-KR"/>
        </w:rPr>
        <w:t xml:space="preserve">: </w:t>
      </w:r>
      <w:r w:rsidR="000C23B5" w:rsidRPr="005F4E53">
        <w:rPr>
          <w:rFonts w:ascii="Times New Roman" w:hAnsi="Times New Roman" w:cs="Times New Roman"/>
          <w:b/>
          <w:bCs/>
          <w:sz w:val="24"/>
          <w:szCs w:val="24"/>
          <w:lang w:val="es-ES" w:eastAsia="ko-KR"/>
        </w:rPr>
        <w:t>T</w:t>
      </w:r>
      <w:r w:rsidR="009636F4" w:rsidRPr="005F4E53">
        <w:rPr>
          <w:rFonts w:ascii="Times New Roman" w:hAnsi="Times New Roman" w:cs="Times New Roman"/>
          <w:b/>
          <w:bCs/>
          <w:sz w:val="24"/>
          <w:szCs w:val="24"/>
          <w:lang w:val="es-ES" w:eastAsia="ko-KR"/>
        </w:rPr>
        <w:t xml:space="preserve">estimonial </w:t>
      </w:r>
      <w:proofErr w:type="spellStart"/>
      <w:r w:rsidR="000C23B5" w:rsidRPr="005F4E53">
        <w:rPr>
          <w:rFonts w:ascii="Times New Roman" w:hAnsi="Times New Roman" w:cs="Times New Roman"/>
          <w:b/>
          <w:bCs/>
          <w:sz w:val="24"/>
          <w:szCs w:val="24"/>
          <w:lang w:val="es-ES" w:eastAsia="ko-KR"/>
        </w:rPr>
        <w:t>T</w:t>
      </w:r>
      <w:r w:rsidR="009636F4" w:rsidRPr="005F4E53">
        <w:rPr>
          <w:rFonts w:ascii="Times New Roman" w:hAnsi="Times New Roman" w:cs="Times New Roman"/>
          <w:b/>
          <w:bCs/>
          <w:sz w:val="24"/>
          <w:szCs w:val="24"/>
          <w:lang w:val="es-ES" w:eastAsia="ko-KR"/>
        </w:rPr>
        <w:t>erritories</w:t>
      </w:r>
      <w:proofErr w:type="spellEnd"/>
    </w:p>
    <w:p w14:paraId="28588B27" w14:textId="6E63707F" w:rsidR="00CD5006" w:rsidRPr="006C0160" w:rsidRDefault="008D331C" w:rsidP="002C3D51">
      <w:pPr>
        <w:rPr>
          <w:rFonts w:ascii="Times New Roman" w:hAnsi="Times New Roman" w:cs="Times New Roman"/>
          <w:b/>
          <w:bCs/>
          <w:sz w:val="24"/>
          <w:szCs w:val="24"/>
          <w:lang w:val="es-ES" w:eastAsia="ko-KR"/>
        </w:rPr>
      </w:pPr>
      <w:r w:rsidRPr="005F4E53">
        <w:rPr>
          <w:rFonts w:ascii="Times New Roman" w:hAnsi="Times New Roman" w:cs="Times New Roman"/>
          <w:sz w:val="24"/>
          <w:szCs w:val="24"/>
          <w:lang w:val="es-ES" w:eastAsia="ko-KR"/>
        </w:rPr>
        <w:tab/>
      </w:r>
      <w:r w:rsidRPr="005F4E53">
        <w:rPr>
          <w:rFonts w:ascii="Times New Roman" w:hAnsi="Times New Roman" w:cs="Times New Roman"/>
          <w:sz w:val="24"/>
          <w:szCs w:val="24"/>
          <w:lang w:val="es-ES" w:eastAsia="ko-KR"/>
        </w:rPr>
        <w:tab/>
      </w:r>
      <w:r>
        <w:rPr>
          <w:rFonts w:ascii="Times New Roman" w:hAnsi="Times New Roman" w:cs="Times New Roman"/>
          <w:sz w:val="24"/>
          <w:szCs w:val="24"/>
          <w:lang w:val="es-ES" w:eastAsia="ko-KR"/>
        </w:rPr>
        <w:t xml:space="preserve">1. </w:t>
      </w:r>
      <w:proofErr w:type="spellStart"/>
      <w:r w:rsidR="009636F4">
        <w:rPr>
          <w:rFonts w:ascii="Times New Roman" w:hAnsi="Times New Roman" w:cs="Times New Roman"/>
          <w:sz w:val="24"/>
          <w:szCs w:val="24"/>
          <w:lang w:val="es-ES" w:eastAsia="ko-KR"/>
        </w:rPr>
        <w:t>On</w:t>
      </w:r>
      <w:proofErr w:type="spellEnd"/>
      <w:r w:rsidR="009636F4">
        <w:rPr>
          <w:rFonts w:ascii="Times New Roman" w:hAnsi="Times New Roman" w:cs="Times New Roman"/>
          <w:sz w:val="24"/>
          <w:szCs w:val="24"/>
          <w:lang w:val="es-ES" w:eastAsia="ko-KR"/>
        </w:rPr>
        <w:t xml:space="preserve"> </w:t>
      </w:r>
      <w:proofErr w:type="spellStart"/>
      <w:r w:rsidR="009636F4">
        <w:rPr>
          <w:rFonts w:ascii="Times New Roman" w:hAnsi="Times New Roman" w:cs="Times New Roman"/>
          <w:sz w:val="24"/>
          <w:szCs w:val="24"/>
          <w:lang w:val="es-ES" w:eastAsia="ko-KR"/>
        </w:rPr>
        <w:t>site</w:t>
      </w:r>
      <w:proofErr w:type="spellEnd"/>
      <w:r w:rsidR="009636F4">
        <w:rPr>
          <w:rFonts w:ascii="Times New Roman" w:hAnsi="Times New Roman" w:cs="Times New Roman"/>
          <w:sz w:val="24"/>
          <w:szCs w:val="24"/>
          <w:lang w:val="es-ES" w:eastAsia="ko-KR"/>
        </w:rPr>
        <w:t xml:space="preserve"> </w:t>
      </w:r>
      <w:proofErr w:type="spellStart"/>
      <w:r w:rsidR="009636F4">
        <w:rPr>
          <w:rFonts w:ascii="Times New Roman" w:hAnsi="Times New Roman" w:cs="Times New Roman"/>
          <w:sz w:val="24"/>
          <w:szCs w:val="24"/>
          <w:lang w:val="es-ES" w:eastAsia="ko-KR"/>
        </w:rPr>
        <w:t>journalism</w:t>
      </w:r>
      <w:proofErr w:type="spellEnd"/>
      <w:r w:rsidR="009636F4">
        <w:rPr>
          <w:rFonts w:ascii="Times New Roman" w:hAnsi="Times New Roman" w:cs="Times New Roman"/>
          <w:sz w:val="24"/>
          <w:szCs w:val="24"/>
          <w:lang w:val="es-ES" w:eastAsia="ko-KR"/>
        </w:rPr>
        <w:t xml:space="preserve">: </w:t>
      </w:r>
      <w:r w:rsidR="00CD5006" w:rsidRPr="00D53459">
        <w:rPr>
          <w:rFonts w:ascii="Times New Roman" w:hAnsi="Times New Roman" w:cs="Times New Roman"/>
          <w:i/>
          <w:iCs/>
          <w:sz w:val="24"/>
          <w:szCs w:val="24"/>
          <w:lang w:val="es-ES" w:eastAsia="ko-KR"/>
        </w:rPr>
        <w:t xml:space="preserve">Rutas del conflicto </w:t>
      </w:r>
      <w:r w:rsidR="00CD5006" w:rsidRPr="00D53459">
        <w:rPr>
          <w:rFonts w:ascii="Times New Roman" w:hAnsi="Times New Roman" w:cs="Times New Roman"/>
          <w:sz w:val="24"/>
          <w:szCs w:val="24"/>
          <w:lang w:val="es-ES" w:eastAsia="ko-KR"/>
        </w:rPr>
        <w:t xml:space="preserve">y </w:t>
      </w:r>
      <w:r w:rsidR="00CD5006" w:rsidRPr="00D53459">
        <w:rPr>
          <w:rFonts w:ascii="Times New Roman" w:hAnsi="Times New Roman" w:cs="Times New Roman"/>
          <w:i/>
          <w:iCs/>
          <w:sz w:val="24"/>
          <w:szCs w:val="24"/>
          <w:lang w:val="es-ES" w:eastAsia="ko-KR"/>
        </w:rPr>
        <w:t xml:space="preserve">Cuaderno de los encuentros. </w:t>
      </w:r>
      <w:r w:rsidR="00CD5006" w:rsidRPr="006C0160">
        <w:rPr>
          <w:rFonts w:ascii="Times New Roman" w:hAnsi="Times New Roman" w:cs="Times New Roman"/>
          <w:i/>
          <w:iCs/>
          <w:sz w:val="24"/>
          <w:szCs w:val="24"/>
          <w:lang w:val="es-ES" w:eastAsia="ko-KR"/>
        </w:rPr>
        <w:t xml:space="preserve">Verde tierra calcinada </w:t>
      </w:r>
      <w:r w:rsidR="00CD5006" w:rsidRPr="006C0160">
        <w:rPr>
          <w:rFonts w:ascii="Times New Roman" w:hAnsi="Times New Roman" w:cs="Times New Roman"/>
          <w:sz w:val="24"/>
          <w:szCs w:val="24"/>
          <w:lang w:val="es-ES" w:eastAsia="ko-KR"/>
        </w:rPr>
        <w:t>(2019)</w:t>
      </w:r>
      <w:r w:rsidR="00CD5006" w:rsidRPr="006C0160">
        <w:rPr>
          <w:rFonts w:ascii="Times New Roman" w:hAnsi="Times New Roman" w:cs="Times New Roman"/>
          <w:i/>
          <w:iCs/>
          <w:sz w:val="24"/>
          <w:szCs w:val="24"/>
          <w:lang w:val="es-ES" w:eastAsia="ko-KR"/>
        </w:rPr>
        <w:t> </w:t>
      </w:r>
    </w:p>
    <w:p w14:paraId="67DF277D" w14:textId="1920BDF4" w:rsidR="00CD5006" w:rsidRPr="000F6513" w:rsidRDefault="008D331C" w:rsidP="002C3D51">
      <w:pPr>
        <w:rPr>
          <w:rFonts w:ascii="Times New Roman" w:hAnsi="Times New Roman" w:cs="Times New Roman"/>
          <w:b/>
          <w:bCs/>
          <w:sz w:val="24"/>
          <w:szCs w:val="24"/>
          <w:lang w:val="es-ES" w:eastAsia="ko-KR"/>
        </w:rPr>
      </w:pPr>
      <w:r w:rsidRPr="000F6513">
        <w:rPr>
          <w:rFonts w:ascii="Times New Roman" w:hAnsi="Times New Roman" w:cs="Times New Roman"/>
          <w:sz w:val="24"/>
          <w:szCs w:val="24"/>
          <w:lang w:val="es-ES" w:eastAsia="ko-KR"/>
        </w:rPr>
        <w:lastRenderedPageBreak/>
        <w:tab/>
      </w:r>
      <w:r w:rsidRPr="000F6513">
        <w:rPr>
          <w:rFonts w:ascii="Times New Roman" w:hAnsi="Times New Roman" w:cs="Times New Roman"/>
          <w:sz w:val="24"/>
          <w:szCs w:val="24"/>
          <w:lang w:val="es-ES" w:eastAsia="ko-KR"/>
        </w:rPr>
        <w:tab/>
        <w:t xml:space="preserve">2. </w:t>
      </w:r>
      <w:proofErr w:type="spellStart"/>
      <w:r w:rsidR="009636F4" w:rsidRPr="000F6513">
        <w:rPr>
          <w:rFonts w:ascii="Times New Roman" w:hAnsi="Times New Roman" w:cs="Times New Roman"/>
          <w:sz w:val="24"/>
          <w:szCs w:val="24"/>
          <w:lang w:val="es-ES" w:eastAsia="ko-KR"/>
        </w:rPr>
        <w:t>Territory</w:t>
      </w:r>
      <w:proofErr w:type="spellEnd"/>
      <w:r w:rsidR="009636F4" w:rsidRPr="000F6513">
        <w:rPr>
          <w:rFonts w:ascii="Times New Roman" w:hAnsi="Times New Roman" w:cs="Times New Roman"/>
          <w:sz w:val="24"/>
          <w:szCs w:val="24"/>
          <w:lang w:val="es-ES" w:eastAsia="ko-KR"/>
        </w:rPr>
        <w:t xml:space="preserve"> and </w:t>
      </w:r>
      <w:proofErr w:type="spellStart"/>
      <w:r w:rsidR="009636F4" w:rsidRPr="000F6513">
        <w:rPr>
          <w:rFonts w:ascii="Times New Roman" w:hAnsi="Times New Roman" w:cs="Times New Roman"/>
          <w:sz w:val="24"/>
          <w:szCs w:val="24"/>
          <w:lang w:val="es-ES" w:eastAsia="ko-KR"/>
        </w:rPr>
        <w:t>historical</w:t>
      </w:r>
      <w:proofErr w:type="spellEnd"/>
      <w:r w:rsidR="009636F4" w:rsidRPr="000F6513">
        <w:rPr>
          <w:rFonts w:ascii="Times New Roman" w:hAnsi="Times New Roman" w:cs="Times New Roman"/>
          <w:sz w:val="24"/>
          <w:szCs w:val="24"/>
          <w:lang w:val="es-ES" w:eastAsia="ko-KR"/>
        </w:rPr>
        <w:t xml:space="preserve"> </w:t>
      </w:r>
      <w:proofErr w:type="spellStart"/>
      <w:r w:rsidR="009636F4" w:rsidRPr="000F6513">
        <w:rPr>
          <w:rFonts w:ascii="Times New Roman" w:hAnsi="Times New Roman" w:cs="Times New Roman"/>
          <w:sz w:val="24"/>
          <w:szCs w:val="24"/>
          <w:lang w:val="es-ES" w:eastAsia="ko-KR"/>
        </w:rPr>
        <w:t>memory</w:t>
      </w:r>
      <w:proofErr w:type="spellEnd"/>
      <w:r w:rsidR="00CD5006" w:rsidRPr="000F6513">
        <w:rPr>
          <w:rFonts w:ascii="Times New Roman" w:hAnsi="Times New Roman" w:cs="Times New Roman"/>
          <w:sz w:val="24"/>
          <w:szCs w:val="24"/>
          <w:lang w:val="es-ES" w:eastAsia="ko-KR"/>
        </w:rPr>
        <w:t xml:space="preserve">: </w:t>
      </w:r>
      <w:proofErr w:type="spellStart"/>
      <w:r w:rsidR="009636F4" w:rsidRPr="000F6513">
        <w:rPr>
          <w:rFonts w:ascii="Times New Roman" w:hAnsi="Times New Roman" w:cs="Times New Roman"/>
          <w:sz w:val="24"/>
          <w:szCs w:val="24"/>
          <w:lang w:val="es-ES" w:eastAsia="ko-KR"/>
        </w:rPr>
        <w:t>Reports</w:t>
      </w:r>
      <w:proofErr w:type="spellEnd"/>
      <w:r w:rsidR="009636F4" w:rsidRPr="000F6513">
        <w:rPr>
          <w:rFonts w:ascii="Times New Roman" w:hAnsi="Times New Roman" w:cs="Times New Roman"/>
          <w:sz w:val="24"/>
          <w:szCs w:val="24"/>
          <w:lang w:val="es-ES" w:eastAsia="ko-KR"/>
        </w:rPr>
        <w:t xml:space="preserve"> </w:t>
      </w:r>
      <w:proofErr w:type="spellStart"/>
      <w:r w:rsidR="009636F4" w:rsidRPr="000F6513">
        <w:rPr>
          <w:rFonts w:ascii="Times New Roman" w:hAnsi="Times New Roman" w:cs="Times New Roman"/>
          <w:sz w:val="24"/>
          <w:szCs w:val="24"/>
          <w:lang w:val="es-ES" w:eastAsia="ko-KR"/>
        </w:rPr>
        <w:t>from</w:t>
      </w:r>
      <w:proofErr w:type="spellEnd"/>
      <w:r w:rsidR="00CD5006" w:rsidRPr="000F6513">
        <w:rPr>
          <w:rFonts w:ascii="Times New Roman" w:hAnsi="Times New Roman" w:cs="Times New Roman"/>
          <w:sz w:val="24"/>
          <w:szCs w:val="24"/>
          <w:lang w:val="es-ES" w:eastAsia="ko-KR"/>
        </w:rPr>
        <w:t xml:space="preserve"> Centro Nacional de Memoria Histórica</w:t>
      </w:r>
      <w:r w:rsidR="009636F4" w:rsidRPr="000F6513">
        <w:rPr>
          <w:rFonts w:ascii="Times New Roman" w:hAnsi="Times New Roman" w:cs="Times New Roman"/>
          <w:sz w:val="24"/>
          <w:szCs w:val="24"/>
          <w:lang w:val="es-ES" w:eastAsia="ko-KR"/>
        </w:rPr>
        <w:t xml:space="preserve"> (</w:t>
      </w:r>
      <w:proofErr w:type="spellStart"/>
      <w:r w:rsidR="009636F4" w:rsidRPr="000F6513">
        <w:rPr>
          <w:rFonts w:ascii="Times New Roman" w:hAnsi="Times New Roman" w:cs="Times New Roman"/>
          <w:sz w:val="24"/>
          <w:szCs w:val="24"/>
          <w:lang w:val="es-ES" w:eastAsia="ko-KR"/>
        </w:rPr>
        <w:t>National</w:t>
      </w:r>
      <w:proofErr w:type="spellEnd"/>
      <w:r w:rsidR="009636F4" w:rsidRPr="000F6513">
        <w:rPr>
          <w:rFonts w:ascii="Times New Roman" w:hAnsi="Times New Roman" w:cs="Times New Roman"/>
          <w:sz w:val="24"/>
          <w:szCs w:val="24"/>
          <w:lang w:val="es-ES" w:eastAsia="ko-KR"/>
        </w:rPr>
        <w:t xml:space="preserve"> Center of </w:t>
      </w:r>
      <w:proofErr w:type="spellStart"/>
      <w:r w:rsidR="009636F4" w:rsidRPr="000F6513">
        <w:rPr>
          <w:rFonts w:ascii="Times New Roman" w:hAnsi="Times New Roman" w:cs="Times New Roman"/>
          <w:sz w:val="24"/>
          <w:szCs w:val="24"/>
          <w:lang w:val="es-ES" w:eastAsia="ko-KR"/>
        </w:rPr>
        <w:t>Historical</w:t>
      </w:r>
      <w:proofErr w:type="spellEnd"/>
      <w:r w:rsidR="009636F4" w:rsidRPr="000F6513">
        <w:rPr>
          <w:rFonts w:ascii="Times New Roman" w:hAnsi="Times New Roman" w:cs="Times New Roman"/>
          <w:sz w:val="24"/>
          <w:szCs w:val="24"/>
          <w:lang w:val="es-ES" w:eastAsia="ko-KR"/>
        </w:rPr>
        <w:t xml:space="preserve"> </w:t>
      </w:r>
      <w:proofErr w:type="spellStart"/>
      <w:r w:rsidR="009636F4" w:rsidRPr="000F6513">
        <w:rPr>
          <w:rFonts w:ascii="Times New Roman" w:hAnsi="Times New Roman" w:cs="Times New Roman"/>
          <w:sz w:val="24"/>
          <w:szCs w:val="24"/>
          <w:lang w:val="es-ES" w:eastAsia="ko-KR"/>
        </w:rPr>
        <w:t>Memory</w:t>
      </w:r>
      <w:proofErr w:type="spellEnd"/>
      <w:r w:rsidR="009636F4" w:rsidRPr="000F6513">
        <w:rPr>
          <w:rFonts w:ascii="Times New Roman" w:hAnsi="Times New Roman" w:cs="Times New Roman"/>
          <w:sz w:val="24"/>
          <w:szCs w:val="24"/>
          <w:lang w:val="es-ES" w:eastAsia="ko-KR"/>
        </w:rPr>
        <w:t>)</w:t>
      </w:r>
    </w:p>
    <w:p w14:paraId="76FADBD2" w14:textId="729F5266" w:rsidR="00CD5006" w:rsidRPr="00A91EAE" w:rsidRDefault="008D331C" w:rsidP="002C3D51">
      <w:pPr>
        <w:rPr>
          <w:rFonts w:ascii="Times New Roman" w:hAnsi="Times New Roman" w:cs="Times New Roman"/>
          <w:b/>
          <w:bCs/>
          <w:sz w:val="24"/>
          <w:szCs w:val="24"/>
          <w:lang w:val="es-ES" w:eastAsia="ko-KR"/>
        </w:rPr>
      </w:pPr>
      <w:r>
        <w:rPr>
          <w:rFonts w:ascii="Times New Roman" w:hAnsi="Times New Roman" w:cs="Times New Roman"/>
          <w:sz w:val="24"/>
          <w:szCs w:val="24"/>
          <w:lang w:val="es-ES" w:eastAsia="ko-KR"/>
        </w:rPr>
        <w:tab/>
      </w:r>
      <w:r>
        <w:rPr>
          <w:rFonts w:ascii="Times New Roman" w:hAnsi="Times New Roman" w:cs="Times New Roman"/>
          <w:sz w:val="24"/>
          <w:szCs w:val="24"/>
          <w:lang w:val="es-ES" w:eastAsia="ko-KR"/>
        </w:rPr>
        <w:tab/>
        <w:t xml:space="preserve">3. </w:t>
      </w:r>
      <w:proofErr w:type="spellStart"/>
      <w:r w:rsidR="009636F4">
        <w:rPr>
          <w:rFonts w:ascii="Times New Roman" w:hAnsi="Times New Roman" w:cs="Times New Roman"/>
          <w:sz w:val="24"/>
          <w:szCs w:val="24"/>
          <w:lang w:val="es-ES" w:eastAsia="ko-KR"/>
        </w:rPr>
        <w:t>Hyperlocated</w:t>
      </w:r>
      <w:proofErr w:type="spellEnd"/>
      <w:r w:rsidR="009636F4">
        <w:rPr>
          <w:rFonts w:ascii="Times New Roman" w:hAnsi="Times New Roman" w:cs="Times New Roman"/>
          <w:sz w:val="24"/>
          <w:szCs w:val="24"/>
          <w:lang w:val="es-ES" w:eastAsia="ko-KR"/>
        </w:rPr>
        <w:t xml:space="preserve"> testimonial </w:t>
      </w:r>
      <w:proofErr w:type="spellStart"/>
      <w:r w:rsidR="009636F4">
        <w:rPr>
          <w:rFonts w:ascii="Times New Roman" w:hAnsi="Times New Roman" w:cs="Times New Roman"/>
          <w:sz w:val="24"/>
          <w:szCs w:val="24"/>
          <w:lang w:val="es-ES" w:eastAsia="ko-KR"/>
        </w:rPr>
        <w:t>fictions</w:t>
      </w:r>
      <w:proofErr w:type="spellEnd"/>
      <w:r w:rsidR="009636F4">
        <w:rPr>
          <w:rFonts w:ascii="Times New Roman" w:hAnsi="Times New Roman" w:cs="Times New Roman"/>
          <w:sz w:val="24"/>
          <w:szCs w:val="24"/>
          <w:lang w:val="es-ES" w:eastAsia="ko-KR"/>
        </w:rPr>
        <w:t xml:space="preserve">: </w:t>
      </w:r>
      <w:r w:rsidR="00CD5006" w:rsidRPr="00D53459">
        <w:rPr>
          <w:rFonts w:ascii="Times New Roman" w:hAnsi="Times New Roman" w:cs="Times New Roman"/>
          <w:i/>
          <w:iCs/>
          <w:sz w:val="24"/>
          <w:szCs w:val="24"/>
          <w:lang w:val="es-ES" w:eastAsia="ko-KR"/>
        </w:rPr>
        <w:t xml:space="preserve">La sembradora de cuerpos </w:t>
      </w:r>
      <w:r w:rsidR="00CD5006" w:rsidRPr="00D53459">
        <w:rPr>
          <w:rFonts w:ascii="Times New Roman" w:hAnsi="Times New Roman" w:cs="Times New Roman"/>
          <w:sz w:val="24"/>
          <w:szCs w:val="24"/>
          <w:lang w:val="es-ES" w:eastAsia="ko-KR"/>
        </w:rPr>
        <w:t xml:space="preserve">(2019) </w:t>
      </w:r>
      <w:r w:rsidR="00D53459">
        <w:rPr>
          <w:rFonts w:ascii="Times New Roman" w:hAnsi="Times New Roman" w:cs="Times New Roman"/>
          <w:sz w:val="24"/>
          <w:szCs w:val="24"/>
          <w:lang w:val="es-ES" w:eastAsia="ko-KR"/>
        </w:rPr>
        <w:t>and</w:t>
      </w:r>
      <w:r w:rsidR="00CD5006" w:rsidRPr="00D53459">
        <w:rPr>
          <w:rFonts w:ascii="Times New Roman" w:hAnsi="Times New Roman" w:cs="Times New Roman"/>
          <w:sz w:val="24"/>
          <w:szCs w:val="24"/>
          <w:lang w:val="es-ES" w:eastAsia="ko-KR"/>
        </w:rPr>
        <w:t xml:space="preserve"> </w:t>
      </w:r>
      <w:r w:rsidR="00CD5006" w:rsidRPr="00D53459">
        <w:rPr>
          <w:rFonts w:ascii="Times New Roman" w:hAnsi="Times New Roman" w:cs="Times New Roman"/>
          <w:i/>
          <w:iCs/>
          <w:sz w:val="24"/>
          <w:szCs w:val="24"/>
          <w:lang w:val="es-ES" w:eastAsia="ko-KR"/>
        </w:rPr>
        <w:t xml:space="preserve">Río muerto </w:t>
      </w:r>
      <w:r w:rsidR="00CD5006" w:rsidRPr="00D53459">
        <w:rPr>
          <w:rFonts w:ascii="Times New Roman" w:hAnsi="Times New Roman" w:cs="Times New Roman"/>
          <w:sz w:val="24"/>
          <w:szCs w:val="24"/>
          <w:lang w:val="es-ES" w:eastAsia="ko-KR"/>
        </w:rPr>
        <w:t>(2020)</w:t>
      </w:r>
    </w:p>
    <w:p w14:paraId="7C830D07" w14:textId="5DF9CFD1" w:rsidR="00A91EAE" w:rsidRPr="005F4E53" w:rsidRDefault="008D331C" w:rsidP="002C3D51">
      <w:pPr>
        <w:rPr>
          <w:rFonts w:ascii="Times New Roman" w:hAnsi="Times New Roman" w:cs="Times New Roman"/>
          <w:b/>
          <w:bCs/>
          <w:sz w:val="24"/>
          <w:szCs w:val="24"/>
          <w:lang w:eastAsia="ko-KR"/>
        </w:rPr>
      </w:pPr>
      <w:r>
        <w:rPr>
          <w:rFonts w:ascii="Times New Roman" w:hAnsi="Times New Roman" w:cs="Times New Roman"/>
          <w:b/>
          <w:bCs/>
          <w:sz w:val="24"/>
          <w:szCs w:val="24"/>
          <w:lang w:val="es-ES" w:eastAsia="ko-KR"/>
        </w:rPr>
        <w:tab/>
      </w:r>
      <w:r w:rsidRPr="005F4E53">
        <w:rPr>
          <w:rFonts w:ascii="Times New Roman" w:hAnsi="Times New Roman" w:cs="Times New Roman"/>
          <w:b/>
          <w:bCs/>
          <w:sz w:val="24"/>
          <w:szCs w:val="24"/>
          <w:lang w:eastAsia="ko-KR"/>
        </w:rPr>
        <w:t xml:space="preserve">E. </w:t>
      </w:r>
      <w:r w:rsidR="00A91EAE" w:rsidRPr="005F4E53">
        <w:rPr>
          <w:rFonts w:ascii="Times New Roman" w:hAnsi="Times New Roman" w:cs="Times New Roman"/>
          <w:b/>
          <w:bCs/>
          <w:sz w:val="24"/>
          <w:szCs w:val="24"/>
          <w:lang w:eastAsia="ko-KR"/>
        </w:rPr>
        <w:t>Conclusion</w:t>
      </w:r>
    </w:p>
    <w:p w14:paraId="2BCE03D0" w14:textId="4331FCC5" w:rsidR="00D53459" w:rsidRPr="005F4E53" w:rsidRDefault="00D53459" w:rsidP="00076431">
      <w:pPr>
        <w:rPr>
          <w:rFonts w:ascii="Times New Roman" w:hAnsi="Times New Roman" w:cs="Times New Roman"/>
          <w:sz w:val="24"/>
          <w:szCs w:val="24"/>
          <w:lang w:eastAsia="ko-KR"/>
        </w:rPr>
      </w:pPr>
      <w:r w:rsidRPr="005F4E53">
        <w:rPr>
          <w:rFonts w:ascii="Times New Roman" w:hAnsi="Times New Roman" w:cs="Times New Roman"/>
          <w:sz w:val="24"/>
          <w:szCs w:val="24"/>
          <w:lang w:eastAsia="ko-KR"/>
        </w:rPr>
        <w:br w:type="page"/>
      </w:r>
    </w:p>
    <w:p w14:paraId="1CD7FF81" w14:textId="44491B48" w:rsidR="007F03B2" w:rsidRPr="000F6513" w:rsidRDefault="001C2229" w:rsidP="002C3D51">
      <w:pPr>
        <w:rPr>
          <w:rFonts w:ascii="Times" w:hAnsi="Times"/>
          <w:b/>
          <w:bCs/>
          <w:sz w:val="24"/>
          <w:szCs w:val="24"/>
        </w:rPr>
      </w:pPr>
      <w:r w:rsidRPr="000F6513">
        <w:rPr>
          <w:rFonts w:ascii="Times" w:hAnsi="Times"/>
          <w:b/>
          <w:bCs/>
          <w:sz w:val="24"/>
          <w:szCs w:val="24"/>
        </w:rPr>
        <w:lastRenderedPageBreak/>
        <w:t>V</w:t>
      </w:r>
      <w:r w:rsidR="005D563A" w:rsidRPr="000F6513">
        <w:rPr>
          <w:rFonts w:ascii="Times" w:hAnsi="Times"/>
          <w:b/>
          <w:bCs/>
          <w:sz w:val="24"/>
          <w:szCs w:val="24"/>
        </w:rPr>
        <w:t xml:space="preserve">I.  </w:t>
      </w:r>
      <w:r w:rsidR="00D53459" w:rsidRPr="00F57A84">
        <w:rPr>
          <w:rFonts w:ascii="Times" w:hAnsi="Times"/>
          <w:b/>
          <w:bCs/>
        </w:rPr>
        <w:t>Bibliography</w:t>
      </w:r>
    </w:p>
    <w:p w14:paraId="0C891491" w14:textId="456068F6" w:rsidR="00D53459" w:rsidRPr="00F57A84" w:rsidRDefault="005D563A" w:rsidP="002C3D51">
      <w:pPr>
        <w:rPr>
          <w:rFonts w:ascii="Times" w:hAnsi="Times"/>
          <w:b/>
          <w:bCs/>
        </w:rPr>
      </w:pPr>
      <w:r w:rsidRPr="00F57A84">
        <w:rPr>
          <w:rFonts w:ascii="Times" w:hAnsi="Times"/>
          <w:b/>
          <w:bCs/>
        </w:rPr>
        <w:t xml:space="preserve">A.  </w:t>
      </w:r>
      <w:r w:rsidR="00D53459" w:rsidRPr="00F57A84">
        <w:rPr>
          <w:rFonts w:ascii="Times" w:hAnsi="Times"/>
          <w:b/>
          <w:bCs/>
        </w:rPr>
        <w:t>Primar</w:t>
      </w:r>
      <w:r w:rsidR="004430D3" w:rsidRPr="00F57A84">
        <w:rPr>
          <w:rFonts w:ascii="Times" w:hAnsi="Times"/>
          <w:b/>
          <w:bCs/>
        </w:rPr>
        <w:t>y</w:t>
      </w:r>
      <w:r w:rsidR="00D53459" w:rsidRPr="00F57A84">
        <w:rPr>
          <w:rFonts w:ascii="Times" w:hAnsi="Times"/>
          <w:b/>
          <w:bCs/>
        </w:rPr>
        <w:t xml:space="preserve"> </w:t>
      </w:r>
      <w:r w:rsidR="007F03B2" w:rsidRPr="00F57A84">
        <w:rPr>
          <w:rFonts w:ascii="Times" w:hAnsi="Times"/>
          <w:b/>
          <w:bCs/>
        </w:rPr>
        <w:t>S</w:t>
      </w:r>
      <w:r w:rsidR="00D53459" w:rsidRPr="00F57A84">
        <w:rPr>
          <w:rFonts w:ascii="Times" w:hAnsi="Times"/>
          <w:b/>
          <w:bCs/>
        </w:rPr>
        <w:t>ources</w:t>
      </w:r>
    </w:p>
    <w:p w14:paraId="01E6C556" w14:textId="77777777" w:rsidR="00D53459" w:rsidRPr="004430D3" w:rsidRDefault="00D53459" w:rsidP="004430D3">
      <w:pPr>
        <w:ind w:left="720" w:hanging="720"/>
        <w:rPr>
          <w:rFonts w:ascii="Times" w:hAnsi="Times"/>
          <w:sz w:val="24"/>
          <w:szCs w:val="24"/>
          <w:lang w:val="es-ES"/>
        </w:rPr>
      </w:pPr>
      <w:r w:rsidRPr="000F6513">
        <w:rPr>
          <w:rFonts w:ascii="Times" w:hAnsi="Times"/>
          <w:sz w:val="24"/>
          <w:szCs w:val="24"/>
        </w:rPr>
        <w:t xml:space="preserve">Abad </w:t>
      </w:r>
      <w:proofErr w:type="spellStart"/>
      <w:r w:rsidRPr="000F6513">
        <w:rPr>
          <w:rFonts w:ascii="Times" w:hAnsi="Times"/>
          <w:sz w:val="24"/>
          <w:szCs w:val="24"/>
        </w:rPr>
        <w:t>Faciolince</w:t>
      </w:r>
      <w:proofErr w:type="spellEnd"/>
      <w:r w:rsidRPr="000F6513">
        <w:rPr>
          <w:rFonts w:ascii="Times" w:hAnsi="Times"/>
          <w:sz w:val="24"/>
          <w:szCs w:val="24"/>
        </w:rPr>
        <w:t xml:space="preserve">, Hector. </w:t>
      </w:r>
      <w:r w:rsidRPr="004430D3">
        <w:rPr>
          <w:rFonts w:ascii="Times" w:hAnsi="Times"/>
          <w:i/>
          <w:iCs/>
          <w:sz w:val="24"/>
          <w:szCs w:val="24"/>
          <w:lang w:val="es-ES"/>
        </w:rPr>
        <w:t>Angosta</w:t>
      </w:r>
      <w:r w:rsidRPr="004430D3">
        <w:rPr>
          <w:rFonts w:ascii="Times" w:hAnsi="Times"/>
          <w:sz w:val="24"/>
          <w:szCs w:val="24"/>
          <w:lang w:val="es-ES"/>
        </w:rPr>
        <w:t xml:space="preserve">. 2003. Planeta, 2007. </w:t>
      </w:r>
    </w:p>
    <w:p w14:paraId="0D2D32BC" w14:textId="65DD2D2D"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Álvarez, Juan Miguel. Federico Ríos (</w:t>
      </w:r>
      <w:proofErr w:type="spellStart"/>
      <w:r w:rsidR="00733B5D">
        <w:rPr>
          <w:rFonts w:ascii="Times" w:hAnsi="Times"/>
          <w:sz w:val="24"/>
          <w:szCs w:val="24"/>
          <w:lang w:val="es-ES"/>
        </w:rPr>
        <w:t>photographs</w:t>
      </w:r>
      <w:proofErr w:type="spellEnd"/>
      <w:r w:rsidRPr="004430D3">
        <w:rPr>
          <w:rFonts w:ascii="Times" w:hAnsi="Times"/>
          <w:sz w:val="24"/>
          <w:szCs w:val="24"/>
          <w:lang w:val="es-ES"/>
        </w:rPr>
        <w:t xml:space="preserve">). </w:t>
      </w:r>
      <w:r w:rsidRPr="004430D3">
        <w:rPr>
          <w:rFonts w:ascii="Times" w:hAnsi="Times"/>
          <w:i/>
          <w:iCs/>
          <w:sz w:val="24"/>
          <w:szCs w:val="24"/>
          <w:lang w:val="es-ES"/>
        </w:rPr>
        <w:t>Cuadernos de los encuentros. Verde tierra calcinada</w:t>
      </w:r>
      <w:r w:rsidRPr="004430D3">
        <w:rPr>
          <w:rFonts w:ascii="Times" w:hAnsi="Times"/>
          <w:sz w:val="24"/>
          <w:szCs w:val="24"/>
          <w:lang w:val="es-ES"/>
        </w:rPr>
        <w:t xml:space="preserve">. Rey Naranjo, 2019. </w:t>
      </w:r>
    </w:p>
    <w:p w14:paraId="1A001C82"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Barbosa Fernando, et al, </w:t>
      </w:r>
      <w:proofErr w:type="spellStart"/>
      <w:r w:rsidRPr="004430D3">
        <w:rPr>
          <w:rFonts w:ascii="Times" w:hAnsi="Times"/>
          <w:sz w:val="24"/>
          <w:szCs w:val="24"/>
          <w:lang w:val="es-ES"/>
        </w:rPr>
        <w:t>comp.</w:t>
      </w:r>
      <w:proofErr w:type="spellEnd"/>
      <w:r w:rsidRPr="004430D3">
        <w:rPr>
          <w:rFonts w:ascii="Times" w:hAnsi="Times"/>
          <w:sz w:val="24"/>
          <w:szCs w:val="24"/>
          <w:lang w:val="es-ES"/>
        </w:rPr>
        <w:t xml:space="preserve"> </w:t>
      </w:r>
      <w:r w:rsidRPr="004430D3">
        <w:rPr>
          <w:rFonts w:ascii="Times" w:hAnsi="Times"/>
          <w:i/>
          <w:iCs/>
          <w:sz w:val="24"/>
          <w:szCs w:val="24"/>
          <w:lang w:val="es-ES"/>
        </w:rPr>
        <w:t>“Yo sobreviví.” Memorias de guerra y resistencia en Colombia</w:t>
      </w:r>
      <w:r w:rsidRPr="004430D3">
        <w:rPr>
          <w:rFonts w:ascii="Times" w:hAnsi="Times"/>
          <w:sz w:val="24"/>
          <w:szCs w:val="24"/>
          <w:lang w:val="es-ES"/>
        </w:rPr>
        <w:t xml:space="preserve">. U del Rosario E, 2018. </w:t>
      </w:r>
    </w:p>
    <w:p w14:paraId="11527944"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Cárdenas, Juan. </w:t>
      </w:r>
      <w:r w:rsidRPr="004430D3">
        <w:rPr>
          <w:rFonts w:ascii="Times" w:hAnsi="Times"/>
          <w:i/>
          <w:iCs/>
          <w:sz w:val="24"/>
          <w:szCs w:val="24"/>
          <w:lang w:val="es-ES"/>
        </w:rPr>
        <w:t>Los estratos.</w:t>
      </w:r>
      <w:r w:rsidRPr="004430D3">
        <w:rPr>
          <w:rFonts w:ascii="Times" w:hAnsi="Times"/>
          <w:sz w:val="24"/>
          <w:szCs w:val="24"/>
          <w:lang w:val="es-ES"/>
        </w:rPr>
        <w:t xml:space="preserve"> Periférica, 2013.</w:t>
      </w:r>
    </w:p>
    <w:p w14:paraId="2402EC53"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Centro Nacional de Memoria Histórica. </w:t>
      </w:r>
      <w:r w:rsidRPr="004430D3">
        <w:rPr>
          <w:rFonts w:ascii="Times" w:hAnsi="Times"/>
          <w:i/>
          <w:iCs/>
          <w:sz w:val="24"/>
          <w:szCs w:val="24"/>
          <w:lang w:val="es-ES"/>
        </w:rPr>
        <w:t>El Placer: Mujeres coca y guerra en el Bajo Cauca.</w:t>
      </w:r>
      <w:r w:rsidRPr="004430D3">
        <w:rPr>
          <w:rFonts w:ascii="Times" w:hAnsi="Times"/>
          <w:sz w:val="24"/>
          <w:szCs w:val="24"/>
          <w:lang w:val="es-ES"/>
        </w:rPr>
        <w:t xml:space="preserve"> Centro Nacional de Memoria Histórica, 2012. </w:t>
      </w:r>
    </w:p>
    <w:p w14:paraId="1F30FA58"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González Uribe, Guillermo. </w:t>
      </w:r>
      <w:r w:rsidRPr="004430D3">
        <w:rPr>
          <w:rFonts w:ascii="Times" w:hAnsi="Times"/>
          <w:i/>
          <w:iCs/>
          <w:sz w:val="24"/>
          <w:szCs w:val="24"/>
          <w:lang w:val="es-ES"/>
        </w:rPr>
        <w:t>Los niños de la guerra: Quince años después.</w:t>
      </w:r>
      <w:r w:rsidRPr="004430D3">
        <w:rPr>
          <w:rFonts w:ascii="Times" w:hAnsi="Times"/>
          <w:sz w:val="24"/>
          <w:szCs w:val="24"/>
          <w:lang w:val="es-ES"/>
        </w:rPr>
        <w:t xml:space="preserve"> Aguilar, 2016. </w:t>
      </w:r>
    </w:p>
    <w:p w14:paraId="3500B70E"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Grupo de Memoria Histórica. </w:t>
      </w:r>
      <w:r w:rsidRPr="004430D3">
        <w:rPr>
          <w:rFonts w:ascii="Times" w:hAnsi="Times"/>
          <w:i/>
          <w:iCs/>
          <w:sz w:val="24"/>
          <w:szCs w:val="24"/>
          <w:lang w:val="es-ES"/>
        </w:rPr>
        <w:t>La masacre de El Salado: esa guerra no era nuestra.</w:t>
      </w:r>
      <w:r w:rsidRPr="004430D3">
        <w:rPr>
          <w:rFonts w:ascii="Times" w:hAnsi="Times"/>
          <w:sz w:val="24"/>
          <w:szCs w:val="24"/>
          <w:lang w:val="es-ES"/>
        </w:rPr>
        <w:t xml:space="preserve"> CNRR, 2009. </w:t>
      </w:r>
    </w:p>
    <w:p w14:paraId="777B754D"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Molano, Alfredo, </w:t>
      </w:r>
      <w:r w:rsidRPr="004430D3">
        <w:rPr>
          <w:rFonts w:ascii="Times" w:hAnsi="Times"/>
          <w:i/>
          <w:iCs/>
          <w:sz w:val="24"/>
          <w:szCs w:val="24"/>
          <w:lang w:val="es-ES"/>
        </w:rPr>
        <w:t>Trochas y fusiles</w:t>
      </w:r>
      <w:r w:rsidRPr="004430D3">
        <w:rPr>
          <w:rFonts w:ascii="Times" w:hAnsi="Times"/>
          <w:sz w:val="24"/>
          <w:szCs w:val="24"/>
          <w:lang w:val="es-ES"/>
        </w:rPr>
        <w:t xml:space="preserve">. 1995. </w:t>
      </w:r>
      <w:proofErr w:type="spellStart"/>
      <w:r w:rsidRPr="004430D3">
        <w:rPr>
          <w:rFonts w:ascii="Times" w:hAnsi="Times"/>
          <w:sz w:val="24"/>
          <w:szCs w:val="24"/>
          <w:lang w:val="es-ES"/>
        </w:rPr>
        <w:t>Debolsillo</w:t>
      </w:r>
      <w:proofErr w:type="spellEnd"/>
      <w:r w:rsidRPr="004430D3">
        <w:rPr>
          <w:rFonts w:ascii="Times" w:hAnsi="Times"/>
          <w:sz w:val="24"/>
          <w:szCs w:val="24"/>
          <w:lang w:val="es-ES"/>
        </w:rPr>
        <w:t xml:space="preserve">, 2017. </w:t>
      </w:r>
    </w:p>
    <w:p w14:paraId="56501208"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w:t>
      </w:r>
      <w:r w:rsidRPr="004430D3">
        <w:rPr>
          <w:rFonts w:ascii="Times" w:hAnsi="Times"/>
          <w:i/>
          <w:iCs/>
          <w:sz w:val="24"/>
          <w:szCs w:val="24"/>
          <w:lang w:val="es-ES"/>
        </w:rPr>
        <w:t>Desterrados: Crónicas Del Desarraigo</w:t>
      </w:r>
      <w:r w:rsidRPr="004430D3">
        <w:rPr>
          <w:rFonts w:ascii="Times" w:hAnsi="Times"/>
          <w:sz w:val="24"/>
          <w:szCs w:val="24"/>
          <w:lang w:val="es-ES"/>
        </w:rPr>
        <w:t xml:space="preserve">. El Ancora, 2001. </w:t>
      </w:r>
    </w:p>
    <w:p w14:paraId="58D0934C"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Ospina Pizano, María. "</w:t>
      </w:r>
      <w:proofErr w:type="spellStart"/>
      <w:r w:rsidRPr="004430D3">
        <w:rPr>
          <w:rFonts w:ascii="Times" w:hAnsi="Times"/>
          <w:sz w:val="24"/>
          <w:szCs w:val="24"/>
          <w:lang w:val="es-ES"/>
        </w:rPr>
        <w:t>Policarpa</w:t>
      </w:r>
      <w:proofErr w:type="spellEnd"/>
      <w:r w:rsidRPr="004430D3">
        <w:rPr>
          <w:rFonts w:ascii="Times" w:hAnsi="Times"/>
          <w:sz w:val="24"/>
          <w:szCs w:val="24"/>
          <w:lang w:val="es-ES"/>
        </w:rPr>
        <w:t xml:space="preserve">." </w:t>
      </w:r>
      <w:r w:rsidRPr="004430D3">
        <w:rPr>
          <w:rFonts w:ascii="Times" w:hAnsi="Times"/>
          <w:i/>
          <w:iCs/>
          <w:sz w:val="24"/>
          <w:szCs w:val="24"/>
          <w:lang w:val="es-ES"/>
        </w:rPr>
        <w:t>Azares del cuerpo.</w:t>
      </w:r>
      <w:r w:rsidRPr="004430D3">
        <w:rPr>
          <w:rFonts w:ascii="Times" w:hAnsi="Times"/>
          <w:sz w:val="24"/>
          <w:szCs w:val="24"/>
          <w:lang w:val="es-ES"/>
        </w:rPr>
        <w:t xml:space="preserve"> Laguna, 2017, pp. 10-48. </w:t>
      </w:r>
    </w:p>
    <w:p w14:paraId="54AFB502" w14:textId="77777777" w:rsidR="00D53459" w:rsidRPr="004430D3" w:rsidRDefault="00D53459" w:rsidP="004430D3">
      <w:pPr>
        <w:ind w:left="720" w:hanging="720"/>
        <w:rPr>
          <w:rFonts w:ascii="Times" w:hAnsi="Times"/>
          <w:sz w:val="24"/>
          <w:szCs w:val="24"/>
          <w:lang w:val="es-ES"/>
        </w:rPr>
      </w:pPr>
      <w:proofErr w:type="spellStart"/>
      <w:r w:rsidRPr="004430D3">
        <w:rPr>
          <w:rFonts w:ascii="Times" w:hAnsi="Times"/>
          <w:sz w:val="24"/>
          <w:szCs w:val="24"/>
          <w:lang w:val="es-ES"/>
        </w:rPr>
        <w:t>Potdevin</w:t>
      </w:r>
      <w:proofErr w:type="spellEnd"/>
      <w:r w:rsidRPr="004430D3">
        <w:rPr>
          <w:rFonts w:ascii="Times" w:hAnsi="Times"/>
          <w:sz w:val="24"/>
          <w:szCs w:val="24"/>
          <w:lang w:val="es-ES"/>
        </w:rPr>
        <w:t xml:space="preserve">, Philip. </w:t>
      </w:r>
      <w:r w:rsidRPr="004430D3">
        <w:rPr>
          <w:rFonts w:ascii="Times" w:hAnsi="Times"/>
          <w:i/>
          <w:iCs/>
          <w:sz w:val="24"/>
          <w:szCs w:val="24"/>
          <w:lang w:val="es-ES"/>
        </w:rPr>
        <w:t>La sembradora de cuerpos</w:t>
      </w:r>
      <w:r w:rsidRPr="004430D3">
        <w:rPr>
          <w:rFonts w:ascii="Times" w:hAnsi="Times"/>
          <w:sz w:val="24"/>
          <w:szCs w:val="24"/>
          <w:lang w:val="es-ES"/>
        </w:rPr>
        <w:t xml:space="preserve">. </w:t>
      </w:r>
      <w:proofErr w:type="spellStart"/>
      <w:r w:rsidRPr="004430D3">
        <w:rPr>
          <w:rFonts w:ascii="Times" w:hAnsi="Times"/>
          <w:sz w:val="24"/>
          <w:szCs w:val="24"/>
          <w:lang w:val="es-ES"/>
        </w:rPr>
        <w:t>Seix</w:t>
      </w:r>
      <w:proofErr w:type="spellEnd"/>
      <w:r w:rsidRPr="004430D3">
        <w:rPr>
          <w:rFonts w:ascii="Times" w:hAnsi="Times"/>
          <w:sz w:val="24"/>
          <w:szCs w:val="24"/>
          <w:lang w:val="es-ES"/>
        </w:rPr>
        <w:t xml:space="preserve"> Barral, 2019. </w:t>
      </w:r>
    </w:p>
    <w:p w14:paraId="73BFE4DE"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Rosero, Evelio</w:t>
      </w:r>
      <w:r w:rsidRPr="004430D3">
        <w:rPr>
          <w:rFonts w:ascii="Times" w:hAnsi="Times"/>
          <w:i/>
          <w:iCs/>
          <w:sz w:val="24"/>
          <w:szCs w:val="24"/>
          <w:lang w:val="es-ES"/>
        </w:rPr>
        <w:t>. Los ejércitos</w:t>
      </w:r>
      <w:r w:rsidRPr="004430D3">
        <w:rPr>
          <w:rFonts w:ascii="Times" w:hAnsi="Times"/>
          <w:sz w:val="24"/>
          <w:szCs w:val="24"/>
          <w:lang w:val="es-ES"/>
        </w:rPr>
        <w:t xml:space="preserve">. </w:t>
      </w:r>
      <w:proofErr w:type="spellStart"/>
      <w:r w:rsidRPr="004430D3">
        <w:rPr>
          <w:rFonts w:ascii="Times" w:hAnsi="Times"/>
          <w:sz w:val="24"/>
          <w:szCs w:val="24"/>
          <w:lang w:val="es-ES"/>
        </w:rPr>
        <w:t>Tusquets</w:t>
      </w:r>
      <w:proofErr w:type="spellEnd"/>
      <w:r w:rsidRPr="004430D3">
        <w:rPr>
          <w:rFonts w:ascii="Times" w:hAnsi="Times"/>
          <w:sz w:val="24"/>
          <w:szCs w:val="24"/>
          <w:lang w:val="es-ES"/>
        </w:rPr>
        <w:t xml:space="preserve">, 2007. </w:t>
      </w:r>
    </w:p>
    <w:p w14:paraId="046BA59D" w14:textId="77777777" w:rsidR="00D53459" w:rsidRPr="004430D3" w:rsidRDefault="00D53459" w:rsidP="004430D3">
      <w:pPr>
        <w:ind w:left="720" w:hanging="720"/>
        <w:rPr>
          <w:rFonts w:ascii="Times" w:hAnsi="Times"/>
          <w:sz w:val="24"/>
          <w:szCs w:val="24"/>
          <w:lang w:val="es-ES"/>
        </w:rPr>
      </w:pPr>
      <w:r w:rsidRPr="004430D3">
        <w:rPr>
          <w:rFonts w:ascii="Times" w:hAnsi="Times"/>
          <w:sz w:val="24"/>
          <w:szCs w:val="24"/>
          <w:lang w:val="es-ES"/>
        </w:rPr>
        <w:t xml:space="preserve">Sánchez, Mery Yolanda. </w:t>
      </w:r>
      <w:r w:rsidRPr="004430D3">
        <w:rPr>
          <w:rFonts w:ascii="Times" w:hAnsi="Times"/>
          <w:i/>
          <w:iCs/>
          <w:sz w:val="24"/>
          <w:szCs w:val="24"/>
          <w:lang w:val="es-ES"/>
        </w:rPr>
        <w:t>El atajo</w:t>
      </w:r>
      <w:r w:rsidRPr="004430D3">
        <w:rPr>
          <w:rFonts w:ascii="Times" w:hAnsi="Times"/>
          <w:sz w:val="24"/>
          <w:szCs w:val="24"/>
          <w:lang w:val="es-ES"/>
        </w:rPr>
        <w:t xml:space="preserve">. Himpar, 2019. </w:t>
      </w:r>
    </w:p>
    <w:p w14:paraId="3EEB8634" w14:textId="49C213FA" w:rsidR="00D53459" w:rsidRDefault="00D53459" w:rsidP="00801523">
      <w:pPr>
        <w:ind w:left="720" w:hanging="720"/>
        <w:rPr>
          <w:ins w:id="10" w:author="Author"/>
          <w:rFonts w:ascii="Times" w:hAnsi="Times"/>
          <w:sz w:val="24"/>
          <w:szCs w:val="24"/>
        </w:rPr>
      </w:pPr>
      <w:r w:rsidRPr="004430D3">
        <w:rPr>
          <w:rFonts w:ascii="Times" w:hAnsi="Times"/>
          <w:sz w:val="24"/>
          <w:szCs w:val="24"/>
          <w:lang w:val="es-ES"/>
        </w:rPr>
        <w:t xml:space="preserve">Silva Romero, Ricardo. </w:t>
      </w:r>
      <w:r w:rsidRPr="004430D3">
        <w:rPr>
          <w:rFonts w:ascii="Times" w:hAnsi="Times"/>
          <w:i/>
          <w:iCs/>
          <w:sz w:val="24"/>
          <w:szCs w:val="24"/>
          <w:lang w:val="es-ES"/>
        </w:rPr>
        <w:t>Río muerto</w:t>
      </w:r>
      <w:r w:rsidRPr="004430D3">
        <w:rPr>
          <w:rFonts w:ascii="Times" w:hAnsi="Times"/>
          <w:sz w:val="24"/>
          <w:szCs w:val="24"/>
          <w:lang w:val="es-ES"/>
        </w:rPr>
        <w:t xml:space="preserve">. </w:t>
      </w:r>
      <w:proofErr w:type="spellStart"/>
      <w:r w:rsidRPr="004430D3">
        <w:rPr>
          <w:rFonts w:ascii="Times" w:hAnsi="Times"/>
          <w:sz w:val="24"/>
          <w:szCs w:val="24"/>
        </w:rPr>
        <w:t>Alfaguara</w:t>
      </w:r>
      <w:proofErr w:type="spellEnd"/>
      <w:r w:rsidRPr="004430D3">
        <w:rPr>
          <w:rFonts w:ascii="Times" w:hAnsi="Times"/>
          <w:sz w:val="24"/>
          <w:szCs w:val="24"/>
        </w:rPr>
        <w:t>, 2020.</w:t>
      </w:r>
    </w:p>
    <w:p w14:paraId="35852826" w14:textId="397A827F" w:rsidR="005D563A" w:rsidRDefault="005D563A" w:rsidP="00801523">
      <w:pPr>
        <w:ind w:left="720" w:hanging="720"/>
        <w:rPr>
          <w:rFonts w:ascii="Times" w:hAnsi="Times"/>
          <w:sz w:val="24"/>
          <w:szCs w:val="24"/>
        </w:rPr>
      </w:pPr>
    </w:p>
    <w:p w14:paraId="2BED2532" w14:textId="401EF657" w:rsidR="007F03B2" w:rsidRDefault="007F03B2" w:rsidP="00801523">
      <w:pPr>
        <w:ind w:left="720" w:hanging="720"/>
        <w:rPr>
          <w:rFonts w:ascii="Times" w:hAnsi="Times"/>
          <w:sz w:val="24"/>
          <w:szCs w:val="24"/>
        </w:rPr>
      </w:pPr>
    </w:p>
    <w:p w14:paraId="7EDD2DE2" w14:textId="46D872F8" w:rsidR="007F03B2" w:rsidRDefault="007F03B2" w:rsidP="00801523">
      <w:pPr>
        <w:ind w:left="720" w:hanging="720"/>
        <w:rPr>
          <w:rFonts w:ascii="Times" w:hAnsi="Times"/>
          <w:sz w:val="24"/>
          <w:szCs w:val="24"/>
        </w:rPr>
      </w:pPr>
    </w:p>
    <w:p w14:paraId="78BF6803" w14:textId="77777777" w:rsidR="007F03B2" w:rsidRDefault="007F03B2" w:rsidP="00801523">
      <w:pPr>
        <w:ind w:left="720" w:hanging="720"/>
        <w:rPr>
          <w:rFonts w:ascii="Times" w:hAnsi="Times"/>
          <w:sz w:val="24"/>
          <w:szCs w:val="24"/>
        </w:rPr>
      </w:pPr>
    </w:p>
    <w:p w14:paraId="622E3107" w14:textId="1EA784E7" w:rsidR="00D53459" w:rsidRPr="004430D3" w:rsidRDefault="005D563A" w:rsidP="002C3D51">
      <w:pPr>
        <w:ind w:left="720" w:hanging="720"/>
        <w:rPr>
          <w:rFonts w:ascii="Times" w:eastAsia="Times New Roman" w:hAnsi="Times" w:cs="Times New Roman"/>
          <w:b/>
          <w:bCs/>
          <w:color w:val="000000" w:themeColor="text1"/>
          <w:shd w:val="clear" w:color="auto" w:fill="FFFFFF"/>
        </w:rPr>
      </w:pPr>
      <w:r>
        <w:rPr>
          <w:rFonts w:ascii="Times" w:hAnsi="Times"/>
          <w:sz w:val="24"/>
          <w:szCs w:val="24"/>
        </w:rPr>
        <w:t xml:space="preserve">B.  </w:t>
      </w:r>
      <w:r w:rsidR="00D53459" w:rsidRPr="004430D3">
        <w:rPr>
          <w:rFonts w:ascii="Times" w:eastAsia="Times New Roman" w:hAnsi="Times" w:cs="Times New Roman"/>
          <w:b/>
          <w:bCs/>
          <w:color w:val="000000" w:themeColor="text1"/>
          <w:shd w:val="clear" w:color="auto" w:fill="FFFFFF"/>
        </w:rPr>
        <w:t xml:space="preserve">Secondary </w:t>
      </w:r>
      <w:r w:rsidR="007F03B2">
        <w:rPr>
          <w:rFonts w:ascii="Times" w:eastAsia="Times New Roman" w:hAnsi="Times" w:cs="Times New Roman"/>
          <w:b/>
          <w:bCs/>
          <w:color w:val="000000" w:themeColor="text1"/>
          <w:shd w:val="clear" w:color="auto" w:fill="FFFFFF"/>
        </w:rPr>
        <w:t>S</w:t>
      </w:r>
      <w:r w:rsidR="00D53459" w:rsidRPr="004430D3">
        <w:rPr>
          <w:rFonts w:ascii="Times" w:eastAsia="Times New Roman" w:hAnsi="Times" w:cs="Times New Roman"/>
          <w:b/>
          <w:bCs/>
          <w:color w:val="000000" w:themeColor="text1"/>
          <w:shd w:val="clear" w:color="auto" w:fill="FFFFFF"/>
        </w:rPr>
        <w:t>ources</w:t>
      </w:r>
    </w:p>
    <w:p w14:paraId="16BA3DBA" w14:textId="293981F6" w:rsidR="00D53459" w:rsidRPr="004430D3" w:rsidRDefault="00D53459" w:rsidP="002C3D51">
      <w:pPr>
        <w:ind w:left="720" w:hanging="720"/>
        <w:rPr>
          <w:rFonts w:ascii="Times" w:hAnsi="Times"/>
          <w:sz w:val="24"/>
          <w:szCs w:val="24"/>
        </w:rPr>
      </w:pPr>
      <w:r w:rsidRPr="004430D3">
        <w:rPr>
          <w:rFonts w:ascii="Times" w:hAnsi="Times"/>
          <w:sz w:val="24"/>
          <w:szCs w:val="24"/>
        </w:rPr>
        <w:t xml:space="preserve">Agamben, Giorgio. "The Witness." </w:t>
      </w:r>
      <w:r w:rsidRPr="004430D3">
        <w:rPr>
          <w:rFonts w:ascii="Times" w:hAnsi="Times"/>
          <w:i/>
          <w:iCs/>
          <w:sz w:val="24"/>
          <w:szCs w:val="24"/>
        </w:rPr>
        <w:t>Remnants of Auschwitz. The Witness and the Archive</w:t>
      </w:r>
      <w:r w:rsidRPr="004430D3">
        <w:rPr>
          <w:rFonts w:ascii="Times" w:hAnsi="Times"/>
          <w:sz w:val="24"/>
          <w:szCs w:val="24"/>
        </w:rPr>
        <w:t xml:space="preserve">. Zone </w:t>
      </w:r>
      <w:r w:rsidR="000F6513" w:rsidRPr="000F6513">
        <w:rPr>
          <w:rFonts w:ascii="Times" w:hAnsi="Times"/>
          <w:sz w:val="24"/>
          <w:szCs w:val="24"/>
        </w:rPr>
        <w:t>B</w:t>
      </w:r>
      <w:r w:rsidRPr="000F6513">
        <w:rPr>
          <w:rFonts w:ascii="Times" w:hAnsi="Times"/>
          <w:sz w:val="24"/>
          <w:szCs w:val="24"/>
        </w:rPr>
        <w:t>o</w:t>
      </w:r>
      <w:r w:rsidRPr="004430D3">
        <w:rPr>
          <w:rFonts w:ascii="Times" w:hAnsi="Times"/>
          <w:sz w:val="24"/>
          <w:szCs w:val="24"/>
        </w:rPr>
        <w:t xml:space="preserve">oks, 1999, pp. 15-39.  </w:t>
      </w:r>
    </w:p>
    <w:p w14:paraId="01DEC9C3"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Arjona</w:t>
      </w:r>
      <w:proofErr w:type="spellEnd"/>
      <w:r w:rsidRPr="004430D3">
        <w:rPr>
          <w:rFonts w:ascii="Times" w:hAnsi="Times"/>
          <w:sz w:val="24"/>
          <w:szCs w:val="24"/>
        </w:rPr>
        <w:t xml:space="preserve">, Ana. “Introduction.” </w:t>
      </w:r>
      <w:proofErr w:type="spellStart"/>
      <w:r w:rsidRPr="004430D3">
        <w:rPr>
          <w:rFonts w:ascii="Times" w:hAnsi="Times"/>
          <w:sz w:val="24"/>
          <w:szCs w:val="24"/>
        </w:rPr>
        <w:t>Rebelocracy</w:t>
      </w:r>
      <w:proofErr w:type="spellEnd"/>
      <w:r w:rsidRPr="004430D3">
        <w:rPr>
          <w:rFonts w:ascii="Times" w:hAnsi="Times"/>
          <w:sz w:val="24"/>
          <w:szCs w:val="24"/>
        </w:rPr>
        <w:t xml:space="preserve">: </w:t>
      </w:r>
      <w:r w:rsidRPr="004430D3">
        <w:rPr>
          <w:rFonts w:ascii="Times" w:hAnsi="Times"/>
          <w:i/>
          <w:iCs/>
          <w:sz w:val="24"/>
          <w:szCs w:val="24"/>
        </w:rPr>
        <w:t>Social Order in the Colombian Civil War</w:t>
      </w:r>
      <w:r w:rsidRPr="004430D3">
        <w:rPr>
          <w:rFonts w:ascii="Times" w:hAnsi="Times"/>
          <w:sz w:val="24"/>
          <w:szCs w:val="24"/>
        </w:rPr>
        <w:t>. Cambridge UP, 2017.</w:t>
      </w:r>
    </w:p>
    <w:p w14:paraId="5AEEF25D"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Ballve</w:t>
      </w:r>
      <w:proofErr w:type="spellEnd"/>
      <w:r w:rsidRPr="004430D3">
        <w:rPr>
          <w:rFonts w:ascii="Times" w:hAnsi="Times"/>
          <w:sz w:val="24"/>
          <w:szCs w:val="24"/>
        </w:rPr>
        <w:t xml:space="preserve">́ Teo. </w:t>
      </w:r>
      <w:r w:rsidRPr="004430D3">
        <w:rPr>
          <w:rFonts w:ascii="Times" w:hAnsi="Times"/>
          <w:i/>
          <w:iCs/>
          <w:sz w:val="24"/>
          <w:szCs w:val="24"/>
        </w:rPr>
        <w:t>The Frontier Effect State Formation and Violence in Colombia</w:t>
      </w:r>
      <w:r w:rsidRPr="004430D3">
        <w:rPr>
          <w:rFonts w:ascii="Times" w:hAnsi="Times"/>
          <w:sz w:val="24"/>
          <w:szCs w:val="24"/>
        </w:rPr>
        <w:t xml:space="preserve">. Cornell UP, 2020. </w:t>
      </w:r>
    </w:p>
    <w:p w14:paraId="1BD4C04B" w14:textId="77777777" w:rsidR="00D53459" w:rsidRPr="004430D3" w:rsidRDefault="00D53459" w:rsidP="002C3D51">
      <w:pPr>
        <w:ind w:left="720" w:hanging="720"/>
        <w:rPr>
          <w:rFonts w:ascii="Times" w:hAnsi="Times"/>
          <w:sz w:val="24"/>
          <w:szCs w:val="24"/>
        </w:rPr>
      </w:pPr>
      <w:r w:rsidRPr="004430D3">
        <w:rPr>
          <w:rFonts w:ascii="Times" w:hAnsi="Times"/>
          <w:sz w:val="24"/>
          <w:szCs w:val="24"/>
        </w:rPr>
        <w:t xml:space="preserve">Bal, </w:t>
      </w:r>
      <w:proofErr w:type="spellStart"/>
      <w:r w:rsidRPr="004430D3">
        <w:rPr>
          <w:rFonts w:ascii="Times" w:hAnsi="Times"/>
          <w:sz w:val="24"/>
          <w:szCs w:val="24"/>
        </w:rPr>
        <w:t>Mieke</w:t>
      </w:r>
      <w:proofErr w:type="spellEnd"/>
      <w:r w:rsidRPr="004430D3">
        <w:rPr>
          <w:rFonts w:ascii="Times" w:hAnsi="Times"/>
          <w:sz w:val="24"/>
          <w:szCs w:val="24"/>
        </w:rPr>
        <w:t xml:space="preserve">, et al. </w:t>
      </w:r>
      <w:r w:rsidRPr="004430D3">
        <w:rPr>
          <w:rFonts w:ascii="Times" w:hAnsi="Times"/>
          <w:i/>
          <w:iCs/>
          <w:sz w:val="24"/>
          <w:szCs w:val="24"/>
        </w:rPr>
        <w:t>Acts of Memory: Cultural Recall in the Present</w:t>
      </w:r>
      <w:r w:rsidRPr="004430D3">
        <w:rPr>
          <w:rFonts w:ascii="Times" w:hAnsi="Times"/>
          <w:sz w:val="24"/>
          <w:szCs w:val="24"/>
        </w:rPr>
        <w:t xml:space="preserve">. UP of New England, 1999. </w:t>
      </w:r>
    </w:p>
    <w:p w14:paraId="4BE1B3F1" w14:textId="7155F072" w:rsidR="00D53459" w:rsidRPr="004430D3" w:rsidRDefault="009B04E1" w:rsidP="002C3D51">
      <w:pPr>
        <w:ind w:left="720" w:hanging="720"/>
        <w:rPr>
          <w:rFonts w:ascii="Times" w:hAnsi="Times"/>
          <w:sz w:val="24"/>
          <w:szCs w:val="24"/>
        </w:rPr>
      </w:pPr>
      <w:r w:rsidRPr="004430D3">
        <w:rPr>
          <w:rFonts w:ascii="Times" w:hAnsi="Times"/>
          <w:sz w:val="24"/>
          <w:szCs w:val="24"/>
        </w:rPr>
        <w:t>---</w:t>
      </w:r>
      <w:r w:rsidR="00D53459" w:rsidRPr="004430D3">
        <w:rPr>
          <w:rFonts w:ascii="Times" w:hAnsi="Times"/>
          <w:sz w:val="24"/>
          <w:szCs w:val="24"/>
        </w:rPr>
        <w:t>. “Introduction.” Bal et al, pp. vii-xvii.</w:t>
      </w:r>
    </w:p>
    <w:p w14:paraId="2CC11552" w14:textId="1A2AEF0C"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lang w:val="es-ES"/>
        </w:rPr>
        <w:t>Barnet</w:t>
      </w:r>
      <w:proofErr w:type="spellEnd"/>
      <w:r w:rsidRPr="004430D3">
        <w:rPr>
          <w:rFonts w:ascii="Times" w:hAnsi="Times"/>
          <w:sz w:val="24"/>
          <w:szCs w:val="24"/>
          <w:lang w:val="es-ES"/>
        </w:rPr>
        <w:t xml:space="preserve">, Miguel. “La novela testimonio. Socio literatura.” </w:t>
      </w:r>
      <w:r w:rsidRPr="004430D3">
        <w:rPr>
          <w:rFonts w:ascii="Times" w:hAnsi="Times"/>
          <w:i/>
          <w:iCs/>
          <w:sz w:val="24"/>
          <w:szCs w:val="24"/>
          <w:lang w:val="es-ES"/>
        </w:rPr>
        <w:t>Testimonio y literatura</w:t>
      </w:r>
      <w:r w:rsidRPr="004430D3">
        <w:rPr>
          <w:rFonts w:ascii="Times" w:hAnsi="Times"/>
          <w:sz w:val="24"/>
          <w:szCs w:val="24"/>
          <w:lang w:val="es-ES"/>
        </w:rPr>
        <w:t xml:space="preserve">. ed. </w:t>
      </w:r>
      <w:r w:rsidRPr="004430D3">
        <w:rPr>
          <w:rFonts w:ascii="Times" w:hAnsi="Times"/>
          <w:sz w:val="24"/>
          <w:szCs w:val="24"/>
        </w:rPr>
        <w:t xml:space="preserve">René </w:t>
      </w:r>
      <w:proofErr w:type="spellStart"/>
      <w:r w:rsidRPr="004430D3">
        <w:rPr>
          <w:rFonts w:ascii="Times" w:hAnsi="Times"/>
          <w:sz w:val="24"/>
          <w:szCs w:val="24"/>
        </w:rPr>
        <w:t>Jara</w:t>
      </w:r>
      <w:proofErr w:type="spellEnd"/>
      <w:r w:rsidRPr="004430D3">
        <w:rPr>
          <w:rFonts w:ascii="Times" w:hAnsi="Times"/>
          <w:sz w:val="24"/>
          <w:szCs w:val="24"/>
        </w:rPr>
        <w:t xml:space="preserve"> and </w:t>
      </w:r>
      <w:proofErr w:type="spellStart"/>
      <w:r w:rsidRPr="004430D3">
        <w:rPr>
          <w:rFonts w:ascii="Times" w:hAnsi="Times"/>
          <w:sz w:val="24"/>
          <w:szCs w:val="24"/>
        </w:rPr>
        <w:t>Hernán</w:t>
      </w:r>
      <w:proofErr w:type="spellEnd"/>
      <w:r w:rsidRPr="004430D3">
        <w:rPr>
          <w:rFonts w:ascii="Times" w:hAnsi="Times"/>
          <w:sz w:val="24"/>
          <w:szCs w:val="24"/>
        </w:rPr>
        <w:t xml:space="preserve"> Vidal, Society for the Study of Contemporary Hispanic &amp; Lusophone Revolutionary Literatures, 1986, pp. 281-300.</w:t>
      </w:r>
    </w:p>
    <w:p w14:paraId="065BAC6E" w14:textId="559EC7AE" w:rsidR="00D53459" w:rsidRPr="004430D3" w:rsidRDefault="00D53459" w:rsidP="002C3D51">
      <w:pPr>
        <w:ind w:left="720" w:hanging="720"/>
        <w:rPr>
          <w:rFonts w:ascii="Times" w:hAnsi="Times"/>
          <w:sz w:val="24"/>
          <w:szCs w:val="24"/>
        </w:rPr>
      </w:pPr>
      <w:r w:rsidRPr="004430D3">
        <w:rPr>
          <w:rFonts w:ascii="Times" w:hAnsi="Times"/>
          <w:sz w:val="24"/>
          <w:szCs w:val="24"/>
        </w:rPr>
        <w:t xml:space="preserve">Beverley, John. </w:t>
      </w:r>
      <w:r w:rsidRPr="004430D3">
        <w:rPr>
          <w:rFonts w:ascii="Times" w:hAnsi="Times"/>
          <w:i/>
          <w:iCs/>
          <w:sz w:val="24"/>
          <w:szCs w:val="24"/>
        </w:rPr>
        <w:t>Testimonio: On the Politics of Truth</w:t>
      </w:r>
      <w:r w:rsidRPr="004430D3">
        <w:rPr>
          <w:rFonts w:ascii="Times" w:hAnsi="Times"/>
          <w:sz w:val="24"/>
          <w:szCs w:val="24"/>
        </w:rPr>
        <w:t xml:space="preserve">. </w:t>
      </w:r>
      <w:r w:rsidR="009B04E1" w:rsidRPr="004430D3">
        <w:rPr>
          <w:rFonts w:ascii="Times" w:hAnsi="Times"/>
          <w:sz w:val="24"/>
          <w:szCs w:val="24"/>
        </w:rPr>
        <w:t>Minneapolis</w:t>
      </w:r>
      <w:r w:rsidRPr="004430D3">
        <w:rPr>
          <w:rFonts w:ascii="Times" w:hAnsi="Times"/>
          <w:sz w:val="24"/>
          <w:szCs w:val="24"/>
        </w:rPr>
        <w:t xml:space="preserve">: U of Minnesota P, 2001. </w:t>
      </w:r>
    </w:p>
    <w:p w14:paraId="05F2AFF0" w14:textId="77777777" w:rsidR="00D53459" w:rsidRPr="004430D3" w:rsidRDefault="00D53459" w:rsidP="002C3D51">
      <w:pPr>
        <w:ind w:left="720" w:hanging="720"/>
        <w:rPr>
          <w:rFonts w:ascii="Times" w:hAnsi="Times"/>
          <w:sz w:val="24"/>
          <w:szCs w:val="24"/>
          <w:lang w:val="es-ES"/>
        </w:rPr>
      </w:pPr>
      <w:proofErr w:type="spellStart"/>
      <w:r w:rsidRPr="004430D3">
        <w:rPr>
          <w:rFonts w:ascii="Times" w:hAnsi="Times"/>
          <w:sz w:val="24"/>
          <w:szCs w:val="24"/>
        </w:rPr>
        <w:t>Brison</w:t>
      </w:r>
      <w:proofErr w:type="spellEnd"/>
      <w:r w:rsidRPr="004430D3">
        <w:rPr>
          <w:rFonts w:ascii="Times" w:hAnsi="Times"/>
          <w:sz w:val="24"/>
          <w:szCs w:val="24"/>
        </w:rPr>
        <w:t xml:space="preserve">, Susan. “Trauma Narratives and the Remaking of the Self.” </w:t>
      </w:r>
      <w:proofErr w:type="spellStart"/>
      <w:r w:rsidRPr="004430D3">
        <w:rPr>
          <w:rFonts w:ascii="Times" w:hAnsi="Times"/>
          <w:sz w:val="24"/>
          <w:szCs w:val="24"/>
          <w:lang w:val="es-ES"/>
        </w:rPr>
        <w:t>Bal</w:t>
      </w:r>
      <w:proofErr w:type="spellEnd"/>
      <w:r w:rsidRPr="004430D3">
        <w:rPr>
          <w:rFonts w:ascii="Times" w:hAnsi="Times"/>
          <w:sz w:val="24"/>
          <w:szCs w:val="24"/>
          <w:lang w:val="es-ES"/>
        </w:rPr>
        <w:t xml:space="preserve"> et al, pp. 39-54.</w:t>
      </w:r>
    </w:p>
    <w:p w14:paraId="4A543199"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lang w:val="es-ES"/>
        </w:rPr>
        <w:t>Bushnell</w:t>
      </w:r>
      <w:proofErr w:type="spellEnd"/>
      <w:r w:rsidRPr="004430D3">
        <w:rPr>
          <w:rFonts w:ascii="Times" w:hAnsi="Times"/>
          <w:sz w:val="24"/>
          <w:szCs w:val="24"/>
          <w:lang w:val="es-ES"/>
        </w:rPr>
        <w:t xml:space="preserve">, David. </w:t>
      </w:r>
      <w:r w:rsidRPr="004430D3">
        <w:rPr>
          <w:rFonts w:ascii="Times" w:hAnsi="Times"/>
          <w:i/>
          <w:iCs/>
          <w:sz w:val="24"/>
          <w:szCs w:val="24"/>
          <w:lang w:val="es-ES"/>
        </w:rPr>
        <w:t>Colombia, una nación a pesar de sí misma: de los tiempos precolombinos a Nuestros Días</w:t>
      </w:r>
      <w:r w:rsidRPr="004430D3">
        <w:rPr>
          <w:rFonts w:ascii="Times" w:hAnsi="Times"/>
          <w:sz w:val="24"/>
          <w:szCs w:val="24"/>
          <w:lang w:val="es-ES"/>
        </w:rPr>
        <w:t xml:space="preserve">. </w:t>
      </w:r>
      <w:proofErr w:type="spellStart"/>
      <w:r w:rsidRPr="004430D3">
        <w:rPr>
          <w:rFonts w:ascii="Times" w:hAnsi="Times"/>
          <w:sz w:val="24"/>
          <w:szCs w:val="24"/>
        </w:rPr>
        <w:t>Planeta</w:t>
      </w:r>
      <w:proofErr w:type="spellEnd"/>
      <w:r w:rsidRPr="004430D3">
        <w:rPr>
          <w:rFonts w:ascii="Times" w:hAnsi="Times"/>
          <w:sz w:val="24"/>
          <w:szCs w:val="24"/>
        </w:rPr>
        <w:t xml:space="preserve">, 2007. </w:t>
      </w:r>
    </w:p>
    <w:p w14:paraId="1AFFA941" w14:textId="77777777" w:rsidR="00D53459" w:rsidRPr="004430D3" w:rsidRDefault="00D53459" w:rsidP="002C3D51">
      <w:pPr>
        <w:ind w:left="720" w:hanging="720"/>
        <w:rPr>
          <w:rFonts w:ascii="Times" w:hAnsi="Times"/>
          <w:sz w:val="24"/>
          <w:szCs w:val="24"/>
          <w:lang w:val="es-ES"/>
        </w:rPr>
      </w:pPr>
      <w:r w:rsidRPr="004430D3">
        <w:rPr>
          <w:rFonts w:ascii="Times" w:hAnsi="Times"/>
          <w:sz w:val="24"/>
          <w:szCs w:val="24"/>
        </w:rPr>
        <w:t xml:space="preserve">Butler, Judith. </w:t>
      </w:r>
      <w:r w:rsidRPr="004430D3">
        <w:rPr>
          <w:rFonts w:ascii="Times" w:hAnsi="Times"/>
          <w:i/>
          <w:iCs/>
          <w:sz w:val="24"/>
          <w:szCs w:val="24"/>
        </w:rPr>
        <w:t xml:space="preserve">Frames of War: When Is Life </w:t>
      </w:r>
      <w:proofErr w:type="spellStart"/>
      <w:r w:rsidRPr="004430D3">
        <w:rPr>
          <w:rFonts w:ascii="Times" w:hAnsi="Times"/>
          <w:i/>
          <w:iCs/>
          <w:sz w:val="24"/>
          <w:szCs w:val="24"/>
        </w:rPr>
        <w:t>Grievable</w:t>
      </w:r>
      <w:proofErr w:type="spellEnd"/>
      <w:r w:rsidRPr="004430D3">
        <w:rPr>
          <w:rFonts w:ascii="Times" w:hAnsi="Times"/>
          <w:i/>
          <w:iCs/>
          <w:sz w:val="24"/>
          <w:szCs w:val="24"/>
        </w:rPr>
        <w:t>?</w:t>
      </w:r>
      <w:r w:rsidRPr="004430D3">
        <w:rPr>
          <w:rFonts w:ascii="Times" w:hAnsi="Times"/>
          <w:sz w:val="24"/>
          <w:szCs w:val="24"/>
        </w:rPr>
        <w:t xml:space="preserve"> </w:t>
      </w:r>
      <w:r w:rsidRPr="004430D3">
        <w:rPr>
          <w:rFonts w:ascii="Times" w:hAnsi="Times"/>
          <w:sz w:val="24"/>
          <w:szCs w:val="24"/>
          <w:lang w:val="es-ES"/>
        </w:rPr>
        <w:t xml:space="preserve">Verso, 2010. </w:t>
      </w:r>
    </w:p>
    <w:p w14:paraId="5D0CE0F4" w14:textId="77777777" w:rsidR="00D53459" w:rsidRPr="004430D3" w:rsidRDefault="00D53459" w:rsidP="002C3D51">
      <w:pPr>
        <w:ind w:left="720" w:hanging="720"/>
        <w:rPr>
          <w:rFonts w:ascii="Times" w:hAnsi="Times"/>
          <w:sz w:val="24"/>
          <w:szCs w:val="24"/>
        </w:rPr>
      </w:pPr>
      <w:r w:rsidRPr="004430D3">
        <w:rPr>
          <w:rFonts w:ascii="Times" w:hAnsi="Times"/>
          <w:sz w:val="24"/>
          <w:szCs w:val="24"/>
          <w:lang w:val="es-ES"/>
        </w:rPr>
        <w:t xml:space="preserve">Comisión Histórica del Conflicto y sus Víctimas. </w:t>
      </w:r>
      <w:r w:rsidRPr="004430D3">
        <w:rPr>
          <w:rFonts w:ascii="Times" w:hAnsi="Times"/>
          <w:i/>
          <w:iCs/>
          <w:sz w:val="24"/>
          <w:szCs w:val="24"/>
          <w:lang w:val="es-ES"/>
        </w:rPr>
        <w:t>Contribución al entendimiento del conflicto armado en Colombia</w:t>
      </w:r>
      <w:r w:rsidRPr="004430D3">
        <w:rPr>
          <w:rFonts w:ascii="Times" w:hAnsi="Times"/>
          <w:sz w:val="24"/>
          <w:szCs w:val="24"/>
          <w:lang w:val="es-ES"/>
        </w:rPr>
        <w:t xml:space="preserve">. </w:t>
      </w:r>
      <w:proofErr w:type="spellStart"/>
      <w:r w:rsidRPr="004430D3">
        <w:rPr>
          <w:rFonts w:ascii="Times" w:hAnsi="Times"/>
          <w:sz w:val="24"/>
          <w:szCs w:val="24"/>
        </w:rPr>
        <w:t>Desde</w:t>
      </w:r>
      <w:proofErr w:type="spellEnd"/>
      <w:r w:rsidRPr="004430D3">
        <w:rPr>
          <w:rFonts w:ascii="Times" w:hAnsi="Times"/>
          <w:sz w:val="24"/>
          <w:szCs w:val="24"/>
        </w:rPr>
        <w:t xml:space="preserve"> Abajo, 2015. </w:t>
      </w:r>
    </w:p>
    <w:p w14:paraId="521ECF46" w14:textId="7D84472C"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Felman</w:t>
      </w:r>
      <w:proofErr w:type="spellEnd"/>
      <w:r w:rsidRPr="004430D3">
        <w:rPr>
          <w:rFonts w:ascii="Times" w:hAnsi="Times"/>
          <w:sz w:val="24"/>
          <w:szCs w:val="24"/>
        </w:rPr>
        <w:t xml:space="preserve">, Shoshana and Dori </w:t>
      </w:r>
      <w:proofErr w:type="spellStart"/>
      <w:r w:rsidRPr="004430D3">
        <w:rPr>
          <w:rFonts w:ascii="Times" w:hAnsi="Times"/>
          <w:sz w:val="24"/>
          <w:szCs w:val="24"/>
        </w:rPr>
        <w:t>Laub</w:t>
      </w:r>
      <w:proofErr w:type="spellEnd"/>
      <w:r w:rsidRPr="004430D3">
        <w:rPr>
          <w:rFonts w:ascii="Times" w:hAnsi="Times"/>
          <w:sz w:val="24"/>
          <w:szCs w:val="24"/>
        </w:rPr>
        <w:t xml:space="preserve">. </w:t>
      </w:r>
      <w:r w:rsidRPr="004430D3">
        <w:rPr>
          <w:rFonts w:ascii="Times" w:hAnsi="Times"/>
          <w:i/>
          <w:iCs/>
          <w:sz w:val="24"/>
          <w:szCs w:val="24"/>
        </w:rPr>
        <w:t xml:space="preserve">Testimony: Crises of </w:t>
      </w:r>
      <w:r w:rsidR="000F6513" w:rsidRPr="000F6513">
        <w:rPr>
          <w:rFonts w:ascii="Times" w:hAnsi="Times"/>
          <w:i/>
          <w:iCs/>
          <w:sz w:val="24"/>
          <w:szCs w:val="24"/>
        </w:rPr>
        <w:t>Witnessing</w:t>
      </w:r>
      <w:r w:rsidRPr="004430D3">
        <w:rPr>
          <w:rFonts w:ascii="Times" w:hAnsi="Times"/>
          <w:i/>
          <w:iCs/>
          <w:sz w:val="24"/>
          <w:szCs w:val="24"/>
        </w:rPr>
        <w:t xml:space="preserve"> in Literature, Psychoanalysis, and History</w:t>
      </w:r>
      <w:r w:rsidRPr="004430D3">
        <w:rPr>
          <w:rFonts w:ascii="Times" w:hAnsi="Times"/>
          <w:sz w:val="24"/>
          <w:szCs w:val="24"/>
        </w:rPr>
        <w:t xml:space="preserve">. Routledge, 1992. </w:t>
      </w:r>
    </w:p>
    <w:p w14:paraId="03029A15"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Felman</w:t>
      </w:r>
      <w:proofErr w:type="spellEnd"/>
      <w:r w:rsidRPr="004430D3">
        <w:rPr>
          <w:rFonts w:ascii="Times" w:hAnsi="Times"/>
          <w:sz w:val="24"/>
          <w:szCs w:val="24"/>
        </w:rPr>
        <w:t xml:space="preserve">, Shoshana. “Camus's The Plague, or a Monument to Witnessing.” </w:t>
      </w:r>
      <w:proofErr w:type="spellStart"/>
      <w:r w:rsidRPr="004430D3">
        <w:rPr>
          <w:rFonts w:ascii="Times" w:hAnsi="Times"/>
          <w:sz w:val="24"/>
          <w:szCs w:val="24"/>
        </w:rPr>
        <w:t>Felman</w:t>
      </w:r>
      <w:proofErr w:type="spellEnd"/>
      <w:r w:rsidRPr="004430D3">
        <w:rPr>
          <w:rFonts w:ascii="Times" w:hAnsi="Times"/>
          <w:sz w:val="24"/>
          <w:szCs w:val="24"/>
        </w:rPr>
        <w:t xml:space="preserve"> and </w:t>
      </w:r>
      <w:proofErr w:type="spellStart"/>
      <w:r w:rsidRPr="004430D3">
        <w:rPr>
          <w:rFonts w:ascii="Times" w:hAnsi="Times"/>
          <w:sz w:val="24"/>
          <w:szCs w:val="24"/>
        </w:rPr>
        <w:t>Laub</w:t>
      </w:r>
      <w:proofErr w:type="spellEnd"/>
      <w:r w:rsidRPr="004430D3">
        <w:rPr>
          <w:rFonts w:ascii="Times" w:hAnsi="Times"/>
          <w:sz w:val="24"/>
          <w:szCs w:val="24"/>
        </w:rPr>
        <w:t>, pp. 93-119.</w:t>
      </w:r>
    </w:p>
    <w:p w14:paraId="15DDCF74" w14:textId="77777777" w:rsidR="00D53459" w:rsidRPr="004430D3" w:rsidRDefault="00D53459" w:rsidP="002C3D51">
      <w:pPr>
        <w:ind w:left="720" w:hanging="720"/>
        <w:rPr>
          <w:rFonts w:ascii="Times" w:hAnsi="Times"/>
          <w:sz w:val="24"/>
          <w:szCs w:val="24"/>
        </w:rPr>
      </w:pPr>
      <w:r w:rsidRPr="004430D3">
        <w:rPr>
          <w:rFonts w:ascii="Times" w:hAnsi="Times"/>
          <w:sz w:val="24"/>
          <w:szCs w:val="24"/>
        </w:rPr>
        <w:lastRenderedPageBreak/>
        <w:t>González Echevarria, Roberto. “</w:t>
      </w:r>
      <w:proofErr w:type="spellStart"/>
      <w:r w:rsidRPr="004430D3">
        <w:rPr>
          <w:rFonts w:ascii="Times" w:hAnsi="Times"/>
          <w:sz w:val="24"/>
          <w:szCs w:val="24"/>
        </w:rPr>
        <w:t>Biografía</w:t>
      </w:r>
      <w:proofErr w:type="spellEnd"/>
      <w:r w:rsidRPr="004430D3">
        <w:rPr>
          <w:rFonts w:ascii="Times" w:hAnsi="Times"/>
          <w:sz w:val="24"/>
          <w:szCs w:val="24"/>
        </w:rPr>
        <w:t xml:space="preserve"> de un </w:t>
      </w:r>
      <w:proofErr w:type="spellStart"/>
      <w:r w:rsidRPr="004430D3">
        <w:rPr>
          <w:rFonts w:ascii="Times" w:hAnsi="Times"/>
          <w:sz w:val="24"/>
          <w:szCs w:val="24"/>
        </w:rPr>
        <w:t>cimarrón</w:t>
      </w:r>
      <w:proofErr w:type="spellEnd"/>
      <w:r w:rsidRPr="004430D3">
        <w:rPr>
          <w:rFonts w:ascii="Times" w:hAnsi="Times"/>
          <w:sz w:val="24"/>
          <w:szCs w:val="24"/>
        </w:rPr>
        <w:t xml:space="preserve"> and the Novel of the Cuban Revolution.” </w:t>
      </w:r>
      <w:r w:rsidRPr="004430D3">
        <w:rPr>
          <w:rFonts w:ascii="Times" w:hAnsi="Times"/>
          <w:i/>
          <w:iCs/>
          <w:sz w:val="24"/>
          <w:szCs w:val="24"/>
        </w:rPr>
        <w:t>The Voice of the Masters. Writing and Authority in Modern Latin American Literature</w:t>
      </w:r>
      <w:r w:rsidRPr="004430D3">
        <w:rPr>
          <w:rFonts w:ascii="Times" w:hAnsi="Times"/>
          <w:sz w:val="24"/>
          <w:szCs w:val="24"/>
        </w:rPr>
        <w:t xml:space="preserve">. U of Texas P, 1985, pp. 110-23. </w:t>
      </w:r>
    </w:p>
    <w:p w14:paraId="796C54FB"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Gugelberger</w:t>
      </w:r>
      <w:proofErr w:type="spellEnd"/>
      <w:r w:rsidRPr="004430D3">
        <w:rPr>
          <w:rFonts w:ascii="Times" w:hAnsi="Times"/>
          <w:sz w:val="24"/>
          <w:szCs w:val="24"/>
        </w:rPr>
        <w:t xml:space="preserve">, Georg and Michael Kearney. “Voices for the Voiceless: Testimonial Literature in Latin America.” </w:t>
      </w:r>
      <w:r w:rsidRPr="00021B98">
        <w:rPr>
          <w:rFonts w:ascii="Times" w:hAnsi="Times"/>
          <w:i/>
          <w:iCs/>
          <w:sz w:val="24"/>
          <w:szCs w:val="24"/>
        </w:rPr>
        <w:t>Latin American Perspectives</w:t>
      </w:r>
      <w:r w:rsidRPr="004430D3">
        <w:rPr>
          <w:rFonts w:ascii="Times" w:hAnsi="Times"/>
          <w:sz w:val="24"/>
          <w:szCs w:val="24"/>
        </w:rPr>
        <w:t>, vol. 18, no. 3, 1991, pp. 3-14.</w:t>
      </w:r>
    </w:p>
    <w:p w14:paraId="4C0508BC" w14:textId="1D842608"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Halbwachs</w:t>
      </w:r>
      <w:proofErr w:type="spellEnd"/>
      <w:r w:rsidRPr="004430D3">
        <w:rPr>
          <w:rFonts w:ascii="Times" w:hAnsi="Times"/>
          <w:sz w:val="24"/>
          <w:szCs w:val="24"/>
        </w:rPr>
        <w:t xml:space="preserve">, Maurice. </w:t>
      </w:r>
      <w:r w:rsidRPr="004430D3">
        <w:rPr>
          <w:rFonts w:ascii="Times" w:hAnsi="Times"/>
          <w:i/>
          <w:iCs/>
          <w:sz w:val="24"/>
          <w:szCs w:val="24"/>
        </w:rPr>
        <w:t>On Collective Memory</w:t>
      </w:r>
      <w:r w:rsidRPr="004430D3">
        <w:rPr>
          <w:rFonts w:ascii="Times" w:hAnsi="Times"/>
          <w:sz w:val="24"/>
          <w:szCs w:val="24"/>
        </w:rPr>
        <w:t xml:space="preserve">. Lewis A. </w:t>
      </w:r>
      <w:proofErr w:type="spellStart"/>
      <w:r w:rsidRPr="004430D3">
        <w:rPr>
          <w:rFonts w:ascii="Times" w:hAnsi="Times"/>
          <w:sz w:val="24"/>
          <w:szCs w:val="24"/>
        </w:rPr>
        <w:t>Coser</w:t>
      </w:r>
      <w:proofErr w:type="spellEnd"/>
      <w:r w:rsidR="005F4E53" w:rsidRPr="0048575B">
        <w:rPr>
          <w:rFonts w:ascii="Times" w:hAnsi="Times"/>
          <w:sz w:val="24"/>
          <w:szCs w:val="24"/>
        </w:rPr>
        <w:t>, editor.</w:t>
      </w:r>
      <w:r w:rsidRPr="0048575B">
        <w:rPr>
          <w:rFonts w:ascii="Times" w:hAnsi="Times"/>
          <w:sz w:val="24"/>
          <w:szCs w:val="24"/>
        </w:rPr>
        <w:t xml:space="preserve"> </w:t>
      </w:r>
      <w:r w:rsidR="005F4E53" w:rsidRPr="0048575B">
        <w:rPr>
          <w:rFonts w:ascii="Times" w:hAnsi="Times"/>
          <w:sz w:val="24"/>
          <w:szCs w:val="24"/>
        </w:rPr>
        <w:t xml:space="preserve">The </w:t>
      </w:r>
      <w:r w:rsidRPr="0048575B">
        <w:rPr>
          <w:rFonts w:ascii="Times" w:hAnsi="Times"/>
          <w:sz w:val="24"/>
          <w:szCs w:val="24"/>
        </w:rPr>
        <w:t>U</w:t>
      </w:r>
      <w:r w:rsidR="0048575B">
        <w:rPr>
          <w:rFonts w:ascii="Times" w:hAnsi="Times"/>
          <w:sz w:val="24"/>
          <w:szCs w:val="24"/>
        </w:rPr>
        <w:t xml:space="preserve"> </w:t>
      </w:r>
      <w:r w:rsidR="005F4E53" w:rsidRPr="0048575B">
        <w:rPr>
          <w:rFonts w:ascii="Times" w:hAnsi="Times"/>
          <w:sz w:val="24"/>
          <w:szCs w:val="24"/>
        </w:rPr>
        <w:t xml:space="preserve">of </w:t>
      </w:r>
      <w:r w:rsidRPr="0048575B">
        <w:rPr>
          <w:rFonts w:ascii="Times" w:hAnsi="Times"/>
          <w:sz w:val="24"/>
          <w:szCs w:val="24"/>
        </w:rPr>
        <w:t>Chicago</w:t>
      </w:r>
      <w:r w:rsidR="0048575B" w:rsidRPr="0048575B">
        <w:rPr>
          <w:rFonts w:ascii="Times" w:hAnsi="Times"/>
          <w:sz w:val="24"/>
          <w:szCs w:val="24"/>
        </w:rPr>
        <w:t xml:space="preserve"> P</w:t>
      </w:r>
      <w:r w:rsidRPr="0048575B">
        <w:rPr>
          <w:rFonts w:ascii="Times" w:hAnsi="Times"/>
          <w:sz w:val="24"/>
          <w:szCs w:val="24"/>
        </w:rPr>
        <w:t>,</w:t>
      </w:r>
      <w:r w:rsidRPr="004430D3">
        <w:rPr>
          <w:rFonts w:ascii="Times" w:hAnsi="Times"/>
          <w:sz w:val="24"/>
          <w:szCs w:val="24"/>
        </w:rPr>
        <w:t xml:space="preserve"> 1992, pp. 37-54. </w:t>
      </w:r>
    </w:p>
    <w:p w14:paraId="782CEF55"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Hylton</w:t>
      </w:r>
      <w:proofErr w:type="spellEnd"/>
      <w:r w:rsidRPr="004430D3">
        <w:rPr>
          <w:rFonts w:ascii="Times" w:hAnsi="Times"/>
          <w:sz w:val="24"/>
          <w:szCs w:val="24"/>
        </w:rPr>
        <w:t xml:space="preserve">, Forrest. </w:t>
      </w:r>
      <w:r w:rsidRPr="004430D3">
        <w:rPr>
          <w:rFonts w:ascii="Times" w:hAnsi="Times"/>
          <w:i/>
          <w:iCs/>
          <w:sz w:val="24"/>
          <w:szCs w:val="24"/>
        </w:rPr>
        <w:t>Evil Hour in Colombia</w:t>
      </w:r>
      <w:r w:rsidRPr="004430D3">
        <w:rPr>
          <w:rFonts w:ascii="Times" w:hAnsi="Times"/>
          <w:sz w:val="24"/>
          <w:szCs w:val="24"/>
        </w:rPr>
        <w:t xml:space="preserve">. Verso, 2006. </w:t>
      </w:r>
    </w:p>
    <w:p w14:paraId="6EE68451"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Laub</w:t>
      </w:r>
      <w:proofErr w:type="spellEnd"/>
      <w:r w:rsidRPr="004430D3">
        <w:rPr>
          <w:rFonts w:ascii="Times" w:hAnsi="Times"/>
          <w:sz w:val="24"/>
          <w:szCs w:val="24"/>
        </w:rPr>
        <w:t xml:space="preserve">, Dori. “An Event Without </w:t>
      </w:r>
      <w:proofErr w:type="spellStart"/>
      <w:r w:rsidRPr="004430D3">
        <w:rPr>
          <w:rFonts w:ascii="Times" w:hAnsi="Times"/>
          <w:sz w:val="24"/>
          <w:szCs w:val="24"/>
        </w:rPr>
        <w:t>Withess</w:t>
      </w:r>
      <w:proofErr w:type="spellEnd"/>
      <w:r w:rsidRPr="004430D3">
        <w:rPr>
          <w:rFonts w:ascii="Times" w:hAnsi="Times"/>
          <w:sz w:val="24"/>
          <w:szCs w:val="24"/>
        </w:rPr>
        <w:t xml:space="preserve">: Truth, Testimony and Survival.” </w:t>
      </w:r>
      <w:proofErr w:type="spellStart"/>
      <w:r w:rsidRPr="004430D3">
        <w:rPr>
          <w:rFonts w:ascii="Times" w:hAnsi="Times"/>
          <w:sz w:val="24"/>
          <w:szCs w:val="24"/>
        </w:rPr>
        <w:t>Felman</w:t>
      </w:r>
      <w:proofErr w:type="spellEnd"/>
      <w:r w:rsidRPr="004430D3">
        <w:rPr>
          <w:rFonts w:ascii="Times" w:hAnsi="Times"/>
          <w:sz w:val="24"/>
          <w:szCs w:val="24"/>
        </w:rPr>
        <w:t xml:space="preserve"> and </w:t>
      </w:r>
      <w:proofErr w:type="spellStart"/>
      <w:r w:rsidRPr="004430D3">
        <w:rPr>
          <w:rFonts w:ascii="Times" w:hAnsi="Times"/>
          <w:sz w:val="24"/>
          <w:szCs w:val="24"/>
        </w:rPr>
        <w:t>Laub</w:t>
      </w:r>
      <w:proofErr w:type="spellEnd"/>
      <w:r w:rsidRPr="004430D3">
        <w:rPr>
          <w:rFonts w:ascii="Times" w:hAnsi="Times"/>
          <w:sz w:val="24"/>
          <w:szCs w:val="24"/>
        </w:rPr>
        <w:t>, pp. 75-92.</w:t>
      </w:r>
    </w:p>
    <w:p w14:paraId="1C6EFBC2" w14:textId="77777777" w:rsidR="00D53459" w:rsidRPr="004430D3" w:rsidRDefault="00D53459" w:rsidP="002C3D51">
      <w:pPr>
        <w:ind w:left="720" w:hanging="720"/>
        <w:rPr>
          <w:rFonts w:ascii="Times" w:hAnsi="Times"/>
          <w:sz w:val="24"/>
          <w:szCs w:val="24"/>
        </w:rPr>
      </w:pPr>
      <w:r w:rsidRPr="004430D3">
        <w:rPr>
          <w:rFonts w:ascii="Times" w:hAnsi="Times"/>
          <w:sz w:val="24"/>
          <w:szCs w:val="24"/>
        </w:rPr>
        <w:t xml:space="preserve">Leal, Claudia. </w:t>
      </w:r>
      <w:r w:rsidRPr="004430D3">
        <w:rPr>
          <w:rFonts w:ascii="Times" w:hAnsi="Times"/>
          <w:i/>
          <w:iCs/>
          <w:sz w:val="24"/>
          <w:szCs w:val="24"/>
        </w:rPr>
        <w:t xml:space="preserve">Landscapes of Freedom: Building a </w:t>
      </w:r>
      <w:proofErr w:type="spellStart"/>
      <w:r w:rsidRPr="004430D3">
        <w:rPr>
          <w:rFonts w:ascii="Times" w:hAnsi="Times"/>
          <w:i/>
          <w:iCs/>
          <w:sz w:val="24"/>
          <w:szCs w:val="24"/>
        </w:rPr>
        <w:t>Postemancipation</w:t>
      </w:r>
      <w:proofErr w:type="spellEnd"/>
      <w:r w:rsidRPr="004430D3">
        <w:rPr>
          <w:rFonts w:ascii="Times" w:hAnsi="Times"/>
          <w:i/>
          <w:iCs/>
          <w:sz w:val="24"/>
          <w:szCs w:val="24"/>
        </w:rPr>
        <w:t xml:space="preserve"> Society in the Rainforests of Western Colombia</w:t>
      </w:r>
      <w:r w:rsidRPr="004430D3">
        <w:rPr>
          <w:rFonts w:ascii="Times" w:hAnsi="Times"/>
          <w:sz w:val="24"/>
          <w:szCs w:val="24"/>
        </w:rPr>
        <w:t>. U of Arizona P, 2018.</w:t>
      </w:r>
    </w:p>
    <w:p w14:paraId="68BCFD58" w14:textId="77777777"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t>Lindstorm</w:t>
      </w:r>
      <w:proofErr w:type="spellEnd"/>
      <w:r w:rsidRPr="004430D3">
        <w:rPr>
          <w:rFonts w:ascii="Times" w:hAnsi="Times"/>
          <w:sz w:val="24"/>
          <w:szCs w:val="24"/>
        </w:rPr>
        <w:t xml:space="preserve">, Naomi. “Testimonial Narrative: Whose Text?” </w:t>
      </w:r>
      <w:r w:rsidRPr="004430D3">
        <w:rPr>
          <w:rFonts w:ascii="Times" w:hAnsi="Times"/>
          <w:i/>
          <w:iCs/>
          <w:sz w:val="24"/>
          <w:szCs w:val="24"/>
        </w:rPr>
        <w:t>The Social Conscience of Latin American Writing</w:t>
      </w:r>
      <w:r w:rsidRPr="004430D3">
        <w:rPr>
          <w:rFonts w:ascii="Times" w:hAnsi="Times"/>
          <w:sz w:val="24"/>
          <w:szCs w:val="24"/>
        </w:rPr>
        <w:t xml:space="preserve">. U of Texas P, 1998, pp. 70-91. </w:t>
      </w:r>
    </w:p>
    <w:p w14:paraId="354FF7D4" w14:textId="0B80A8F1" w:rsidR="00D53459" w:rsidRPr="005F4E53" w:rsidRDefault="00D53459" w:rsidP="002C3D51">
      <w:pPr>
        <w:ind w:left="720" w:hanging="720"/>
        <w:rPr>
          <w:ins w:id="11" w:author="Author"/>
          <w:rFonts w:ascii="Times" w:hAnsi="Times"/>
          <w:sz w:val="24"/>
          <w:szCs w:val="24"/>
          <w:lang w:val="es-ES"/>
        </w:rPr>
      </w:pPr>
      <w:r w:rsidRPr="004430D3">
        <w:rPr>
          <w:rFonts w:ascii="Times" w:hAnsi="Times"/>
          <w:sz w:val="24"/>
          <w:szCs w:val="24"/>
        </w:rPr>
        <w:t xml:space="preserve">Lefebvre, Henri, </w:t>
      </w:r>
      <w:r w:rsidRPr="004430D3">
        <w:rPr>
          <w:rFonts w:ascii="Times" w:hAnsi="Times"/>
          <w:i/>
          <w:iCs/>
          <w:sz w:val="24"/>
          <w:szCs w:val="24"/>
        </w:rPr>
        <w:t>The Production of Space</w:t>
      </w:r>
      <w:r w:rsidRPr="004430D3">
        <w:rPr>
          <w:rFonts w:ascii="Times" w:hAnsi="Times"/>
          <w:sz w:val="24"/>
          <w:szCs w:val="24"/>
        </w:rPr>
        <w:t xml:space="preserve">. </w:t>
      </w:r>
      <w:r w:rsidRPr="005F4E53">
        <w:rPr>
          <w:rFonts w:ascii="Times" w:hAnsi="Times"/>
          <w:sz w:val="24"/>
          <w:szCs w:val="24"/>
          <w:lang w:val="es-ES"/>
        </w:rPr>
        <w:t xml:space="preserve">1974. </w:t>
      </w:r>
      <w:proofErr w:type="spellStart"/>
      <w:r w:rsidRPr="005F4E53">
        <w:rPr>
          <w:rFonts w:ascii="Times" w:hAnsi="Times"/>
          <w:sz w:val="24"/>
          <w:szCs w:val="24"/>
          <w:lang w:val="es-ES"/>
        </w:rPr>
        <w:t>Bla</w:t>
      </w:r>
      <w:r w:rsidR="00F57A84" w:rsidRPr="005F4E53">
        <w:rPr>
          <w:rFonts w:ascii="Times" w:hAnsi="Times"/>
          <w:sz w:val="24"/>
          <w:szCs w:val="24"/>
          <w:lang w:val="es-ES"/>
        </w:rPr>
        <w:t>c</w:t>
      </w:r>
      <w:r w:rsidRPr="005F4E53">
        <w:rPr>
          <w:rFonts w:ascii="Times" w:hAnsi="Times"/>
          <w:sz w:val="24"/>
          <w:szCs w:val="24"/>
          <w:lang w:val="es-ES"/>
        </w:rPr>
        <w:t>kwell</w:t>
      </w:r>
      <w:proofErr w:type="spellEnd"/>
      <w:r w:rsidRPr="005F4E53">
        <w:rPr>
          <w:rFonts w:ascii="Times" w:hAnsi="Times"/>
          <w:sz w:val="24"/>
          <w:szCs w:val="24"/>
          <w:lang w:val="es-ES"/>
        </w:rPr>
        <w:t>, 2005.</w:t>
      </w:r>
    </w:p>
    <w:p w14:paraId="61DDDFD8" w14:textId="6E7427F1" w:rsidR="009601AA" w:rsidRPr="005F4E53" w:rsidRDefault="009601AA" w:rsidP="009601AA">
      <w:pPr>
        <w:spacing w:before="100" w:beforeAutospacing="1" w:after="100" w:afterAutospacing="1"/>
        <w:ind w:left="567" w:hanging="567"/>
        <w:rPr>
          <w:rFonts w:ascii="Times New Roman" w:eastAsia="Times New Roman" w:hAnsi="Times New Roman" w:cs="Times New Roman"/>
          <w:color w:val="000000" w:themeColor="text1"/>
          <w:sz w:val="24"/>
          <w:szCs w:val="24"/>
          <w:lang w:val="es-ES"/>
        </w:rPr>
      </w:pPr>
      <w:r w:rsidRPr="009601AA">
        <w:rPr>
          <w:rFonts w:ascii="Times New Roman" w:eastAsia="Times New Roman" w:hAnsi="Times New Roman" w:cs="Times New Roman"/>
          <w:color w:val="000000" w:themeColor="text1"/>
          <w:sz w:val="24"/>
          <w:szCs w:val="24"/>
          <w:lang w:val="es-ES"/>
        </w:rPr>
        <w:t>Macías Tovar</w:t>
      </w:r>
      <w:r w:rsidRPr="005F4E53">
        <w:rPr>
          <w:rFonts w:ascii="Times New Roman" w:eastAsia="Times New Roman" w:hAnsi="Times New Roman" w:cs="Times New Roman"/>
          <w:color w:val="000000" w:themeColor="text1"/>
          <w:sz w:val="24"/>
          <w:szCs w:val="24"/>
          <w:lang w:val="es-ES"/>
        </w:rPr>
        <w:t>, Ernesto. “</w:t>
      </w:r>
      <w:r w:rsidRPr="009601AA">
        <w:rPr>
          <w:rFonts w:ascii="Times New Roman" w:eastAsia="Times New Roman" w:hAnsi="Times New Roman" w:cs="Times New Roman"/>
          <w:color w:val="000000" w:themeColor="text1"/>
          <w:sz w:val="24"/>
          <w:szCs w:val="24"/>
          <w:lang w:val="es-ES"/>
        </w:rPr>
        <w:t>LEY 1941</w:t>
      </w:r>
      <w:r w:rsidRPr="005F4E53">
        <w:rPr>
          <w:rFonts w:ascii="Times New Roman" w:eastAsia="Times New Roman" w:hAnsi="Times New Roman" w:cs="Times New Roman"/>
          <w:color w:val="000000" w:themeColor="text1"/>
          <w:sz w:val="24"/>
          <w:szCs w:val="24"/>
          <w:lang w:val="es-ES"/>
        </w:rPr>
        <w:t xml:space="preserve"> DE </w:t>
      </w:r>
      <w:r w:rsidRPr="009601AA">
        <w:rPr>
          <w:rFonts w:ascii="Times New Roman" w:eastAsia="Times New Roman" w:hAnsi="Times New Roman" w:cs="Times New Roman"/>
          <w:color w:val="000000" w:themeColor="text1"/>
          <w:sz w:val="24"/>
          <w:szCs w:val="24"/>
          <w:lang w:val="es-ES"/>
        </w:rPr>
        <w:t>2017</w:t>
      </w:r>
      <w:r w:rsidRPr="005F4E53">
        <w:rPr>
          <w:rFonts w:ascii="Times New Roman" w:eastAsia="Times New Roman" w:hAnsi="Times New Roman" w:cs="Times New Roman"/>
          <w:color w:val="000000" w:themeColor="text1"/>
          <w:sz w:val="24"/>
          <w:szCs w:val="24"/>
          <w:lang w:val="es-ES"/>
        </w:rPr>
        <w:t>.” </w:t>
      </w:r>
      <w:r w:rsidRPr="005F4E53">
        <w:rPr>
          <w:rFonts w:ascii="Times New Roman" w:eastAsia="Times New Roman" w:hAnsi="Times New Roman" w:cs="Times New Roman"/>
          <w:i/>
          <w:iCs/>
          <w:color w:val="000000" w:themeColor="text1"/>
          <w:sz w:val="24"/>
          <w:szCs w:val="24"/>
          <w:lang w:val="es-ES"/>
        </w:rPr>
        <w:t>Diario Oficial</w:t>
      </w:r>
      <w:r w:rsidRPr="005F4E53">
        <w:rPr>
          <w:rFonts w:ascii="Times New Roman" w:eastAsia="Times New Roman" w:hAnsi="Times New Roman" w:cs="Times New Roman"/>
          <w:color w:val="000000" w:themeColor="text1"/>
          <w:sz w:val="24"/>
          <w:szCs w:val="24"/>
          <w:lang w:val="es-ES"/>
        </w:rPr>
        <w:t xml:space="preserve">, no. </w:t>
      </w:r>
      <w:r w:rsidRPr="009601AA">
        <w:rPr>
          <w:rFonts w:ascii="Times New Roman" w:eastAsia="Times New Roman" w:hAnsi="Times New Roman" w:cs="Times New Roman"/>
          <w:color w:val="000000" w:themeColor="text1"/>
          <w:sz w:val="24"/>
          <w:szCs w:val="24"/>
          <w:lang w:val="es-ES"/>
        </w:rPr>
        <w:t>50811</w:t>
      </w:r>
      <w:r w:rsidRPr="005F4E53">
        <w:rPr>
          <w:rFonts w:ascii="Times New Roman" w:eastAsia="Times New Roman" w:hAnsi="Times New Roman" w:cs="Times New Roman"/>
          <w:color w:val="000000" w:themeColor="text1"/>
          <w:sz w:val="24"/>
          <w:szCs w:val="24"/>
          <w:lang w:val="es-ES"/>
        </w:rPr>
        <w:t>, 1</w:t>
      </w:r>
      <w:r w:rsidRPr="009601AA">
        <w:rPr>
          <w:rFonts w:ascii="Times New Roman" w:eastAsia="Times New Roman" w:hAnsi="Times New Roman" w:cs="Times New Roman"/>
          <w:color w:val="000000" w:themeColor="text1"/>
          <w:sz w:val="24"/>
          <w:szCs w:val="24"/>
          <w:lang w:val="es-ES"/>
        </w:rPr>
        <w:t>8</w:t>
      </w:r>
      <w:r w:rsidRPr="005F4E53">
        <w:rPr>
          <w:rFonts w:ascii="Times New Roman" w:eastAsia="Times New Roman" w:hAnsi="Times New Roman" w:cs="Times New Roman"/>
          <w:color w:val="000000" w:themeColor="text1"/>
          <w:sz w:val="24"/>
          <w:szCs w:val="24"/>
          <w:lang w:val="es-ES"/>
        </w:rPr>
        <w:t xml:space="preserve"> </w:t>
      </w:r>
      <w:proofErr w:type="spellStart"/>
      <w:r w:rsidRPr="005F4E53">
        <w:rPr>
          <w:rFonts w:ascii="Times New Roman" w:eastAsia="Times New Roman" w:hAnsi="Times New Roman" w:cs="Times New Roman"/>
          <w:color w:val="000000" w:themeColor="text1"/>
          <w:sz w:val="24"/>
          <w:szCs w:val="24"/>
          <w:lang w:val="es-ES"/>
        </w:rPr>
        <w:t>Dec</w:t>
      </w:r>
      <w:proofErr w:type="spellEnd"/>
      <w:r w:rsidRPr="005F4E53">
        <w:rPr>
          <w:rFonts w:ascii="Times New Roman" w:eastAsia="Times New Roman" w:hAnsi="Times New Roman" w:cs="Times New Roman"/>
          <w:color w:val="000000" w:themeColor="text1"/>
          <w:sz w:val="24"/>
          <w:szCs w:val="24"/>
          <w:lang w:val="es-ES"/>
        </w:rPr>
        <w:t>. 2018</w:t>
      </w:r>
      <w:r w:rsidRPr="009601AA">
        <w:rPr>
          <w:rFonts w:ascii="Times New Roman" w:eastAsia="Times New Roman" w:hAnsi="Times New Roman" w:cs="Times New Roman"/>
          <w:color w:val="000000" w:themeColor="text1"/>
          <w:sz w:val="24"/>
          <w:szCs w:val="24"/>
          <w:lang w:val="es-ES"/>
        </w:rPr>
        <w:t xml:space="preserve">. </w:t>
      </w:r>
    </w:p>
    <w:p w14:paraId="57E35835" w14:textId="77777777" w:rsidR="00D53459" w:rsidRPr="004430D3" w:rsidRDefault="00D53459" w:rsidP="002C3D51">
      <w:pPr>
        <w:ind w:left="720" w:hanging="720"/>
        <w:rPr>
          <w:rFonts w:ascii="Times" w:hAnsi="Times"/>
          <w:sz w:val="24"/>
          <w:szCs w:val="24"/>
          <w:lang w:val="es-ES"/>
        </w:rPr>
      </w:pPr>
      <w:proofErr w:type="spellStart"/>
      <w:r w:rsidRPr="009601AA">
        <w:rPr>
          <w:rFonts w:ascii="Times" w:hAnsi="Times"/>
          <w:sz w:val="24"/>
          <w:szCs w:val="24"/>
          <w:lang w:val="es-ES"/>
        </w:rPr>
        <w:t>Oslender</w:t>
      </w:r>
      <w:proofErr w:type="spellEnd"/>
      <w:r w:rsidRPr="009601AA">
        <w:rPr>
          <w:rFonts w:ascii="Times" w:hAnsi="Times"/>
          <w:sz w:val="24"/>
          <w:szCs w:val="24"/>
          <w:lang w:val="es-ES"/>
        </w:rPr>
        <w:t xml:space="preserve">, Ulrich. </w:t>
      </w:r>
      <w:r w:rsidRPr="004430D3">
        <w:rPr>
          <w:rFonts w:ascii="Times" w:hAnsi="Times"/>
          <w:i/>
          <w:iCs/>
          <w:sz w:val="24"/>
          <w:szCs w:val="24"/>
        </w:rPr>
        <w:t>The Geographies of Social Movements: Afro-Colombian Mobilization and the Aquatic Space.</w:t>
      </w:r>
      <w:r w:rsidRPr="004430D3">
        <w:rPr>
          <w:rFonts w:ascii="Times" w:hAnsi="Times"/>
          <w:sz w:val="24"/>
          <w:szCs w:val="24"/>
        </w:rPr>
        <w:t xml:space="preserve"> </w:t>
      </w:r>
      <w:proofErr w:type="spellStart"/>
      <w:r w:rsidRPr="004430D3">
        <w:rPr>
          <w:rFonts w:ascii="Times" w:hAnsi="Times"/>
          <w:sz w:val="24"/>
          <w:szCs w:val="24"/>
          <w:lang w:val="es-ES"/>
        </w:rPr>
        <w:t>Duke</w:t>
      </w:r>
      <w:proofErr w:type="spellEnd"/>
      <w:r w:rsidRPr="004430D3">
        <w:rPr>
          <w:rFonts w:ascii="Times" w:hAnsi="Times"/>
          <w:sz w:val="24"/>
          <w:szCs w:val="24"/>
          <w:lang w:val="es-ES"/>
        </w:rPr>
        <w:t xml:space="preserve"> UP, 2016. </w:t>
      </w:r>
    </w:p>
    <w:p w14:paraId="47BBBB13" w14:textId="77777777" w:rsidR="00D53459" w:rsidRPr="004430D3" w:rsidRDefault="00D53459" w:rsidP="002C3D51">
      <w:pPr>
        <w:ind w:left="720" w:hanging="720"/>
        <w:rPr>
          <w:rFonts w:ascii="Times" w:hAnsi="Times"/>
          <w:sz w:val="24"/>
          <w:szCs w:val="24"/>
        </w:rPr>
      </w:pPr>
      <w:r w:rsidRPr="004430D3">
        <w:rPr>
          <w:rFonts w:ascii="Times" w:hAnsi="Times"/>
          <w:sz w:val="24"/>
          <w:szCs w:val="24"/>
          <w:lang w:val="es-ES"/>
        </w:rPr>
        <w:t xml:space="preserve">Ospina Pizano, María. </w:t>
      </w:r>
      <w:r w:rsidRPr="004430D3">
        <w:rPr>
          <w:rFonts w:ascii="Times" w:hAnsi="Times"/>
          <w:i/>
          <w:iCs/>
          <w:sz w:val="24"/>
          <w:szCs w:val="24"/>
          <w:lang w:val="es-ES"/>
        </w:rPr>
        <w:t>El rompecabezas de la memoria. Literatura, cine y testimonio de comienzos de siglo en Colombia</w:t>
      </w:r>
      <w:r w:rsidRPr="004430D3">
        <w:rPr>
          <w:rFonts w:ascii="Times" w:hAnsi="Times"/>
          <w:sz w:val="24"/>
          <w:szCs w:val="24"/>
          <w:lang w:val="es-ES"/>
        </w:rPr>
        <w:t xml:space="preserve">. </w:t>
      </w:r>
      <w:proofErr w:type="spellStart"/>
      <w:r w:rsidRPr="004430D3">
        <w:rPr>
          <w:rFonts w:ascii="Times" w:hAnsi="Times"/>
          <w:sz w:val="24"/>
          <w:szCs w:val="24"/>
        </w:rPr>
        <w:t>Iberoamericana</w:t>
      </w:r>
      <w:proofErr w:type="spellEnd"/>
      <w:r w:rsidRPr="004430D3">
        <w:rPr>
          <w:rFonts w:ascii="Times" w:hAnsi="Times"/>
          <w:sz w:val="24"/>
          <w:szCs w:val="24"/>
        </w:rPr>
        <w:t>/</w:t>
      </w:r>
      <w:proofErr w:type="spellStart"/>
      <w:r w:rsidRPr="004430D3">
        <w:rPr>
          <w:rFonts w:ascii="Times" w:hAnsi="Times"/>
          <w:sz w:val="24"/>
          <w:szCs w:val="24"/>
        </w:rPr>
        <w:t>Vervuert</w:t>
      </w:r>
      <w:proofErr w:type="spellEnd"/>
      <w:r w:rsidRPr="004430D3">
        <w:rPr>
          <w:rFonts w:ascii="Times" w:hAnsi="Times"/>
          <w:sz w:val="24"/>
          <w:szCs w:val="24"/>
        </w:rPr>
        <w:t>, 2019.</w:t>
      </w:r>
    </w:p>
    <w:p w14:paraId="0804AF3B" w14:textId="657201D5" w:rsidR="00D53459" w:rsidRPr="004430D3" w:rsidRDefault="00D53459" w:rsidP="002C3D51">
      <w:pPr>
        <w:ind w:left="720" w:hanging="720"/>
        <w:rPr>
          <w:rFonts w:ascii="Times" w:hAnsi="Times"/>
          <w:sz w:val="24"/>
          <w:szCs w:val="24"/>
        </w:rPr>
      </w:pPr>
      <w:proofErr w:type="spellStart"/>
      <w:r w:rsidRPr="004430D3">
        <w:rPr>
          <w:rFonts w:ascii="Times" w:hAnsi="Times"/>
          <w:sz w:val="24"/>
          <w:szCs w:val="24"/>
        </w:rPr>
        <w:lastRenderedPageBreak/>
        <w:t>Pécaut</w:t>
      </w:r>
      <w:proofErr w:type="spellEnd"/>
      <w:r w:rsidRPr="004430D3">
        <w:rPr>
          <w:rFonts w:ascii="Times" w:hAnsi="Times"/>
          <w:sz w:val="24"/>
          <w:szCs w:val="24"/>
        </w:rPr>
        <w:t>, Daniel. “Configurations of Space, Time, and Subjectivity in a Context of Terror: The Colombian Example.”</w:t>
      </w:r>
      <w:r w:rsidRPr="00021B98">
        <w:rPr>
          <w:rFonts w:ascii="Times" w:hAnsi="Times"/>
          <w:i/>
          <w:iCs/>
          <w:sz w:val="24"/>
          <w:szCs w:val="24"/>
        </w:rPr>
        <w:t xml:space="preserve"> International Journal of Politics, Culture, and Society</w:t>
      </w:r>
      <w:r w:rsidRPr="004430D3">
        <w:rPr>
          <w:rFonts w:ascii="Times" w:hAnsi="Times"/>
          <w:sz w:val="24"/>
          <w:szCs w:val="24"/>
        </w:rPr>
        <w:t xml:space="preserve">, </w:t>
      </w:r>
      <w:r w:rsidR="00021B98" w:rsidRPr="00021B98">
        <w:rPr>
          <w:rFonts w:ascii="Times" w:hAnsi="Times"/>
          <w:sz w:val="24"/>
          <w:szCs w:val="24"/>
        </w:rPr>
        <w:t>v</w:t>
      </w:r>
      <w:r w:rsidRPr="00021B98">
        <w:rPr>
          <w:rFonts w:ascii="Times" w:hAnsi="Times"/>
          <w:sz w:val="24"/>
          <w:szCs w:val="24"/>
        </w:rPr>
        <w:t>ol</w:t>
      </w:r>
      <w:r w:rsidRPr="004430D3">
        <w:rPr>
          <w:rFonts w:ascii="Times" w:hAnsi="Times"/>
          <w:sz w:val="24"/>
          <w:szCs w:val="24"/>
        </w:rPr>
        <w:t>. 14, no. 1, 2000, pp. 129-</w:t>
      </w:r>
      <w:r w:rsidRPr="000F6513">
        <w:rPr>
          <w:rFonts w:ascii="Times" w:hAnsi="Times"/>
          <w:sz w:val="24"/>
          <w:szCs w:val="24"/>
        </w:rPr>
        <w:t>50</w:t>
      </w:r>
      <w:r w:rsidRPr="004430D3">
        <w:rPr>
          <w:rFonts w:ascii="Times" w:hAnsi="Times"/>
          <w:sz w:val="24"/>
          <w:szCs w:val="24"/>
        </w:rPr>
        <w:t xml:space="preserve">. </w:t>
      </w:r>
    </w:p>
    <w:p w14:paraId="36C3306B" w14:textId="77777777" w:rsidR="00D53459" w:rsidRPr="004430D3" w:rsidRDefault="00D53459" w:rsidP="002C3D51">
      <w:pPr>
        <w:ind w:left="720" w:hanging="720"/>
        <w:rPr>
          <w:rFonts w:ascii="Times" w:hAnsi="Times"/>
          <w:sz w:val="24"/>
          <w:szCs w:val="24"/>
          <w:lang w:val="es-ES"/>
        </w:rPr>
      </w:pPr>
      <w:proofErr w:type="spellStart"/>
      <w:r w:rsidRPr="004430D3">
        <w:rPr>
          <w:rFonts w:ascii="Times" w:hAnsi="Times"/>
          <w:sz w:val="24"/>
          <w:szCs w:val="24"/>
          <w:lang w:val="es-ES"/>
        </w:rPr>
        <w:t>Ramírez</w:t>
      </w:r>
      <w:proofErr w:type="spellEnd"/>
      <w:r w:rsidRPr="004430D3">
        <w:rPr>
          <w:rFonts w:ascii="Times" w:hAnsi="Times"/>
          <w:sz w:val="24"/>
          <w:szCs w:val="24"/>
          <w:lang w:val="es-ES"/>
        </w:rPr>
        <w:t xml:space="preserve">, </w:t>
      </w:r>
      <w:proofErr w:type="spellStart"/>
      <w:r w:rsidRPr="004430D3">
        <w:rPr>
          <w:rFonts w:ascii="Times" w:hAnsi="Times"/>
          <w:sz w:val="24"/>
          <w:szCs w:val="24"/>
          <w:lang w:val="es-ES"/>
        </w:rPr>
        <w:t>María</w:t>
      </w:r>
      <w:proofErr w:type="spellEnd"/>
      <w:r w:rsidRPr="004430D3">
        <w:rPr>
          <w:rFonts w:ascii="Times" w:hAnsi="Times"/>
          <w:sz w:val="24"/>
          <w:szCs w:val="24"/>
          <w:lang w:val="es-ES"/>
        </w:rPr>
        <w:t xml:space="preserve"> Clemencia. </w:t>
      </w:r>
      <w:r w:rsidRPr="004430D3">
        <w:rPr>
          <w:rFonts w:ascii="Times" w:hAnsi="Times"/>
          <w:i/>
          <w:iCs/>
          <w:sz w:val="24"/>
          <w:szCs w:val="24"/>
          <w:lang w:val="es-ES"/>
        </w:rPr>
        <w:t>Entre el Estado y la guerrilla: Identidad y ciudadanía en el movimiento de los campesinos cocaleros del Putumayo</w:t>
      </w:r>
      <w:r w:rsidRPr="004430D3">
        <w:rPr>
          <w:rFonts w:ascii="Times" w:hAnsi="Times"/>
          <w:sz w:val="24"/>
          <w:szCs w:val="24"/>
          <w:lang w:val="es-ES"/>
        </w:rPr>
        <w:t xml:space="preserve">. ICANH-Colciencias, 2001.   </w:t>
      </w:r>
    </w:p>
    <w:p w14:paraId="7925455F" w14:textId="75DFFA30" w:rsidR="00D53459" w:rsidRDefault="00D53459" w:rsidP="000F2108">
      <w:pPr>
        <w:ind w:left="720" w:hanging="720"/>
        <w:rPr>
          <w:rFonts w:ascii="Times" w:hAnsi="Times"/>
          <w:sz w:val="24"/>
          <w:szCs w:val="24"/>
          <w:lang w:val="es-ES"/>
        </w:rPr>
      </w:pPr>
      <w:r w:rsidRPr="004430D3">
        <w:rPr>
          <w:rFonts w:ascii="Times" w:hAnsi="Times"/>
          <w:sz w:val="24"/>
          <w:szCs w:val="24"/>
          <w:lang w:val="es-ES"/>
        </w:rPr>
        <w:t xml:space="preserve">Rueda, María Helena. “Nombrar la violencia desde el anonimato: relatos testimoniales en contextos de miedo.” </w:t>
      </w:r>
      <w:r w:rsidRPr="00021B98">
        <w:rPr>
          <w:rFonts w:ascii="Times" w:hAnsi="Times"/>
          <w:i/>
          <w:iCs/>
          <w:sz w:val="24"/>
          <w:szCs w:val="24"/>
          <w:lang w:val="es-ES"/>
        </w:rPr>
        <w:t>Revista Canadiense de Estudios Hispánicos</w:t>
      </w:r>
      <w:r w:rsidRPr="00021B98">
        <w:rPr>
          <w:rFonts w:ascii="Times" w:hAnsi="Times"/>
          <w:sz w:val="24"/>
          <w:szCs w:val="24"/>
          <w:lang w:val="es-ES"/>
        </w:rPr>
        <w:t>,</w:t>
      </w:r>
      <w:r w:rsidRPr="004430D3">
        <w:rPr>
          <w:rFonts w:ascii="Times" w:hAnsi="Times"/>
          <w:sz w:val="24"/>
          <w:szCs w:val="24"/>
          <w:lang w:val="es-ES"/>
        </w:rPr>
        <w:t xml:space="preserve"> vol. 34, no. 1, 2009, pp. 227-41. </w:t>
      </w:r>
    </w:p>
    <w:p w14:paraId="2C8DFC00" w14:textId="636E03B0" w:rsidR="0025233A" w:rsidRPr="006F3F9A" w:rsidRDefault="0025233A" w:rsidP="006F3F9A">
      <w:pPr>
        <w:ind w:left="720" w:hanging="720"/>
        <w:rPr>
          <w:rFonts w:ascii="Times New Roman" w:eastAsia="Times New Roman" w:hAnsi="Times New Roman" w:cs="Times New Roman"/>
          <w:color w:val="000000" w:themeColor="text1"/>
          <w:sz w:val="24"/>
          <w:szCs w:val="24"/>
          <w:lang w:val="es-ES"/>
        </w:rPr>
      </w:pPr>
      <w:r w:rsidRPr="006F3F9A">
        <w:rPr>
          <w:rFonts w:ascii="Times New Roman" w:eastAsia="Times New Roman" w:hAnsi="Times New Roman" w:cs="Times New Roman"/>
          <w:color w:val="000000" w:themeColor="text1"/>
          <w:sz w:val="24"/>
          <w:szCs w:val="24"/>
          <w:lang w:val="es-ES"/>
        </w:rPr>
        <w:t>Samper Pizano, Ernesto. “DECRETO 0717 DE 1996.” </w:t>
      </w:r>
      <w:r w:rsidRPr="006F3F9A">
        <w:rPr>
          <w:rFonts w:ascii="Times New Roman" w:eastAsia="Times New Roman" w:hAnsi="Times New Roman" w:cs="Times New Roman"/>
          <w:i/>
          <w:iCs/>
          <w:color w:val="000000" w:themeColor="text1"/>
          <w:sz w:val="24"/>
          <w:szCs w:val="24"/>
          <w:lang w:val="es-ES"/>
        </w:rPr>
        <w:t>Diario Oficial</w:t>
      </w:r>
      <w:r w:rsidRPr="006F3F9A">
        <w:rPr>
          <w:rFonts w:ascii="Times New Roman" w:eastAsia="Times New Roman" w:hAnsi="Times New Roman" w:cs="Times New Roman"/>
          <w:color w:val="000000" w:themeColor="text1"/>
          <w:sz w:val="24"/>
          <w:szCs w:val="24"/>
          <w:lang w:val="es-ES"/>
        </w:rPr>
        <w:t xml:space="preserve">, no. 42769, 19 </w:t>
      </w:r>
      <w:proofErr w:type="spellStart"/>
      <w:r w:rsidRPr="006F3F9A">
        <w:rPr>
          <w:rFonts w:ascii="Times New Roman" w:eastAsia="Times New Roman" w:hAnsi="Times New Roman" w:cs="Times New Roman"/>
          <w:color w:val="000000" w:themeColor="text1"/>
          <w:sz w:val="24"/>
          <w:szCs w:val="24"/>
          <w:lang w:val="es-ES"/>
        </w:rPr>
        <w:t>Apr</w:t>
      </w:r>
      <w:proofErr w:type="spellEnd"/>
      <w:r w:rsidRPr="006F3F9A">
        <w:rPr>
          <w:rFonts w:ascii="Times New Roman" w:eastAsia="Times New Roman" w:hAnsi="Times New Roman" w:cs="Times New Roman"/>
          <w:color w:val="000000" w:themeColor="text1"/>
          <w:sz w:val="24"/>
          <w:szCs w:val="24"/>
          <w:lang w:val="es-ES"/>
        </w:rPr>
        <w:t>. 1996</w:t>
      </w:r>
      <w:r w:rsidR="009601AA" w:rsidRPr="006F3F9A">
        <w:rPr>
          <w:rFonts w:ascii="Times New Roman" w:eastAsia="Times New Roman" w:hAnsi="Times New Roman" w:cs="Times New Roman"/>
          <w:color w:val="000000" w:themeColor="text1"/>
          <w:sz w:val="24"/>
          <w:szCs w:val="24"/>
          <w:lang w:val="es-ES"/>
        </w:rPr>
        <w:t xml:space="preserve">. </w:t>
      </w:r>
    </w:p>
    <w:p w14:paraId="25E338D0" w14:textId="77777777" w:rsidR="00D53459" w:rsidRPr="004430D3" w:rsidRDefault="00D53459" w:rsidP="002C3D51">
      <w:pPr>
        <w:ind w:left="720" w:hanging="720"/>
        <w:rPr>
          <w:rFonts w:ascii="Times" w:hAnsi="Times"/>
          <w:sz w:val="24"/>
          <w:szCs w:val="24"/>
          <w:lang w:val="es-ES"/>
        </w:rPr>
      </w:pPr>
      <w:proofErr w:type="spellStart"/>
      <w:r w:rsidRPr="004430D3">
        <w:rPr>
          <w:rFonts w:ascii="Times" w:hAnsi="Times"/>
          <w:sz w:val="24"/>
          <w:szCs w:val="24"/>
          <w:lang w:val="es-ES"/>
        </w:rPr>
        <w:t>Sarlo</w:t>
      </w:r>
      <w:proofErr w:type="spellEnd"/>
      <w:r w:rsidRPr="004430D3">
        <w:rPr>
          <w:rFonts w:ascii="Times" w:hAnsi="Times"/>
          <w:sz w:val="24"/>
          <w:szCs w:val="24"/>
          <w:lang w:val="es-ES"/>
        </w:rPr>
        <w:t>, Beatriz. “Crítica del testimonio: sujeto y experiencia” y “La retórica testimonial</w:t>
      </w:r>
      <w:r w:rsidRPr="000F6513">
        <w:rPr>
          <w:rFonts w:ascii="Times" w:hAnsi="Times"/>
          <w:sz w:val="24"/>
          <w:szCs w:val="24"/>
          <w:lang w:val="es-ES"/>
        </w:rPr>
        <w:t>”.</w:t>
      </w:r>
      <w:r w:rsidRPr="004430D3">
        <w:rPr>
          <w:rFonts w:ascii="Times" w:hAnsi="Times"/>
          <w:sz w:val="24"/>
          <w:szCs w:val="24"/>
          <w:lang w:val="es-ES"/>
        </w:rPr>
        <w:t xml:space="preserve"> </w:t>
      </w:r>
      <w:r w:rsidRPr="004430D3">
        <w:rPr>
          <w:rFonts w:ascii="Times" w:hAnsi="Times"/>
          <w:i/>
          <w:iCs/>
          <w:sz w:val="24"/>
          <w:szCs w:val="24"/>
          <w:lang w:val="es-ES"/>
        </w:rPr>
        <w:t>Tiempo pasado: cultura de la memoria y giro subjetivo: una discusión</w:t>
      </w:r>
      <w:r w:rsidRPr="004430D3">
        <w:rPr>
          <w:rFonts w:ascii="Times" w:hAnsi="Times"/>
          <w:sz w:val="24"/>
          <w:szCs w:val="24"/>
          <w:lang w:val="es-ES"/>
        </w:rPr>
        <w:t>. Siglo XXI, 2005, pp. 27-94.</w:t>
      </w:r>
    </w:p>
    <w:p w14:paraId="19073B3D" w14:textId="77777777" w:rsidR="00D53459" w:rsidRPr="004430D3" w:rsidRDefault="00D53459" w:rsidP="002C3D51">
      <w:pPr>
        <w:ind w:left="720" w:hanging="720"/>
        <w:rPr>
          <w:rFonts w:ascii="Times" w:hAnsi="Times"/>
          <w:sz w:val="24"/>
          <w:szCs w:val="24"/>
          <w:lang w:val="es-ES"/>
        </w:rPr>
      </w:pPr>
      <w:proofErr w:type="spellStart"/>
      <w:r w:rsidRPr="004430D3">
        <w:rPr>
          <w:rFonts w:ascii="Times" w:hAnsi="Times"/>
          <w:sz w:val="24"/>
          <w:szCs w:val="24"/>
          <w:lang w:val="es-ES"/>
        </w:rPr>
        <w:t>Serje</w:t>
      </w:r>
      <w:proofErr w:type="spellEnd"/>
      <w:r w:rsidRPr="004430D3">
        <w:rPr>
          <w:rFonts w:ascii="Times" w:hAnsi="Times"/>
          <w:sz w:val="24"/>
          <w:szCs w:val="24"/>
          <w:lang w:val="es-ES"/>
        </w:rPr>
        <w:t xml:space="preserve">, Margarita. </w:t>
      </w:r>
      <w:r w:rsidRPr="004430D3">
        <w:rPr>
          <w:rFonts w:ascii="Times" w:hAnsi="Times"/>
          <w:i/>
          <w:iCs/>
          <w:sz w:val="24"/>
          <w:szCs w:val="24"/>
          <w:lang w:val="es-ES"/>
        </w:rPr>
        <w:t xml:space="preserve">El </w:t>
      </w:r>
      <w:proofErr w:type="spellStart"/>
      <w:r w:rsidRPr="004430D3">
        <w:rPr>
          <w:rFonts w:ascii="Times" w:hAnsi="Times"/>
          <w:i/>
          <w:iCs/>
          <w:sz w:val="24"/>
          <w:szCs w:val="24"/>
          <w:lang w:val="es-ES"/>
        </w:rPr>
        <w:t>revés</w:t>
      </w:r>
      <w:proofErr w:type="spellEnd"/>
      <w:r w:rsidRPr="004430D3">
        <w:rPr>
          <w:rFonts w:ascii="Times" w:hAnsi="Times"/>
          <w:i/>
          <w:iCs/>
          <w:sz w:val="24"/>
          <w:szCs w:val="24"/>
          <w:lang w:val="es-ES"/>
        </w:rPr>
        <w:t xml:space="preserve"> de la </w:t>
      </w:r>
      <w:proofErr w:type="spellStart"/>
      <w:r w:rsidRPr="004430D3">
        <w:rPr>
          <w:rFonts w:ascii="Times" w:hAnsi="Times"/>
          <w:i/>
          <w:iCs/>
          <w:sz w:val="24"/>
          <w:szCs w:val="24"/>
          <w:lang w:val="es-ES"/>
        </w:rPr>
        <w:t>nación</w:t>
      </w:r>
      <w:proofErr w:type="spellEnd"/>
      <w:r w:rsidRPr="004430D3">
        <w:rPr>
          <w:rFonts w:ascii="Times" w:hAnsi="Times"/>
          <w:i/>
          <w:iCs/>
          <w:sz w:val="24"/>
          <w:szCs w:val="24"/>
          <w:lang w:val="es-ES"/>
        </w:rPr>
        <w:t>.</w:t>
      </w:r>
      <w:r w:rsidRPr="004430D3">
        <w:rPr>
          <w:rFonts w:ascii="Times" w:hAnsi="Times"/>
          <w:sz w:val="24"/>
          <w:szCs w:val="24"/>
          <w:lang w:val="es-ES"/>
        </w:rPr>
        <w:t xml:space="preserve"> U de los Andes, 2011. </w:t>
      </w:r>
    </w:p>
    <w:p w14:paraId="45784510" w14:textId="07DAFC42" w:rsidR="00D53459" w:rsidRPr="004430D3" w:rsidRDefault="00D53459" w:rsidP="002C3D51">
      <w:pPr>
        <w:ind w:left="720" w:hanging="720"/>
        <w:rPr>
          <w:rFonts w:ascii="Times" w:hAnsi="Times"/>
          <w:sz w:val="24"/>
          <w:szCs w:val="24"/>
          <w:lang w:val="es-ES"/>
        </w:rPr>
      </w:pPr>
      <w:proofErr w:type="spellStart"/>
      <w:r w:rsidRPr="004430D3">
        <w:rPr>
          <w:rFonts w:ascii="Times" w:hAnsi="Times"/>
          <w:sz w:val="24"/>
          <w:szCs w:val="24"/>
          <w:lang w:val="es-ES"/>
        </w:rPr>
        <w:t>Sklodowska</w:t>
      </w:r>
      <w:proofErr w:type="spellEnd"/>
      <w:r w:rsidRPr="004430D3">
        <w:rPr>
          <w:rFonts w:ascii="Times" w:hAnsi="Times"/>
          <w:sz w:val="24"/>
          <w:szCs w:val="24"/>
          <w:lang w:val="es-ES"/>
        </w:rPr>
        <w:t xml:space="preserve">, </w:t>
      </w:r>
      <w:proofErr w:type="spellStart"/>
      <w:r w:rsidRPr="004430D3">
        <w:rPr>
          <w:rFonts w:ascii="Times" w:hAnsi="Times"/>
          <w:sz w:val="24"/>
          <w:szCs w:val="24"/>
          <w:lang w:val="es-ES"/>
        </w:rPr>
        <w:t>Elzibeta</w:t>
      </w:r>
      <w:proofErr w:type="spellEnd"/>
      <w:r w:rsidRPr="004430D3">
        <w:rPr>
          <w:rFonts w:ascii="Times" w:hAnsi="Times"/>
          <w:sz w:val="24"/>
          <w:szCs w:val="24"/>
          <w:lang w:val="es-ES"/>
        </w:rPr>
        <w:t>. "Hacia una tipología del testimonio hispanoamericano." Siglo XX/ 20th Century, vol. 8, no. 1-2, 1990-1991, pp. 103</w:t>
      </w:r>
      <w:r w:rsidRPr="000F6513">
        <w:rPr>
          <w:rFonts w:ascii="Times" w:hAnsi="Times"/>
          <w:sz w:val="24"/>
          <w:szCs w:val="24"/>
          <w:lang w:val="es-ES"/>
        </w:rPr>
        <w:t>-17</w:t>
      </w:r>
      <w:r w:rsidRPr="004430D3">
        <w:rPr>
          <w:rFonts w:ascii="Times" w:hAnsi="Times"/>
          <w:sz w:val="24"/>
          <w:szCs w:val="24"/>
          <w:lang w:val="es-ES"/>
        </w:rPr>
        <w:t xml:space="preserve">. </w:t>
      </w:r>
    </w:p>
    <w:p w14:paraId="31FE4F9B" w14:textId="77777777" w:rsidR="00D53459" w:rsidRPr="004430D3" w:rsidRDefault="00D53459" w:rsidP="002C3D51">
      <w:pPr>
        <w:ind w:left="720" w:hanging="720"/>
        <w:rPr>
          <w:rFonts w:ascii="Times" w:hAnsi="Times"/>
          <w:sz w:val="24"/>
          <w:szCs w:val="24"/>
          <w:lang w:val="es-ES"/>
        </w:rPr>
      </w:pPr>
      <w:r w:rsidRPr="004430D3">
        <w:rPr>
          <w:rFonts w:ascii="Times" w:hAnsi="Times"/>
          <w:sz w:val="24"/>
          <w:szCs w:val="24"/>
          <w:lang w:val="es-ES"/>
        </w:rPr>
        <w:t xml:space="preserve">---. “Testimonio mediatizado: ¿Ventriloquia o </w:t>
      </w:r>
      <w:proofErr w:type="spellStart"/>
      <w:r w:rsidRPr="004430D3">
        <w:rPr>
          <w:rFonts w:ascii="Times" w:hAnsi="Times"/>
          <w:sz w:val="24"/>
          <w:szCs w:val="24"/>
          <w:lang w:val="es-ES"/>
        </w:rPr>
        <w:t>heteroglosia</w:t>
      </w:r>
      <w:proofErr w:type="spellEnd"/>
      <w:r w:rsidRPr="004430D3">
        <w:rPr>
          <w:rFonts w:ascii="Times" w:hAnsi="Times"/>
          <w:sz w:val="24"/>
          <w:szCs w:val="24"/>
          <w:lang w:val="es-ES"/>
        </w:rPr>
        <w:t>? (</w:t>
      </w:r>
      <w:proofErr w:type="spellStart"/>
      <w:r w:rsidRPr="004430D3">
        <w:rPr>
          <w:rFonts w:ascii="Times" w:hAnsi="Times"/>
          <w:sz w:val="24"/>
          <w:szCs w:val="24"/>
          <w:lang w:val="es-ES"/>
        </w:rPr>
        <w:t>Barnet</w:t>
      </w:r>
      <w:proofErr w:type="spellEnd"/>
      <w:r w:rsidRPr="004430D3">
        <w:rPr>
          <w:rFonts w:ascii="Times" w:hAnsi="Times"/>
          <w:sz w:val="24"/>
          <w:szCs w:val="24"/>
          <w:lang w:val="es-ES"/>
        </w:rPr>
        <w:t xml:space="preserve">/Montejo) (Burgos/Menchú).” </w:t>
      </w:r>
      <w:r w:rsidRPr="00021B98">
        <w:rPr>
          <w:rFonts w:ascii="Times" w:hAnsi="Times"/>
          <w:i/>
          <w:iCs/>
          <w:sz w:val="24"/>
          <w:szCs w:val="24"/>
          <w:lang w:val="es-ES"/>
        </w:rPr>
        <w:t>Revista de crítica literaria latinoamericana</w:t>
      </w:r>
      <w:r w:rsidRPr="004430D3">
        <w:rPr>
          <w:rFonts w:ascii="Times" w:hAnsi="Times"/>
          <w:sz w:val="24"/>
          <w:szCs w:val="24"/>
          <w:lang w:val="es-ES"/>
        </w:rPr>
        <w:t xml:space="preserve">, vol. 38, 1993, pp. 81-90. </w:t>
      </w:r>
    </w:p>
    <w:p w14:paraId="0440AA28" w14:textId="77777777" w:rsidR="00D53459" w:rsidRPr="004430D3" w:rsidRDefault="00D53459" w:rsidP="002C3D51">
      <w:pPr>
        <w:ind w:left="720" w:hanging="720"/>
        <w:rPr>
          <w:rFonts w:ascii="Times" w:hAnsi="Times"/>
          <w:sz w:val="24"/>
          <w:szCs w:val="24"/>
          <w:lang w:val="es-ES"/>
        </w:rPr>
      </w:pPr>
      <w:r w:rsidRPr="004430D3">
        <w:rPr>
          <w:rFonts w:ascii="Times" w:hAnsi="Times"/>
          <w:sz w:val="24"/>
          <w:szCs w:val="24"/>
          <w:lang w:val="es-ES"/>
        </w:rPr>
        <w:t>Suárez Gómez, Jorge Eduardo.</w:t>
      </w:r>
      <w:r w:rsidRPr="004430D3">
        <w:rPr>
          <w:rFonts w:ascii="Times" w:hAnsi="Times"/>
          <w:i/>
          <w:iCs/>
          <w:sz w:val="24"/>
          <w:szCs w:val="24"/>
          <w:lang w:val="es-ES"/>
        </w:rPr>
        <w:t xml:space="preserve"> La literatura testimonial como memoria de las guerras en Colombia.</w:t>
      </w:r>
      <w:r w:rsidRPr="004430D3">
        <w:rPr>
          <w:rFonts w:ascii="Times" w:hAnsi="Times"/>
          <w:sz w:val="24"/>
          <w:szCs w:val="24"/>
          <w:lang w:val="es-ES"/>
        </w:rPr>
        <w:t xml:space="preserve"> U de Antioquia Fondo Editorial, 2016. </w:t>
      </w:r>
    </w:p>
    <w:p w14:paraId="3FCC6087" w14:textId="77777777" w:rsidR="00D53459" w:rsidRPr="004430D3" w:rsidRDefault="00D53459" w:rsidP="002C3D51">
      <w:pPr>
        <w:ind w:left="720" w:hanging="720"/>
        <w:rPr>
          <w:rFonts w:ascii="Times" w:hAnsi="Times"/>
          <w:sz w:val="24"/>
          <w:szCs w:val="24"/>
          <w:lang w:val="es-ES"/>
        </w:rPr>
      </w:pPr>
      <w:r w:rsidRPr="004430D3">
        <w:rPr>
          <w:rFonts w:ascii="Times" w:hAnsi="Times"/>
          <w:sz w:val="24"/>
          <w:szCs w:val="24"/>
          <w:lang w:val="es-ES"/>
        </w:rPr>
        <w:t xml:space="preserve">Van </w:t>
      </w:r>
      <w:proofErr w:type="spellStart"/>
      <w:r w:rsidRPr="004430D3">
        <w:rPr>
          <w:rFonts w:ascii="Times" w:hAnsi="Times"/>
          <w:sz w:val="24"/>
          <w:szCs w:val="24"/>
          <w:lang w:val="es-ES"/>
        </w:rPr>
        <w:t>Alphen</w:t>
      </w:r>
      <w:proofErr w:type="spellEnd"/>
      <w:r w:rsidRPr="004430D3">
        <w:rPr>
          <w:rFonts w:ascii="Times" w:hAnsi="Times"/>
          <w:sz w:val="24"/>
          <w:szCs w:val="24"/>
          <w:lang w:val="es-ES"/>
        </w:rPr>
        <w:t>, Ernst. “</w:t>
      </w:r>
      <w:proofErr w:type="spellStart"/>
      <w:r w:rsidRPr="004430D3">
        <w:rPr>
          <w:rFonts w:ascii="Times" w:hAnsi="Times"/>
          <w:sz w:val="24"/>
          <w:szCs w:val="24"/>
          <w:lang w:val="es-ES"/>
        </w:rPr>
        <w:t>Symptoms</w:t>
      </w:r>
      <w:proofErr w:type="spellEnd"/>
      <w:r w:rsidRPr="004430D3">
        <w:rPr>
          <w:rFonts w:ascii="Times" w:hAnsi="Times"/>
          <w:sz w:val="24"/>
          <w:szCs w:val="24"/>
          <w:lang w:val="es-ES"/>
        </w:rPr>
        <w:t xml:space="preserve"> of </w:t>
      </w:r>
      <w:proofErr w:type="spellStart"/>
      <w:r w:rsidRPr="004430D3">
        <w:rPr>
          <w:rFonts w:ascii="Times" w:hAnsi="Times"/>
          <w:sz w:val="24"/>
          <w:szCs w:val="24"/>
          <w:lang w:val="es-ES"/>
        </w:rPr>
        <w:t>Discursivity</w:t>
      </w:r>
      <w:proofErr w:type="spellEnd"/>
      <w:r w:rsidRPr="004430D3">
        <w:rPr>
          <w:rFonts w:ascii="Times" w:hAnsi="Times"/>
          <w:sz w:val="24"/>
          <w:szCs w:val="24"/>
          <w:lang w:val="es-ES"/>
        </w:rPr>
        <w:t xml:space="preserve">: </w:t>
      </w:r>
      <w:proofErr w:type="spellStart"/>
      <w:r w:rsidRPr="004430D3">
        <w:rPr>
          <w:rFonts w:ascii="Times" w:hAnsi="Times"/>
          <w:sz w:val="24"/>
          <w:szCs w:val="24"/>
          <w:lang w:val="es-ES"/>
        </w:rPr>
        <w:t>Experience</w:t>
      </w:r>
      <w:proofErr w:type="spellEnd"/>
      <w:r w:rsidRPr="004430D3">
        <w:rPr>
          <w:rFonts w:ascii="Times" w:hAnsi="Times"/>
          <w:sz w:val="24"/>
          <w:szCs w:val="24"/>
          <w:lang w:val="es-ES"/>
        </w:rPr>
        <w:t xml:space="preserve">, </w:t>
      </w:r>
      <w:proofErr w:type="spellStart"/>
      <w:r w:rsidRPr="004430D3">
        <w:rPr>
          <w:rFonts w:ascii="Times" w:hAnsi="Times"/>
          <w:sz w:val="24"/>
          <w:szCs w:val="24"/>
          <w:lang w:val="es-ES"/>
        </w:rPr>
        <w:t>Memory</w:t>
      </w:r>
      <w:proofErr w:type="spellEnd"/>
      <w:r w:rsidRPr="004430D3">
        <w:rPr>
          <w:rFonts w:ascii="Times" w:hAnsi="Times"/>
          <w:sz w:val="24"/>
          <w:szCs w:val="24"/>
          <w:lang w:val="es-ES"/>
        </w:rPr>
        <w:t xml:space="preserve">, and Trauma” </w:t>
      </w:r>
      <w:proofErr w:type="spellStart"/>
      <w:r w:rsidRPr="004430D3">
        <w:rPr>
          <w:rFonts w:ascii="Times" w:hAnsi="Times"/>
          <w:sz w:val="24"/>
          <w:szCs w:val="24"/>
          <w:lang w:val="es-ES"/>
        </w:rPr>
        <w:t>Bal</w:t>
      </w:r>
      <w:proofErr w:type="spellEnd"/>
      <w:r w:rsidRPr="004430D3">
        <w:rPr>
          <w:rFonts w:ascii="Times" w:hAnsi="Times"/>
          <w:sz w:val="24"/>
          <w:szCs w:val="24"/>
          <w:lang w:val="es-ES"/>
        </w:rPr>
        <w:t>, et al, pp.  24-38.</w:t>
      </w:r>
    </w:p>
    <w:p w14:paraId="1E9FE407" w14:textId="77777777" w:rsidR="00D53459" w:rsidRPr="004430D3" w:rsidRDefault="00D53459" w:rsidP="002C3D51">
      <w:pPr>
        <w:ind w:left="720" w:hanging="720"/>
        <w:rPr>
          <w:rFonts w:ascii="Times" w:hAnsi="Times"/>
          <w:sz w:val="24"/>
          <w:szCs w:val="24"/>
          <w:lang w:val="es-ES"/>
        </w:rPr>
      </w:pPr>
      <w:r w:rsidRPr="004430D3">
        <w:rPr>
          <w:rFonts w:ascii="Times" w:hAnsi="Times"/>
          <w:sz w:val="24"/>
          <w:szCs w:val="24"/>
          <w:lang w:val="es-ES"/>
        </w:rPr>
        <w:t xml:space="preserve">Vera León, Antonio. “Hacer hablar: La transcripción testimonial.” Revista de crítica literaria latinoamericana, vol. 18, no. 35, 1992, pp. 185-203. </w:t>
      </w:r>
    </w:p>
    <w:p w14:paraId="4EB220B4" w14:textId="1A7EE43F" w:rsidR="00733B5D" w:rsidRDefault="00D53459" w:rsidP="00F10A92">
      <w:pPr>
        <w:ind w:left="720" w:hanging="720"/>
        <w:rPr>
          <w:rFonts w:ascii="Times" w:hAnsi="Times"/>
          <w:sz w:val="24"/>
          <w:szCs w:val="24"/>
        </w:rPr>
      </w:pPr>
      <w:r w:rsidRPr="004430D3">
        <w:rPr>
          <w:rFonts w:ascii="Times" w:hAnsi="Times"/>
          <w:sz w:val="24"/>
          <w:szCs w:val="24"/>
          <w:lang w:val="es-ES"/>
        </w:rPr>
        <w:lastRenderedPageBreak/>
        <w:t xml:space="preserve">Young, James Edward. </w:t>
      </w:r>
      <w:r w:rsidRPr="004430D3">
        <w:rPr>
          <w:rFonts w:ascii="Times" w:hAnsi="Times"/>
          <w:sz w:val="24"/>
          <w:szCs w:val="24"/>
        </w:rPr>
        <w:t>“Introduction: The Texture of Memory.” </w:t>
      </w:r>
      <w:r w:rsidRPr="004430D3">
        <w:rPr>
          <w:rFonts w:ascii="Times" w:hAnsi="Times"/>
          <w:i/>
          <w:iCs/>
          <w:sz w:val="24"/>
          <w:szCs w:val="24"/>
        </w:rPr>
        <w:t>The Texture of Memory: Holocaust Memorials and Meaning</w:t>
      </w:r>
      <w:r w:rsidRPr="004430D3">
        <w:rPr>
          <w:rFonts w:ascii="Times" w:hAnsi="Times"/>
          <w:sz w:val="24"/>
          <w:szCs w:val="24"/>
        </w:rPr>
        <w:t>. Yale UP, 1993, pp. 1-16.</w:t>
      </w:r>
    </w:p>
    <w:p w14:paraId="49B74209" w14:textId="77777777" w:rsidR="0032670A" w:rsidRPr="00733B5D" w:rsidRDefault="0032670A" w:rsidP="0010036F">
      <w:pPr>
        <w:rPr>
          <w:rFonts w:ascii="Times" w:hAnsi="Times"/>
          <w:sz w:val="24"/>
          <w:szCs w:val="24"/>
        </w:rPr>
      </w:pPr>
    </w:p>
    <w:sectPr w:rsidR="0032670A" w:rsidRPr="00733B5D" w:rsidSect="00733B5D">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6C2A5" w14:textId="77777777" w:rsidR="00D75F02" w:rsidRDefault="00D75F02" w:rsidP="00BD1FC7">
      <w:pPr>
        <w:spacing w:line="240" w:lineRule="auto"/>
      </w:pPr>
      <w:r>
        <w:separator/>
      </w:r>
    </w:p>
  </w:endnote>
  <w:endnote w:type="continuationSeparator" w:id="0">
    <w:p w14:paraId="1819A6B2" w14:textId="77777777" w:rsidR="00D75F02" w:rsidRDefault="00D75F02" w:rsidP="00BD1FC7">
      <w:pPr>
        <w:spacing w:line="240" w:lineRule="auto"/>
      </w:pPr>
      <w:r>
        <w:continuationSeparator/>
      </w:r>
    </w:p>
  </w:endnote>
  <w:endnote w:id="1">
    <w:p w14:paraId="2CA81344" w14:textId="0BAF074D" w:rsidR="000C23B5" w:rsidRPr="00F16C2E" w:rsidRDefault="000C23B5" w:rsidP="00F16C2E">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s="Times New Roman"/>
          <w:sz w:val="24"/>
          <w:szCs w:val="24"/>
        </w:rPr>
        <w:t xml:space="preserve">Due to its length and </w:t>
      </w:r>
      <w:r>
        <w:rPr>
          <w:rFonts w:ascii="Times" w:hAnsi="Times" w:cs="Times New Roman"/>
          <w:sz w:val="24"/>
          <w:szCs w:val="24"/>
        </w:rPr>
        <w:t>diverse</w:t>
      </w:r>
      <w:r w:rsidRPr="00F16C2E">
        <w:rPr>
          <w:rFonts w:ascii="Times" w:hAnsi="Times" w:cs="Times New Roman"/>
          <w:sz w:val="24"/>
          <w:szCs w:val="24"/>
        </w:rPr>
        <w:t xml:space="preserve"> causes and </w:t>
      </w:r>
      <w:r>
        <w:rPr>
          <w:rFonts w:ascii="Times" w:hAnsi="Times" w:cs="Times New Roman"/>
          <w:sz w:val="24"/>
          <w:szCs w:val="24"/>
        </w:rPr>
        <w:t>actors</w:t>
      </w:r>
      <w:r w:rsidRPr="00F16C2E">
        <w:rPr>
          <w:rFonts w:ascii="Times" w:hAnsi="Times" w:cs="Times New Roman"/>
          <w:sz w:val="24"/>
          <w:szCs w:val="24"/>
        </w:rPr>
        <w:t xml:space="preserve">, </w:t>
      </w:r>
      <w:r>
        <w:rPr>
          <w:rFonts w:ascii="Times" w:hAnsi="Times" w:cs="Times New Roman"/>
          <w:sz w:val="24"/>
          <w:szCs w:val="24"/>
        </w:rPr>
        <w:t xml:space="preserve">the </w:t>
      </w:r>
      <w:r w:rsidRPr="00F16C2E">
        <w:rPr>
          <w:rFonts w:ascii="Times" w:hAnsi="Times" w:cs="Times New Roman"/>
          <w:sz w:val="24"/>
          <w:szCs w:val="24"/>
        </w:rPr>
        <w:t xml:space="preserve">Colombian armed conflict </w:t>
      </w:r>
      <w:r>
        <w:rPr>
          <w:rFonts w:ascii="Times" w:hAnsi="Times" w:cs="Times New Roman"/>
          <w:sz w:val="24"/>
          <w:szCs w:val="24"/>
        </w:rPr>
        <w:t>has been</w:t>
      </w:r>
      <w:r w:rsidRPr="00F16C2E">
        <w:rPr>
          <w:rFonts w:ascii="Times" w:hAnsi="Times" w:cs="Times New Roman"/>
          <w:sz w:val="24"/>
          <w:szCs w:val="24"/>
        </w:rPr>
        <w:t xml:space="preserve"> an interpretive and representational battlefield. There is no consensus </w:t>
      </w:r>
      <w:r>
        <w:rPr>
          <w:rFonts w:ascii="Times" w:hAnsi="Times" w:cs="Times New Roman"/>
          <w:sz w:val="24"/>
          <w:szCs w:val="24"/>
        </w:rPr>
        <w:t xml:space="preserve">about </w:t>
      </w:r>
      <w:r w:rsidRPr="00F16C2E">
        <w:rPr>
          <w:rFonts w:ascii="Times" w:hAnsi="Times" w:cs="Times New Roman"/>
          <w:sz w:val="24"/>
          <w:szCs w:val="24"/>
        </w:rPr>
        <w:t xml:space="preserve">when the conflict began nor its timeline. In this project, I side with those traditional interpretations that place the beginnings of the armed conflict </w:t>
      </w:r>
      <w:r>
        <w:rPr>
          <w:rFonts w:ascii="Times" w:hAnsi="Times" w:cs="Times New Roman"/>
          <w:sz w:val="24"/>
          <w:szCs w:val="24"/>
        </w:rPr>
        <w:t xml:space="preserve">during the </w:t>
      </w:r>
      <w:r w:rsidRPr="00F16C2E">
        <w:rPr>
          <w:rFonts w:ascii="Times" w:hAnsi="Times" w:cs="Times New Roman"/>
          <w:sz w:val="24"/>
          <w:szCs w:val="24"/>
        </w:rPr>
        <w:t xml:space="preserve">time of </w:t>
      </w:r>
      <w:r>
        <w:rPr>
          <w:rFonts w:ascii="Times" w:hAnsi="Times" w:cs="Times New Roman"/>
          <w:sz w:val="24"/>
          <w:szCs w:val="24"/>
        </w:rPr>
        <w:t>“</w:t>
      </w:r>
      <w:r w:rsidRPr="00F16C2E">
        <w:rPr>
          <w:rFonts w:ascii="Times" w:hAnsi="Times" w:cs="Times New Roman"/>
          <w:sz w:val="24"/>
          <w:szCs w:val="24"/>
        </w:rPr>
        <w:t>La Violencia.</w:t>
      </w:r>
      <w:r>
        <w:rPr>
          <w:rFonts w:ascii="Times" w:hAnsi="Times" w:cs="Times New Roman"/>
          <w:sz w:val="24"/>
          <w:szCs w:val="24"/>
        </w:rPr>
        <w:t>”</w:t>
      </w:r>
    </w:p>
  </w:endnote>
  <w:endnote w:id="2">
    <w:p w14:paraId="316BA218" w14:textId="1A8843E2" w:rsidR="000C23B5" w:rsidRPr="00512515" w:rsidRDefault="000C23B5" w:rsidP="00F16C2E">
      <w:pPr>
        <w:pStyle w:val="EndnoteText"/>
        <w:spacing w:line="480" w:lineRule="auto"/>
        <w:rPr>
          <w:rFonts w:ascii="Times" w:hAnsi="Times"/>
          <w:sz w:val="24"/>
          <w:szCs w:val="24"/>
          <w:lang w:val="es-ES"/>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olor w:val="000000" w:themeColor="text1"/>
          <w:sz w:val="24"/>
          <w:szCs w:val="24"/>
        </w:rPr>
        <w:t>By Decree 0717 of 1996, President Ernesto Samper declared a state of internal disturbance and gave himself the power to establish as Law Enforcement Special Areas “those geographic areas where it is necessary to apply one or more of the exceptional measures referred to in the following articles (...), to restore the security and coexistence of affected citizens due to the actions of criminal and terrorist organizations</w:t>
      </w:r>
      <w:r w:rsidR="00512515">
        <w:rPr>
          <w:rFonts w:ascii="Times" w:hAnsi="Times"/>
          <w:color w:val="000000" w:themeColor="text1"/>
          <w:sz w:val="24"/>
          <w:szCs w:val="24"/>
        </w:rPr>
        <w:t xml:space="preserve">.” </w:t>
      </w:r>
      <w:r w:rsidR="0025233A">
        <w:rPr>
          <w:rFonts w:ascii="Times" w:hAnsi="Times"/>
          <w:color w:val="000000" w:themeColor="text1"/>
          <w:sz w:val="24"/>
          <w:szCs w:val="24"/>
          <w:lang w:val="es-ES"/>
        </w:rPr>
        <w:t>‘</w:t>
      </w:r>
      <w:r w:rsidR="00512515" w:rsidRPr="00512515">
        <w:rPr>
          <w:rFonts w:ascii="Times" w:hAnsi="Times"/>
          <w:color w:val="000000" w:themeColor="text1"/>
          <w:sz w:val="24"/>
          <w:szCs w:val="24"/>
          <w:lang w:val="es-ES"/>
        </w:rPr>
        <w:t xml:space="preserve">… </w:t>
      </w:r>
      <w:r w:rsidR="00512515">
        <w:rPr>
          <w:rFonts w:ascii="Times" w:hAnsi="Times"/>
          <w:color w:val="000000" w:themeColor="text1"/>
          <w:sz w:val="24"/>
          <w:szCs w:val="24"/>
          <w:lang w:val="es-ES"/>
        </w:rPr>
        <w:t>[A]</w:t>
      </w:r>
      <w:r w:rsidR="00512515" w:rsidRPr="00512515">
        <w:rPr>
          <w:rFonts w:ascii="Times" w:hAnsi="Times"/>
          <w:color w:val="000000" w:themeColor="text1"/>
          <w:sz w:val="24"/>
          <w:szCs w:val="24"/>
          <w:lang w:val="es-ES"/>
        </w:rPr>
        <w:t>quellas áreas geográficas en las que con el fin de restablecer la seguridad y la convivencia ciudadanas afectadas por las acciones de las organizaciones criminales y terroristas, sea necesaria la aplicación de una o más de las medidas excepcionales de que tratan los siguientes artículos…</w:t>
      </w:r>
      <w:r w:rsidR="0025233A">
        <w:rPr>
          <w:rFonts w:ascii="Times" w:hAnsi="Times"/>
          <w:color w:val="000000" w:themeColor="text1"/>
          <w:sz w:val="24"/>
          <w:szCs w:val="24"/>
          <w:lang w:val="es-ES"/>
        </w:rPr>
        <w:t>’</w:t>
      </w:r>
      <w:r w:rsidR="0025233A" w:rsidRPr="0025233A">
        <w:rPr>
          <w:rFonts w:ascii="Times" w:hAnsi="Times"/>
          <w:color w:val="000000" w:themeColor="text1"/>
          <w:sz w:val="24"/>
          <w:szCs w:val="24"/>
          <w:lang w:val="es-ES"/>
        </w:rPr>
        <w:t xml:space="preserve"> </w:t>
      </w:r>
      <w:r w:rsidR="0025233A" w:rsidRPr="0025233A">
        <w:rPr>
          <w:rFonts w:ascii="Times" w:hAnsi="Times"/>
          <w:color w:val="000000" w:themeColor="text1"/>
          <w:sz w:val="24"/>
          <w:szCs w:val="24"/>
        </w:rPr>
        <w:t>(</w:t>
      </w:r>
      <w:r w:rsidR="005F4E53" w:rsidRPr="005F4E53">
        <w:rPr>
          <w:rFonts w:ascii="Times" w:hAnsi="Times"/>
          <w:color w:val="000000" w:themeColor="text1"/>
          <w:sz w:val="24"/>
          <w:szCs w:val="24"/>
        </w:rPr>
        <w:t xml:space="preserve">my </w:t>
      </w:r>
      <w:r w:rsidR="0025233A" w:rsidRPr="005F4E53">
        <w:rPr>
          <w:rFonts w:ascii="Times" w:hAnsi="Times"/>
          <w:color w:val="000000" w:themeColor="text1"/>
          <w:sz w:val="24"/>
          <w:szCs w:val="24"/>
        </w:rPr>
        <w:t>trans</w:t>
      </w:r>
      <w:r w:rsidR="0025233A">
        <w:rPr>
          <w:rFonts w:ascii="Times" w:hAnsi="Times"/>
          <w:color w:val="000000" w:themeColor="text1"/>
          <w:sz w:val="24"/>
          <w:szCs w:val="24"/>
        </w:rPr>
        <w:t>).</w:t>
      </w:r>
      <w:r w:rsidRPr="0025233A">
        <w:rPr>
          <w:rFonts w:ascii="Times" w:hAnsi="Times"/>
          <w:color w:val="000000" w:themeColor="text1"/>
          <w:sz w:val="24"/>
          <w:szCs w:val="24"/>
        </w:rPr>
        <w:t xml:space="preserve"> </w:t>
      </w:r>
      <w:r w:rsidRPr="00F16C2E">
        <w:rPr>
          <w:rFonts w:ascii="Times" w:hAnsi="Times"/>
          <w:color w:val="000000" w:themeColor="text1"/>
          <w:sz w:val="24"/>
          <w:szCs w:val="24"/>
        </w:rPr>
        <w:t>Subsequently, Law 941 of 2018 states that “The National Security Council may declare Strategic Zones of Comprehensive Intervention those regions where crime affects national security, to protect the population and guarantee that State actions is unified, coordinated, interagency, sustained and comprehensive.”</w:t>
      </w:r>
      <w:r w:rsidR="00512515">
        <w:rPr>
          <w:rFonts w:ascii="Times" w:hAnsi="Times"/>
          <w:color w:val="000000" w:themeColor="text1"/>
          <w:sz w:val="24"/>
          <w:szCs w:val="24"/>
        </w:rPr>
        <w:t xml:space="preserve"> </w:t>
      </w:r>
      <w:r w:rsidR="0025233A">
        <w:rPr>
          <w:rFonts w:ascii="Times" w:hAnsi="Times"/>
          <w:color w:val="000000" w:themeColor="text1"/>
          <w:sz w:val="24"/>
          <w:szCs w:val="24"/>
          <w:lang w:val="es-ES"/>
        </w:rPr>
        <w:t>‘</w:t>
      </w:r>
      <w:r w:rsidR="00512515" w:rsidRPr="00512515">
        <w:rPr>
          <w:rFonts w:ascii="Times" w:hAnsi="Times"/>
          <w:color w:val="000000" w:themeColor="text1"/>
          <w:sz w:val="24"/>
          <w:szCs w:val="24"/>
          <w:lang w:val="es-ES"/>
        </w:rPr>
        <w:t>El Consejo de Seguridad Nacional p</w:t>
      </w:r>
      <w:r w:rsidR="00512515" w:rsidRPr="00F15F8D">
        <w:rPr>
          <w:rFonts w:ascii="Times" w:hAnsi="Times"/>
          <w:color w:val="000000" w:themeColor="text1"/>
          <w:sz w:val="24"/>
          <w:szCs w:val="24"/>
          <w:lang w:val="es-ES"/>
        </w:rPr>
        <w:t>o</w:t>
      </w:r>
      <w:r w:rsidR="00512515" w:rsidRPr="00512515">
        <w:rPr>
          <w:rFonts w:ascii="Times" w:hAnsi="Times"/>
          <w:color w:val="000000" w:themeColor="text1"/>
          <w:sz w:val="24"/>
          <w:szCs w:val="24"/>
          <w:lang w:val="es-ES"/>
        </w:rPr>
        <w:t>drá declarar zonas estratégicas de intervención integral a regiones afectadas por la criminalidad que afecte la seguridad nacional, con el fin de proteger a la población y garantizar una acción unificada, coordinada, interagencial, sostenida e integral del Estado</w:t>
      </w:r>
      <w:r w:rsidR="0025233A">
        <w:rPr>
          <w:rFonts w:ascii="Times" w:hAnsi="Times"/>
          <w:color w:val="000000" w:themeColor="text1"/>
          <w:sz w:val="24"/>
          <w:szCs w:val="24"/>
          <w:lang w:val="es-ES"/>
        </w:rPr>
        <w:t>’ (</w:t>
      </w:r>
      <w:r w:rsidR="005F4E53">
        <w:rPr>
          <w:rFonts w:ascii="Times" w:hAnsi="Times"/>
          <w:color w:val="000000" w:themeColor="text1"/>
          <w:sz w:val="24"/>
          <w:szCs w:val="24"/>
          <w:lang w:val="es-ES"/>
        </w:rPr>
        <w:t>m</w:t>
      </w:r>
      <w:r w:rsidR="0025233A">
        <w:rPr>
          <w:rFonts w:ascii="Times" w:hAnsi="Times"/>
          <w:color w:val="000000" w:themeColor="text1"/>
          <w:sz w:val="24"/>
          <w:szCs w:val="24"/>
          <w:lang w:val="es-ES"/>
        </w:rPr>
        <w:t>y trans).</w:t>
      </w:r>
      <w:r w:rsidRPr="00512515">
        <w:rPr>
          <w:rFonts w:ascii="Times" w:hAnsi="Times"/>
          <w:color w:val="000000" w:themeColor="text1"/>
          <w:sz w:val="24"/>
          <w:szCs w:val="24"/>
          <w:lang w:val="es-ES"/>
        </w:rPr>
        <w:t xml:space="preserve"> </w:t>
      </w:r>
    </w:p>
  </w:endnote>
  <w:endnote w:id="3">
    <w:p w14:paraId="72364EC0" w14:textId="2163D7D4" w:rsidR="000C23B5" w:rsidRPr="00512515" w:rsidRDefault="000C23B5" w:rsidP="00F16C2E">
      <w:pPr>
        <w:pStyle w:val="EndnoteText"/>
        <w:spacing w:line="480" w:lineRule="auto"/>
        <w:rPr>
          <w:rFonts w:ascii="Times" w:hAnsi="Times"/>
          <w:sz w:val="24"/>
          <w:szCs w:val="24"/>
          <w:lang w:val="es-ES"/>
        </w:rPr>
      </w:pPr>
      <w:r w:rsidRPr="00F16C2E">
        <w:rPr>
          <w:rStyle w:val="EndnoteReference"/>
          <w:rFonts w:ascii="Times" w:hAnsi="Times"/>
          <w:sz w:val="24"/>
          <w:szCs w:val="24"/>
        </w:rPr>
        <w:endnoteRef/>
      </w:r>
      <w:r w:rsidRPr="00512515">
        <w:rPr>
          <w:rFonts w:ascii="Times" w:hAnsi="Times"/>
          <w:sz w:val="24"/>
          <w:szCs w:val="24"/>
          <w:lang w:val="es-ES"/>
        </w:rPr>
        <w:t xml:space="preserve"> </w:t>
      </w:r>
      <w:r w:rsidRPr="00512515">
        <w:rPr>
          <w:rFonts w:ascii="Times" w:hAnsi="Times" w:cs="Times New Roman"/>
          <w:sz w:val="24"/>
          <w:szCs w:val="24"/>
          <w:lang w:val="es-ES"/>
        </w:rPr>
        <w:t xml:space="preserve">In </w:t>
      </w:r>
      <w:r w:rsidRPr="00512515">
        <w:rPr>
          <w:rFonts w:ascii="Times" w:hAnsi="Times" w:cs="Times New Roman"/>
          <w:sz w:val="24"/>
          <w:szCs w:val="24"/>
          <w:lang w:val="es-ES"/>
        </w:rPr>
        <w:t xml:space="preserve">her book </w:t>
      </w:r>
      <w:r w:rsidRPr="00512515">
        <w:rPr>
          <w:rFonts w:ascii="Times" w:hAnsi="Times" w:cs="Times New Roman"/>
          <w:i/>
          <w:iCs/>
          <w:sz w:val="24"/>
          <w:szCs w:val="24"/>
          <w:lang w:val="es-ES"/>
        </w:rPr>
        <w:t xml:space="preserve">El revés de la nación. </w:t>
      </w:r>
      <w:r w:rsidRPr="00F16C2E">
        <w:rPr>
          <w:rFonts w:ascii="Times" w:hAnsi="Times" w:cs="Times New Roman"/>
          <w:i/>
          <w:iCs/>
          <w:sz w:val="24"/>
          <w:szCs w:val="24"/>
          <w:lang w:val="es-ES"/>
        </w:rPr>
        <w:t>Territorios salvajes, fronteras y tierras de nadie</w:t>
      </w:r>
      <w:r w:rsidRPr="00F16C2E">
        <w:rPr>
          <w:rFonts w:ascii="Times" w:hAnsi="Times" w:cs="Times New Roman"/>
          <w:sz w:val="24"/>
          <w:szCs w:val="24"/>
          <w:lang w:val="es-ES"/>
        </w:rPr>
        <w:t xml:space="preserve"> (2011) </w:t>
      </w:r>
      <w:r w:rsidRPr="00CD4C2A">
        <w:rPr>
          <w:rFonts w:ascii="Times" w:hAnsi="Times" w:cs="Times New Roman"/>
          <w:sz w:val="24"/>
          <w:szCs w:val="24"/>
          <w:lang w:val="es-ES"/>
        </w:rPr>
        <w:t xml:space="preserve">Margarita Serje claims these areas “… </w:t>
      </w:r>
      <w:r w:rsidRPr="00F16C2E">
        <w:rPr>
          <w:rFonts w:ascii="Times" w:hAnsi="Times" w:cs="Times New Roman"/>
          <w:sz w:val="24"/>
          <w:szCs w:val="24"/>
        </w:rPr>
        <w:t>[today] are known as ‘law enforcement areas</w:t>
      </w:r>
      <w:r w:rsidR="00574CE3" w:rsidRPr="00574CE3">
        <w:rPr>
          <w:rFonts w:ascii="Times" w:hAnsi="Times" w:cs="Times New Roman"/>
          <w:sz w:val="24"/>
          <w:szCs w:val="24"/>
        </w:rPr>
        <w:t>,</w:t>
      </w:r>
      <w:r w:rsidRPr="00574CE3">
        <w:rPr>
          <w:rFonts w:ascii="Times" w:hAnsi="Times" w:cs="Times New Roman"/>
          <w:sz w:val="24"/>
          <w:szCs w:val="24"/>
        </w:rPr>
        <w:t>’</w:t>
      </w:r>
      <w:r w:rsidRPr="00F16C2E">
        <w:rPr>
          <w:rFonts w:ascii="Times" w:hAnsi="Times" w:cs="Times New Roman"/>
          <w:sz w:val="24"/>
          <w:szCs w:val="24"/>
        </w:rPr>
        <w:t xml:space="preserve"> where law is not enforced, the</w:t>
      </w:r>
      <w:r w:rsidR="00574CE3">
        <w:rPr>
          <w:rFonts w:ascii="Times" w:hAnsi="Times" w:cs="Times New Roman"/>
          <w:sz w:val="24"/>
          <w:szCs w:val="24"/>
        </w:rPr>
        <w:t>y are perceived as the</w:t>
      </w:r>
      <w:r w:rsidRPr="00F16C2E">
        <w:rPr>
          <w:rFonts w:ascii="Times" w:hAnsi="Times" w:cs="Times New Roman"/>
          <w:sz w:val="24"/>
          <w:szCs w:val="24"/>
        </w:rPr>
        <w:t xml:space="preserve"> least national among national territories. They are the ‘internal borders’ in the eye of the storm of today’s intense armed conflict. </w:t>
      </w:r>
      <w:r w:rsidRPr="00512515">
        <w:rPr>
          <w:rFonts w:ascii="Times" w:hAnsi="Times" w:cs="Times New Roman"/>
          <w:sz w:val="24"/>
          <w:szCs w:val="24"/>
          <w:lang w:val="es-ES"/>
        </w:rPr>
        <w:t>These areas’ landscapes and inhabitants have been reduced to representation”</w:t>
      </w:r>
      <w:r w:rsidR="00512515" w:rsidRPr="00512515">
        <w:rPr>
          <w:rFonts w:ascii="Times" w:hAnsi="Times" w:cs="Times New Roman"/>
          <w:sz w:val="24"/>
          <w:szCs w:val="24"/>
          <w:lang w:val="es-ES"/>
        </w:rPr>
        <w:t xml:space="preserve"> </w:t>
      </w:r>
      <w:r w:rsidR="0025233A">
        <w:rPr>
          <w:rFonts w:ascii="Times" w:hAnsi="Times"/>
          <w:sz w:val="24"/>
          <w:szCs w:val="24"/>
          <w:lang w:val="es-ES"/>
        </w:rPr>
        <w:t>‘</w:t>
      </w:r>
      <w:r w:rsidR="00512515" w:rsidRPr="00512515">
        <w:rPr>
          <w:rFonts w:ascii="Times" w:hAnsi="Times"/>
          <w:sz w:val="24"/>
          <w:szCs w:val="24"/>
          <w:lang w:val="es-ES"/>
        </w:rPr>
        <w:t>…</w:t>
      </w:r>
      <w:r w:rsidR="00512515" w:rsidRPr="00F15F8D">
        <w:rPr>
          <w:rFonts w:ascii="Times" w:hAnsi="Times" w:cs="Arial"/>
          <w:color w:val="000000"/>
          <w:sz w:val="24"/>
          <w:szCs w:val="24"/>
          <w:lang w:val="es-ES"/>
        </w:rPr>
        <w:t>[</w:t>
      </w:r>
      <w:r w:rsidR="0025233A">
        <w:rPr>
          <w:rFonts w:ascii="Times" w:hAnsi="Times" w:cs="Arial"/>
          <w:color w:val="000000"/>
          <w:sz w:val="24"/>
          <w:szCs w:val="24"/>
          <w:lang w:val="es-ES"/>
        </w:rPr>
        <w:t>H</w:t>
      </w:r>
      <w:r w:rsidR="00512515" w:rsidRPr="00F15F8D">
        <w:rPr>
          <w:rFonts w:ascii="Times" w:hAnsi="Times" w:cs="Arial"/>
          <w:color w:val="000000"/>
          <w:sz w:val="24"/>
          <w:szCs w:val="24"/>
          <w:lang w:val="es-ES"/>
        </w:rPr>
        <w:t>]</w:t>
      </w:r>
      <w:r w:rsidR="00512515" w:rsidRPr="00512515">
        <w:rPr>
          <w:rFonts w:ascii="Times" w:hAnsi="Times" w:cs="Arial"/>
          <w:color w:val="000000"/>
          <w:sz w:val="24"/>
          <w:szCs w:val="24"/>
          <w:lang w:val="es-ES"/>
        </w:rPr>
        <w:t>oy son conocidas como “zonas de orden público”, donde reina el desorden público, igual que durante muchos años fueron territorios nacionales, los menos nacionales de los territorios, las “fronteras internas” que están hoy en el ojo del huracán del intenso conflicto armado que vive el país. Sus paisajes y sus habitantes se han visto reducidos a pura representación</w:t>
      </w:r>
      <w:r w:rsidR="0025233A">
        <w:rPr>
          <w:rFonts w:ascii="Times" w:hAnsi="Times" w:cs="Arial"/>
          <w:color w:val="000000"/>
          <w:sz w:val="24"/>
          <w:szCs w:val="24"/>
          <w:lang w:val="es-ES"/>
        </w:rPr>
        <w:t>’</w:t>
      </w:r>
      <w:r w:rsidRPr="00512515">
        <w:rPr>
          <w:rFonts w:ascii="Times" w:hAnsi="Times" w:cs="Times New Roman"/>
          <w:sz w:val="24"/>
          <w:szCs w:val="24"/>
          <w:lang w:val="es-ES"/>
        </w:rPr>
        <w:t xml:space="preserve"> (Serje 17</w:t>
      </w:r>
      <w:r w:rsidR="0025233A">
        <w:rPr>
          <w:rFonts w:ascii="Times" w:hAnsi="Times" w:cs="Times New Roman"/>
          <w:sz w:val="24"/>
          <w:szCs w:val="24"/>
          <w:lang w:val="es-ES"/>
        </w:rPr>
        <w:t>; My trans</w:t>
      </w:r>
      <w:r w:rsidRPr="00512515">
        <w:rPr>
          <w:rFonts w:ascii="Times" w:hAnsi="Times" w:cs="Times New Roman"/>
          <w:sz w:val="24"/>
          <w:szCs w:val="24"/>
          <w:lang w:val="es-ES"/>
        </w:rPr>
        <w:t>)</w:t>
      </w:r>
      <w:r w:rsidR="0025233A">
        <w:rPr>
          <w:rFonts w:ascii="Times" w:hAnsi="Times" w:cs="Times New Roman"/>
          <w:sz w:val="24"/>
          <w:szCs w:val="24"/>
          <w:lang w:val="es-ES"/>
        </w:rPr>
        <w:t xml:space="preserve">. </w:t>
      </w:r>
    </w:p>
  </w:endnote>
  <w:endnote w:id="4">
    <w:p w14:paraId="38ECF37E" w14:textId="2458ABE1" w:rsidR="000C23B5" w:rsidRPr="00F16C2E" w:rsidRDefault="000C23B5" w:rsidP="00F16C2E">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Pr>
          <w:rFonts w:ascii="Times" w:hAnsi="Times"/>
          <w:sz w:val="24"/>
          <w:szCs w:val="24"/>
        </w:rPr>
        <w:t xml:space="preserve">A </w:t>
      </w:r>
      <w:r w:rsidRPr="00F16C2E">
        <w:rPr>
          <w:rFonts w:ascii="Times" w:hAnsi="Times"/>
          <w:sz w:val="24"/>
          <w:szCs w:val="24"/>
        </w:rPr>
        <w:t xml:space="preserve">possible definition of “map” is Jeremy Black’s in </w:t>
      </w:r>
      <w:r w:rsidRPr="00F16C2E">
        <w:rPr>
          <w:rFonts w:ascii="Times" w:hAnsi="Times"/>
          <w:i/>
          <w:iCs/>
          <w:sz w:val="24"/>
          <w:szCs w:val="24"/>
        </w:rPr>
        <w:t>Visions of the World: A History of Maps</w:t>
      </w:r>
      <w:r w:rsidRPr="00F16C2E">
        <w:rPr>
          <w:rFonts w:ascii="Times" w:hAnsi="Times"/>
          <w:sz w:val="24"/>
          <w:szCs w:val="24"/>
        </w:rPr>
        <w:t xml:space="preserve">: “One definition that simply will not do, therefore, is that a map is a representation of reality. It is fairer to argue that it is a depiction of spatial relationships. This definition </w:t>
      </w:r>
      <w:r w:rsidRPr="00021B98">
        <w:rPr>
          <w:rFonts w:ascii="Times" w:hAnsi="Times"/>
          <w:sz w:val="24"/>
          <w:szCs w:val="24"/>
        </w:rPr>
        <w:t xml:space="preserve">accepts the range </w:t>
      </w:r>
      <w:r w:rsidR="00021B98" w:rsidRPr="00021B98">
        <w:rPr>
          <w:rFonts w:ascii="Times" w:hAnsi="Times"/>
          <w:sz w:val="24"/>
          <w:szCs w:val="24"/>
        </w:rPr>
        <w:t xml:space="preserve">of </w:t>
      </w:r>
      <w:r w:rsidR="005F4E53" w:rsidRPr="005F4E53">
        <w:rPr>
          <w:rFonts w:ascii="Times" w:hAnsi="Times"/>
          <w:sz w:val="24"/>
          <w:szCs w:val="24"/>
        </w:rPr>
        <w:t>‘</w:t>
      </w:r>
      <w:r w:rsidRPr="005F4E53">
        <w:rPr>
          <w:rFonts w:ascii="Times" w:hAnsi="Times"/>
          <w:sz w:val="24"/>
          <w:szCs w:val="24"/>
        </w:rPr>
        <w:t>mapped</w:t>
      </w:r>
      <w:r w:rsidR="005F4E53" w:rsidRPr="005F4E53">
        <w:rPr>
          <w:rFonts w:ascii="Times" w:hAnsi="Times"/>
          <w:sz w:val="24"/>
          <w:szCs w:val="24"/>
        </w:rPr>
        <w:t>’</w:t>
      </w:r>
      <w:r>
        <w:rPr>
          <w:rFonts w:ascii="Times" w:hAnsi="Times"/>
          <w:sz w:val="24"/>
          <w:szCs w:val="24"/>
        </w:rPr>
        <w:t xml:space="preserve"> </w:t>
      </w:r>
      <w:r w:rsidR="00021B98">
        <w:rPr>
          <w:rFonts w:ascii="Times" w:hAnsi="Times"/>
          <w:sz w:val="24"/>
          <w:szCs w:val="24"/>
        </w:rPr>
        <w:t>as</w:t>
      </w:r>
      <w:r w:rsidRPr="00F16C2E">
        <w:rPr>
          <w:rFonts w:ascii="Times" w:hAnsi="Times"/>
          <w:sz w:val="24"/>
          <w:szCs w:val="24"/>
        </w:rPr>
        <w:t xml:space="preserve"> the variety of ways in which such relationships can be </w:t>
      </w:r>
      <w:r w:rsidRPr="00574CE3">
        <w:rPr>
          <w:rFonts w:ascii="Times" w:hAnsi="Times"/>
          <w:sz w:val="24"/>
          <w:szCs w:val="24"/>
        </w:rPr>
        <w:t>represented” (Black 10)</w:t>
      </w:r>
      <w:r w:rsidR="00574CE3" w:rsidRPr="00574CE3">
        <w:rPr>
          <w:rFonts w:ascii="Times" w:hAnsi="Times"/>
          <w:sz w:val="24"/>
          <w:szCs w:val="24"/>
        </w:rPr>
        <w:t>.</w:t>
      </w:r>
      <w:r w:rsidR="00574CE3">
        <w:rPr>
          <w:rFonts w:ascii="Times" w:hAnsi="Times"/>
          <w:sz w:val="24"/>
          <w:szCs w:val="24"/>
        </w:rPr>
        <w:t xml:space="preserve"> </w:t>
      </w:r>
    </w:p>
  </w:endnote>
  <w:endnote w:id="5">
    <w:p w14:paraId="7540EA39" w14:textId="1F55AD12" w:rsidR="000C23B5" w:rsidRPr="00F16C2E" w:rsidRDefault="000C23B5" w:rsidP="00F16C2E">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s="Times New Roman"/>
          <w:sz w:val="24"/>
          <w:szCs w:val="24"/>
        </w:rPr>
        <w:t xml:space="preserve">“La </w:t>
      </w:r>
      <w:r w:rsidRPr="00F16C2E">
        <w:rPr>
          <w:rFonts w:ascii="Times" w:hAnsi="Times" w:cs="Times New Roman"/>
          <w:sz w:val="24"/>
          <w:szCs w:val="24"/>
        </w:rPr>
        <w:t xml:space="preserve">Violencia” was a time of armed confrontation that took place mainly in rural areas, between members of the liberal and conservative parties. Although </w:t>
      </w:r>
      <w:r w:rsidR="00021B98">
        <w:rPr>
          <w:rFonts w:ascii="Times" w:hAnsi="Times" w:cs="Times New Roman"/>
          <w:sz w:val="24"/>
          <w:szCs w:val="24"/>
        </w:rPr>
        <w:t>typically understood as a conflict between partisan ideologies</w:t>
      </w:r>
      <w:r w:rsidR="00021B98" w:rsidRPr="00021B98">
        <w:rPr>
          <w:rFonts w:ascii="Times" w:hAnsi="Times" w:cs="Times New Roman"/>
          <w:sz w:val="24"/>
          <w:szCs w:val="24"/>
        </w:rPr>
        <w:t xml:space="preserve">, </w:t>
      </w:r>
      <w:r w:rsidRPr="00F16C2E">
        <w:rPr>
          <w:rFonts w:ascii="Times" w:hAnsi="Times" w:cs="Times New Roman"/>
          <w:sz w:val="24"/>
          <w:szCs w:val="24"/>
        </w:rPr>
        <w:t xml:space="preserve">this </w:t>
      </w:r>
      <w:r>
        <w:rPr>
          <w:rFonts w:ascii="Times" w:hAnsi="Times" w:cs="Times New Roman"/>
          <w:sz w:val="24"/>
          <w:szCs w:val="24"/>
        </w:rPr>
        <w:t xml:space="preserve">phase of the struggle </w:t>
      </w:r>
      <w:r w:rsidRPr="00F16C2E">
        <w:rPr>
          <w:rFonts w:ascii="Times" w:hAnsi="Times" w:cs="Times New Roman"/>
          <w:sz w:val="24"/>
          <w:szCs w:val="24"/>
        </w:rPr>
        <w:t xml:space="preserve">was essentially a conflict related to land distribution and ownership. During “La Violencia” several peasants’ self-defense groups </w:t>
      </w:r>
      <w:r w:rsidRPr="000C23B5">
        <w:rPr>
          <w:rFonts w:ascii="Times" w:hAnsi="Times" w:cs="Times New Roman"/>
          <w:sz w:val="24"/>
          <w:szCs w:val="24"/>
        </w:rPr>
        <w:t>of liberal ideology</w:t>
      </w:r>
      <w:ins w:id="3" w:author="Author">
        <w:r w:rsidRPr="000C23B5">
          <w:rPr>
            <w:rFonts w:ascii="Times" w:hAnsi="Times" w:cs="Times New Roman"/>
            <w:sz w:val="24"/>
            <w:szCs w:val="24"/>
          </w:rPr>
          <w:t xml:space="preserve"> </w:t>
        </w:r>
      </w:ins>
      <w:r w:rsidRPr="000C23B5">
        <w:rPr>
          <w:rFonts w:ascii="Times" w:hAnsi="Times" w:cs="Times New Roman"/>
          <w:sz w:val="24"/>
          <w:szCs w:val="24"/>
        </w:rPr>
        <w:t>emerged.</w:t>
      </w:r>
      <w:r w:rsidRPr="00F16C2E">
        <w:rPr>
          <w:rFonts w:ascii="Times" w:hAnsi="Times" w:cs="Times New Roman"/>
          <w:sz w:val="24"/>
          <w:szCs w:val="24"/>
        </w:rPr>
        <w:t xml:space="preserve"> These groups we</w:t>
      </w:r>
      <w:r w:rsidRPr="00574CE3">
        <w:rPr>
          <w:rFonts w:ascii="Times" w:hAnsi="Times" w:cs="Times New Roman"/>
          <w:sz w:val="24"/>
          <w:szCs w:val="24"/>
        </w:rPr>
        <w:t xml:space="preserve">re the </w:t>
      </w:r>
      <w:r w:rsidR="00574CE3" w:rsidRPr="00574CE3">
        <w:rPr>
          <w:rFonts w:ascii="Times" w:hAnsi="Times" w:cs="Times New Roman"/>
          <w:sz w:val="24"/>
          <w:szCs w:val="24"/>
        </w:rPr>
        <w:t xml:space="preserve">precursors </w:t>
      </w:r>
      <w:r w:rsidRPr="00574CE3">
        <w:rPr>
          <w:rFonts w:ascii="Times" w:hAnsi="Times" w:cs="Times New Roman"/>
          <w:sz w:val="24"/>
          <w:szCs w:val="24"/>
        </w:rPr>
        <w:t>of communist</w:t>
      </w:r>
      <w:r w:rsidRPr="00F16C2E">
        <w:rPr>
          <w:rFonts w:ascii="Times" w:hAnsi="Times" w:cs="Times New Roman"/>
          <w:sz w:val="24"/>
          <w:szCs w:val="24"/>
        </w:rPr>
        <w:t xml:space="preserve"> guerrillas formed during Frente Nacional.</w:t>
      </w:r>
    </w:p>
  </w:endnote>
  <w:endnote w:id="6">
    <w:p w14:paraId="1A6A3136" w14:textId="53825F58" w:rsidR="000C23B5" w:rsidRPr="00801523" w:rsidRDefault="000C23B5" w:rsidP="00F16C2E">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Pr>
          <w:rFonts w:ascii="Times" w:hAnsi="Times"/>
          <w:sz w:val="24"/>
          <w:szCs w:val="24"/>
        </w:rPr>
        <w:t xml:space="preserve">The </w:t>
      </w:r>
      <w:r w:rsidRPr="00F16C2E">
        <w:rPr>
          <w:rFonts w:ascii="Times" w:hAnsi="Times" w:cs="Times New Roman"/>
          <w:sz w:val="24"/>
          <w:szCs w:val="24"/>
        </w:rPr>
        <w:t xml:space="preserve">Frente Nacional (National Front) was a political pact between elites from both liberal and conservative parties </w:t>
      </w:r>
      <w:r>
        <w:rPr>
          <w:rFonts w:ascii="Times" w:hAnsi="Times" w:cs="Times New Roman"/>
          <w:sz w:val="24"/>
          <w:szCs w:val="24"/>
        </w:rPr>
        <w:t xml:space="preserve">that aimed </w:t>
      </w:r>
      <w:r w:rsidRPr="00F16C2E">
        <w:rPr>
          <w:rFonts w:ascii="Times" w:hAnsi="Times" w:cs="Times New Roman"/>
          <w:sz w:val="24"/>
          <w:szCs w:val="24"/>
        </w:rPr>
        <w:t>to put an end to bipartisan violence. During</w:t>
      </w:r>
      <w:r>
        <w:rPr>
          <w:rFonts w:ascii="Times" w:hAnsi="Times" w:cs="Times New Roman"/>
          <w:sz w:val="24"/>
          <w:szCs w:val="24"/>
        </w:rPr>
        <w:t xml:space="preserve"> the </w:t>
      </w:r>
      <w:r w:rsidRPr="00F16C2E">
        <w:rPr>
          <w:rFonts w:ascii="Times" w:hAnsi="Times" w:cs="Times New Roman"/>
          <w:sz w:val="24"/>
          <w:szCs w:val="24"/>
        </w:rPr>
        <w:t xml:space="preserve">Frente Nacional, the </w:t>
      </w:r>
      <w:r w:rsidRPr="008C1194">
        <w:rPr>
          <w:rFonts w:ascii="Times" w:hAnsi="Times" w:cs="Times New Roman"/>
          <w:sz w:val="24"/>
          <w:szCs w:val="24"/>
        </w:rPr>
        <w:t xml:space="preserve">government promoted the pacification of the rural areas affected by “La Violencia.” However, </w:t>
      </w:r>
      <w:r w:rsidR="008C1194" w:rsidRPr="00021B98">
        <w:rPr>
          <w:rFonts w:ascii="Times" w:hAnsi="Times" w:cs="Times New Roman"/>
          <w:sz w:val="24"/>
          <w:szCs w:val="24"/>
        </w:rPr>
        <w:t xml:space="preserve">the government </w:t>
      </w:r>
      <w:r w:rsidRPr="00021B98">
        <w:rPr>
          <w:rFonts w:ascii="Times" w:hAnsi="Times" w:cs="Times New Roman"/>
          <w:sz w:val="24"/>
          <w:szCs w:val="24"/>
        </w:rPr>
        <w:t>did not introduce land reform to resolve the problems of land distributio</w:t>
      </w:r>
      <w:r w:rsidRPr="0025233A">
        <w:rPr>
          <w:rFonts w:ascii="Times" w:hAnsi="Times" w:cs="Times New Roman"/>
          <w:sz w:val="24"/>
          <w:szCs w:val="24"/>
        </w:rPr>
        <w:t xml:space="preserve">n and ownership, </w:t>
      </w:r>
      <w:r w:rsidRPr="008C1194">
        <w:rPr>
          <w:rFonts w:ascii="Times" w:hAnsi="Times" w:cs="Times New Roman"/>
          <w:sz w:val="24"/>
          <w:szCs w:val="24"/>
        </w:rPr>
        <w:t xml:space="preserve">so several of the liberal self-defense groups </w:t>
      </w:r>
      <w:r w:rsidR="008C1194" w:rsidRPr="008C1194">
        <w:rPr>
          <w:rFonts w:ascii="Times" w:hAnsi="Times" w:cs="Times New Roman"/>
          <w:sz w:val="24"/>
          <w:szCs w:val="24"/>
        </w:rPr>
        <w:t xml:space="preserve">that originated during “La Violencia,” continued </w:t>
      </w:r>
      <w:r w:rsidR="00F46B43">
        <w:rPr>
          <w:rFonts w:ascii="Times" w:hAnsi="Times" w:cs="Times New Roman"/>
          <w:sz w:val="24"/>
          <w:szCs w:val="24"/>
        </w:rPr>
        <w:t>to exist</w:t>
      </w:r>
      <w:r w:rsidR="008C1194" w:rsidRPr="008C1194">
        <w:rPr>
          <w:rFonts w:ascii="Times" w:hAnsi="Times" w:cs="Times New Roman"/>
          <w:sz w:val="24"/>
          <w:szCs w:val="24"/>
        </w:rPr>
        <w:t xml:space="preserve">, </w:t>
      </w:r>
      <w:r w:rsidRPr="00801523">
        <w:rPr>
          <w:rFonts w:ascii="Times" w:hAnsi="Times" w:cs="Times New Roman"/>
          <w:sz w:val="24"/>
          <w:szCs w:val="24"/>
        </w:rPr>
        <w:t>were persecuted by the State</w:t>
      </w:r>
      <w:r w:rsidR="00F46B43">
        <w:rPr>
          <w:rFonts w:ascii="Times" w:hAnsi="Times" w:cs="Times New Roman"/>
          <w:sz w:val="24"/>
          <w:szCs w:val="24"/>
        </w:rPr>
        <w:t>,</w:t>
      </w:r>
      <w:r w:rsidRPr="00801523">
        <w:rPr>
          <w:rFonts w:ascii="Times" w:hAnsi="Times" w:cs="Times New Roman"/>
          <w:sz w:val="24"/>
          <w:szCs w:val="24"/>
        </w:rPr>
        <w:t xml:space="preserve"> and </w:t>
      </w:r>
      <w:r w:rsidR="00F46B43">
        <w:rPr>
          <w:rFonts w:ascii="Times" w:hAnsi="Times" w:cs="Times New Roman"/>
          <w:sz w:val="24"/>
          <w:szCs w:val="24"/>
        </w:rPr>
        <w:t>later</w:t>
      </w:r>
      <w:r w:rsidRPr="00801523">
        <w:rPr>
          <w:rFonts w:ascii="Times" w:hAnsi="Times" w:cs="Times New Roman"/>
          <w:sz w:val="24"/>
          <w:szCs w:val="24"/>
        </w:rPr>
        <w:t xml:space="preserve"> became liberal and communist guerrillas.</w:t>
      </w:r>
    </w:p>
  </w:endnote>
  <w:endnote w:id="7">
    <w:p w14:paraId="0DA55643" w14:textId="74617ECA" w:rsidR="000C23B5" w:rsidRPr="00F16C2E" w:rsidRDefault="000C23B5" w:rsidP="00F16C2E">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Pr>
          <w:rFonts w:ascii="Times" w:hAnsi="Times"/>
          <w:sz w:val="24"/>
          <w:szCs w:val="24"/>
        </w:rPr>
        <w:t>P</w:t>
      </w:r>
      <w:r w:rsidRPr="00F16C2E">
        <w:rPr>
          <w:rFonts w:ascii="Times" w:hAnsi="Times" w:cs="Times New Roman"/>
          <w:color w:val="000000" w:themeColor="text1"/>
          <w:sz w:val="24"/>
          <w:szCs w:val="24"/>
        </w:rPr>
        <w:t xml:space="preserve">eace talks between the Pastrana administration and </w:t>
      </w:r>
      <w:r w:rsidRPr="00F16C2E">
        <w:rPr>
          <w:rFonts w:ascii="Times" w:hAnsi="Times" w:cs="Times New Roman"/>
          <w:color w:val="000000" w:themeColor="text1"/>
          <w:sz w:val="24"/>
          <w:szCs w:val="24"/>
        </w:rPr>
        <w:t xml:space="preserve">Farc took place in the so-called </w:t>
      </w:r>
      <w:r>
        <w:rPr>
          <w:rFonts w:ascii="Times" w:hAnsi="Times" w:cs="Times New Roman"/>
          <w:color w:val="000000" w:themeColor="text1"/>
          <w:sz w:val="24"/>
          <w:szCs w:val="24"/>
        </w:rPr>
        <w:t>“</w:t>
      </w:r>
      <w:r w:rsidRPr="00F16C2E">
        <w:rPr>
          <w:rFonts w:ascii="Times" w:hAnsi="Times" w:cs="Times New Roman"/>
          <w:color w:val="000000" w:themeColor="text1"/>
          <w:sz w:val="24"/>
          <w:szCs w:val="24"/>
        </w:rPr>
        <w:t>Zona de distension</w:t>
      </w:r>
      <w:r>
        <w:rPr>
          <w:rFonts w:ascii="Times" w:hAnsi="Times" w:cs="Times New Roman"/>
          <w:color w:val="000000" w:themeColor="text1"/>
          <w:sz w:val="24"/>
          <w:szCs w:val="24"/>
        </w:rPr>
        <w:t>”</w:t>
      </w:r>
      <w:r w:rsidRPr="00F16C2E">
        <w:rPr>
          <w:rFonts w:ascii="Times" w:hAnsi="Times" w:cs="Times New Roman"/>
          <w:color w:val="000000" w:themeColor="text1"/>
          <w:sz w:val="24"/>
          <w:szCs w:val="24"/>
        </w:rPr>
        <w:t xml:space="preserve"> (demilitarized zone</w:t>
      </w:r>
      <w:r w:rsidRPr="00F57A84">
        <w:rPr>
          <w:rFonts w:ascii="Times" w:hAnsi="Times" w:cs="Times New Roman"/>
          <w:color w:val="000000" w:themeColor="text1"/>
          <w:sz w:val="24"/>
          <w:szCs w:val="24"/>
        </w:rPr>
        <w:t>)</w:t>
      </w:r>
      <w:r w:rsidRPr="000F6513">
        <w:rPr>
          <w:rFonts w:ascii="Times" w:hAnsi="Times" w:cs="Times New Roman"/>
          <w:color w:val="000000" w:themeColor="text1"/>
          <w:sz w:val="24"/>
          <w:szCs w:val="24"/>
        </w:rPr>
        <w:t>,</w:t>
      </w:r>
      <w:r w:rsidRPr="00F16C2E">
        <w:rPr>
          <w:rFonts w:ascii="Times" w:hAnsi="Times" w:cs="Times New Roman"/>
          <w:color w:val="000000" w:themeColor="text1"/>
          <w:sz w:val="24"/>
          <w:szCs w:val="24"/>
        </w:rPr>
        <w:t xml:space="preserve"> an area of about 16000 sq</w:t>
      </w:r>
      <w:r>
        <w:rPr>
          <w:rFonts w:ascii="Times" w:hAnsi="Times" w:cs="Times New Roman"/>
          <w:color w:val="000000" w:themeColor="text1"/>
          <w:sz w:val="24"/>
          <w:szCs w:val="24"/>
        </w:rPr>
        <w:t>uare miles</w:t>
      </w:r>
      <w:r w:rsidRPr="00F16C2E">
        <w:rPr>
          <w:rFonts w:ascii="Times" w:hAnsi="Times" w:cs="Times New Roman"/>
          <w:color w:val="000000" w:themeColor="text1"/>
          <w:sz w:val="24"/>
          <w:szCs w:val="24"/>
        </w:rPr>
        <w:t xml:space="preserve"> between</w:t>
      </w:r>
      <w:r w:rsidR="00F57A84">
        <w:rPr>
          <w:rFonts w:ascii="Times" w:hAnsi="Times" w:cs="Times New Roman"/>
          <w:color w:val="000000" w:themeColor="text1"/>
          <w:sz w:val="24"/>
          <w:szCs w:val="24"/>
        </w:rPr>
        <w:t xml:space="preserve"> </w:t>
      </w:r>
      <w:r>
        <w:rPr>
          <w:rFonts w:ascii="Times" w:hAnsi="Times" w:cs="Times New Roman"/>
          <w:color w:val="000000" w:themeColor="text1"/>
          <w:sz w:val="24"/>
          <w:szCs w:val="24"/>
        </w:rPr>
        <w:t>the provinces of</w:t>
      </w:r>
      <w:r w:rsidRPr="00F16C2E">
        <w:rPr>
          <w:rFonts w:ascii="Times" w:hAnsi="Times" w:cs="Times New Roman"/>
          <w:color w:val="000000" w:themeColor="text1"/>
          <w:sz w:val="24"/>
          <w:szCs w:val="24"/>
        </w:rPr>
        <w:t xml:space="preserve"> Meta and Caquetá. The government demilitarized this area so th</w:t>
      </w:r>
      <w:r>
        <w:rPr>
          <w:rFonts w:ascii="Times" w:hAnsi="Times" w:cs="Times New Roman"/>
          <w:color w:val="000000" w:themeColor="text1"/>
          <w:sz w:val="24"/>
          <w:szCs w:val="24"/>
        </w:rPr>
        <w:t>at the</w:t>
      </w:r>
      <w:r w:rsidRPr="00F16C2E">
        <w:rPr>
          <w:rFonts w:ascii="Times" w:hAnsi="Times" w:cs="Times New Roman"/>
          <w:color w:val="000000" w:themeColor="text1"/>
          <w:sz w:val="24"/>
          <w:szCs w:val="24"/>
        </w:rPr>
        <w:t xml:space="preserve"> peace talks could</w:t>
      </w:r>
      <w:r>
        <w:rPr>
          <w:rFonts w:ascii="Times" w:hAnsi="Times" w:cs="Times New Roman"/>
          <w:color w:val="000000" w:themeColor="text1"/>
          <w:sz w:val="24"/>
          <w:szCs w:val="24"/>
        </w:rPr>
        <w:t xml:space="preserve"> be conducted </w:t>
      </w:r>
      <w:r w:rsidRPr="00F16C2E">
        <w:rPr>
          <w:rFonts w:ascii="Times" w:hAnsi="Times" w:cs="Times New Roman"/>
          <w:color w:val="000000" w:themeColor="text1"/>
          <w:sz w:val="24"/>
          <w:szCs w:val="24"/>
        </w:rPr>
        <w:t>safely. In practice, Farc took advantage of the situation</w:t>
      </w:r>
      <w:r>
        <w:rPr>
          <w:rFonts w:ascii="Times" w:hAnsi="Times" w:cs="Times New Roman"/>
          <w:color w:val="000000" w:themeColor="text1"/>
          <w:sz w:val="24"/>
          <w:szCs w:val="24"/>
        </w:rPr>
        <w:t xml:space="preserve"> </w:t>
      </w:r>
      <w:r w:rsidR="00574CE3">
        <w:rPr>
          <w:rFonts w:ascii="Times" w:hAnsi="Times" w:cs="Times New Roman"/>
          <w:color w:val="000000" w:themeColor="text1"/>
          <w:sz w:val="24"/>
          <w:szCs w:val="24"/>
        </w:rPr>
        <w:t>by</w:t>
      </w:r>
      <w:r w:rsidRPr="00F16C2E">
        <w:rPr>
          <w:rFonts w:ascii="Times" w:hAnsi="Times" w:cs="Times New Roman"/>
          <w:color w:val="000000" w:themeColor="text1"/>
          <w:sz w:val="24"/>
          <w:szCs w:val="24"/>
        </w:rPr>
        <w:t xml:space="preserve"> strengthen</w:t>
      </w:r>
      <w:r w:rsidR="00574CE3">
        <w:rPr>
          <w:rFonts w:ascii="Times" w:hAnsi="Times" w:cs="Times New Roman"/>
          <w:color w:val="000000" w:themeColor="text1"/>
          <w:sz w:val="24"/>
          <w:szCs w:val="24"/>
        </w:rPr>
        <w:t>ing</w:t>
      </w:r>
      <w:r w:rsidRPr="00F16C2E">
        <w:rPr>
          <w:rFonts w:ascii="Times" w:hAnsi="Times" w:cs="Times New Roman"/>
          <w:color w:val="000000" w:themeColor="text1"/>
          <w:sz w:val="24"/>
          <w:szCs w:val="24"/>
        </w:rPr>
        <w:t xml:space="preserve"> its power over the territory</w:t>
      </w:r>
      <w:r>
        <w:rPr>
          <w:rFonts w:ascii="Times" w:hAnsi="Times" w:cs="Times New Roman"/>
          <w:color w:val="000000" w:themeColor="text1"/>
          <w:sz w:val="24"/>
          <w:szCs w:val="24"/>
        </w:rPr>
        <w:t xml:space="preserve"> and </w:t>
      </w:r>
      <w:r w:rsidR="00574CE3">
        <w:rPr>
          <w:rFonts w:ascii="Times" w:hAnsi="Times" w:cs="Times New Roman"/>
          <w:color w:val="000000" w:themeColor="text1"/>
          <w:sz w:val="24"/>
          <w:szCs w:val="24"/>
        </w:rPr>
        <w:t xml:space="preserve">expanding </w:t>
      </w:r>
      <w:r>
        <w:rPr>
          <w:rFonts w:ascii="Times" w:hAnsi="Times" w:cs="Times New Roman"/>
          <w:color w:val="000000" w:themeColor="text1"/>
          <w:sz w:val="24"/>
          <w:szCs w:val="24"/>
        </w:rPr>
        <w:t>its</w:t>
      </w:r>
      <w:r w:rsidRPr="00F16C2E">
        <w:rPr>
          <w:rFonts w:ascii="Times" w:hAnsi="Times" w:cs="Times New Roman"/>
          <w:color w:val="000000" w:themeColor="text1"/>
          <w:sz w:val="24"/>
          <w:szCs w:val="24"/>
        </w:rPr>
        <w:t xml:space="preserve"> drug trafficking routes</w:t>
      </w:r>
      <w:r w:rsidR="00574CE3">
        <w:rPr>
          <w:rFonts w:ascii="Times" w:hAnsi="Times" w:cs="Times New Roman"/>
          <w:color w:val="000000" w:themeColor="text1"/>
          <w:sz w:val="24"/>
          <w:szCs w:val="24"/>
        </w:rPr>
        <w:t>. I</w:t>
      </w:r>
      <w:r>
        <w:rPr>
          <w:rFonts w:ascii="Times" w:hAnsi="Times" w:cs="Times New Roman"/>
          <w:color w:val="000000" w:themeColor="text1"/>
          <w:sz w:val="24"/>
          <w:szCs w:val="24"/>
        </w:rPr>
        <w:t xml:space="preserve">n the collective imagination </w:t>
      </w:r>
      <w:r w:rsidRPr="00F16C2E">
        <w:rPr>
          <w:rFonts w:ascii="Times" w:hAnsi="Times" w:cs="Times New Roman"/>
          <w:color w:val="000000" w:themeColor="text1"/>
          <w:sz w:val="24"/>
          <w:szCs w:val="24"/>
        </w:rPr>
        <w:t xml:space="preserve">this region </w:t>
      </w:r>
      <w:r>
        <w:rPr>
          <w:rFonts w:ascii="Times" w:hAnsi="Times" w:cs="Times New Roman"/>
          <w:color w:val="000000" w:themeColor="text1"/>
          <w:sz w:val="24"/>
          <w:szCs w:val="24"/>
        </w:rPr>
        <w:t xml:space="preserve">therefore </w:t>
      </w:r>
      <w:r w:rsidRPr="00F16C2E">
        <w:rPr>
          <w:rFonts w:ascii="Times" w:hAnsi="Times" w:cs="Times New Roman"/>
          <w:color w:val="000000" w:themeColor="text1"/>
          <w:sz w:val="24"/>
          <w:szCs w:val="24"/>
        </w:rPr>
        <w:t>became one of the “zonas rojas” par excellence.</w:t>
      </w:r>
      <w:ins w:id="7" w:author="Author">
        <w:r>
          <w:rPr>
            <w:rFonts w:ascii="Times" w:hAnsi="Times" w:cs="Times New Roman"/>
            <w:color w:val="000000" w:themeColor="text1"/>
            <w:sz w:val="24"/>
            <w:szCs w:val="24"/>
          </w:rPr>
          <w:t xml:space="preserve">  </w:t>
        </w:r>
      </w:ins>
    </w:p>
  </w:endnote>
  <w:endnote w:id="8">
    <w:p w14:paraId="50438089" w14:textId="6FD515DE" w:rsidR="000C23B5" w:rsidRPr="00F16C2E" w:rsidRDefault="000C23B5" w:rsidP="00F16C2E">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s="Times New Roman"/>
          <w:color w:val="000000" w:themeColor="text1"/>
          <w:sz w:val="24"/>
          <w:szCs w:val="24"/>
        </w:rPr>
        <w:t>In 2003, the AUC</w:t>
      </w:r>
      <w:r>
        <w:rPr>
          <w:rFonts w:ascii="Times" w:hAnsi="Times" w:cs="Times New Roman"/>
          <w:color w:val="000000" w:themeColor="text1"/>
          <w:sz w:val="24"/>
          <w:szCs w:val="24"/>
        </w:rPr>
        <w:t>--the</w:t>
      </w:r>
      <w:r w:rsidRPr="00F16C2E">
        <w:rPr>
          <w:rFonts w:ascii="Times" w:hAnsi="Times" w:cs="Times New Roman"/>
          <w:color w:val="000000" w:themeColor="text1"/>
          <w:sz w:val="24"/>
          <w:szCs w:val="24"/>
        </w:rPr>
        <w:t xml:space="preserve"> Colombian United Self-Defense group (that at the time gathered paramilitary groups from different regions of the </w:t>
      </w:r>
      <w:r w:rsidRPr="00F16C2E">
        <w:rPr>
          <w:rFonts w:ascii="Times" w:hAnsi="Times" w:cs="Times New Roman"/>
          <w:color w:val="000000" w:themeColor="text1"/>
          <w:sz w:val="24"/>
          <w:szCs w:val="24"/>
        </w:rPr>
        <w:t>country)</w:t>
      </w:r>
      <w:r>
        <w:rPr>
          <w:rFonts w:ascii="Times" w:hAnsi="Times" w:cs="Times New Roman"/>
          <w:color w:val="000000" w:themeColor="text1"/>
          <w:sz w:val="24"/>
          <w:szCs w:val="24"/>
        </w:rPr>
        <w:t xml:space="preserve">-- </w:t>
      </w:r>
      <w:r w:rsidRPr="00F16C2E">
        <w:rPr>
          <w:rFonts w:ascii="Times" w:hAnsi="Times" w:cs="Times New Roman"/>
          <w:color w:val="000000" w:themeColor="text1"/>
          <w:sz w:val="24"/>
          <w:szCs w:val="24"/>
        </w:rPr>
        <w:t xml:space="preserve">signed the </w:t>
      </w:r>
      <w:r w:rsidRPr="00F16C2E">
        <w:rPr>
          <w:rFonts w:ascii="Times" w:hAnsi="Times" w:cs="Times New Roman"/>
          <w:color w:val="000000" w:themeColor="text1"/>
          <w:sz w:val="24"/>
          <w:szCs w:val="24"/>
        </w:rPr>
        <w:t>Ralito Accord with the Uribe administration. As a result, 18</w:t>
      </w:r>
      <w:r>
        <w:rPr>
          <w:rFonts w:ascii="Times" w:hAnsi="Times" w:cs="Times New Roman"/>
          <w:color w:val="000000" w:themeColor="text1"/>
          <w:sz w:val="24"/>
          <w:szCs w:val="24"/>
        </w:rPr>
        <w:t>,</w:t>
      </w:r>
      <w:r w:rsidRPr="00F16C2E">
        <w:rPr>
          <w:rFonts w:ascii="Times" w:hAnsi="Times" w:cs="Times New Roman"/>
          <w:color w:val="000000" w:themeColor="text1"/>
          <w:sz w:val="24"/>
          <w:szCs w:val="24"/>
        </w:rPr>
        <w:t xml:space="preserve">000 AUC members demobilized. The Ralito Agreement was harshly criticized as it gave too many concessions to the paramilitaries without demanding reparation for their victims in return. In 2005, </w:t>
      </w:r>
      <w:r>
        <w:rPr>
          <w:rFonts w:ascii="Times" w:hAnsi="Times" w:cs="Times New Roman"/>
          <w:color w:val="000000" w:themeColor="text1"/>
          <w:sz w:val="24"/>
          <w:szCs w:val="24"/>
        </w:rPr>
        <w:t xml:space="preserve">Colombian Congress </w:t>
      </w:r>
      <w:r w:rsidRPr="00F16C2E">
        <w:rPr>
          <w:rFonts w:ascii="Times" w:hAnsi="Times" w:cs="Times New Roman"/>
          <w:color w:val="000000" w:themeColor="text1"/>
          <w:sz w:val="24"/>
          <w:szCs w:val="24"/>
        </w:rPr>
        <w:t xml:space="preserve">passed the Justicia y Paz law (justice and peace), which provided a legal framework for the demobilization of paramilitaries who were supposed to testify before the Justice and Peace Courts. </w:t>
      </w:r>
      <w:r w:rsidR="005F4E53">
        <w:rPr>
          <w:rFonts w:ascii="Times" w:hAnsi="Times" w:cs="Times New Roman"/>
          <w:color w:val="000000" w:themeColor="text1"/>
          <w:sz w:val="24"/>
          <w:szCs w:val="24"/>
        </w:rPr>
        <w:t>Under that law</w:t>
      </w:r>
      <w:r w:rsidRPr="00F16C2E">
        <w:rPr>
          <w:rFonts w:ascii="Times" w:hAnsi="Times" w:cs="Times New Roman"/>
          <w:color w:val="000000" w:themeColor="text1"/>
          <w:sz w:val="24"/>
          <w:szCs w:val="24"/>
        </w:rPr>
        <w:t xml:space="preserve">, </w:t>
      </w:r>
      <w:r w:rsidR="005F4E53">
        <w:rPr>
          <w:rFonts w:ascii="Times" w:hAnsi="Times" w:cs="Times New Roman"/>
          <w:color w:val="000000" w:themeColor="text1"/>
          <w:sz w:val="24"/>
          <w:szCs w:val="24"/>
        </w:rPr>
        <w:t xml:space="preserve">another </w:t>
      </w:r>
      <w:r w:rsidRPr="00F16C2E">
        <w:rPr>
          <w:rFonts w:ascii="Times" w:hAnsi="Times" w:cs="Times New Roman"/>
          <w:color w:val="000000" w:themeColor="text1"/>
          <w:sz w:val="24"/>
          <w:szCs w:val="24"/>
        </w:rPr>
        <w:t>30,000 paramilitaries</w:t>
      </w:r>
      <w:r w:rsidRPr="005F4E53">
        <w:rPr>
          <w:rFonts w:ascii="Times" w:hAnsi="Times" w:cs="Times New Roman"/>
          <w:color w:val="000000" w:themeColor="text1"/>
          <w:sz w:val="24"/>
          <w:szCs w:val="24"/>
        </w:rPr>
        <w:t xml:space="preserve"> demobilized</w:t>
      </w:r>
      <w:r w:rsidR="005F4E53" w:rsidRPr="005F4E53">
        <w:rPr>
          <w:rFonts w:ascii="Times" w:hAnsi="Times" w:cs="Times New Roman"/>
          <w:color w:val="000000" w:themeColor="text1"/>
          <w:sz w:val="24"/>
          <w:szCs w:val="24"/>
        </w:rPr>
        <w:t>.</w:t>
      </w:r>
      <w:r w:rsidR="00D86099">
        <w:rPr>
          <w:rFonts w:ascii="Times" w:hAnsi="Times" w:cs="Times New Roman"/>
          <w:color w:val="000000" w:themeColor="text1"/>
          <w:sz w:val="24"/>
          <w:szCs w:val="24"/>
        </w:rPr>
        <w:t xml:space="preserve"> </w:t>
      </w:r>
      <w:r w:rsidRPr="00F16C2E">
        <w:rPr>
          <w:rFonts w:ascii="Times" w:hAnsi="Times" w:cs="Times New Roman"/>
          <w:color w:val="000000" w:themeColor="text1"/>
          <w:sz w:val="24"/>
          <w:szCs w:val="24"/>
        </w:rPr>
        <w:t xml:space="preserve">However, years later paramilitary leaders confessed </w:t>
      </w:r>
      <w:r>
        <w:rPr>
          <w:rFonts w:ascii="Times" w:hAnsi="Times" w:cs="Times New Roman"/>
          <w:color w:val="000000" w:themeColor="text1"/>
          <w:sz w:val="24"/>
          <w:szCs w:val="24"/>
        </w:rPr>
        <w:t xml:space="preserve">to </w:t>
      </w:r>
      <w:r w:rsidRPr="00F16C2E">
        <w:rPr>
          <w:rFonts w:ascii="Times" w:hAnsi="Times" w:cs="Times New Roman"/>
          <w:color w:val="000000" w:themeColor="text1"/>
          <w:sz w:val="24"/>
          <w:szCs w:val="24"/>
        </w:rPr>
        <w:t xml:space="preserve">the Justice and Peace Courts that </w:t>
      </w:r>
      <w:r>
        <w:rPr>
          <w:rFonts w:ascii="Times" w:hAnsi="Times" w:cs="Times New Roman"/>
          <w:color w:val="000000" w:themeColor="text1"/>
          <w:sz w:val="24"/>
          <w:szCs w:val="24"/>
        </w:rPr>
        <w:t xml:space="preserve">some </w:t>
      </w:r>
      <w:r w:rsidRPr="00F16C2E">
        <w:rPr>
          <w:rFonts w:ascii="Times" w:hAnsi="Times" w:cs="Times New Roman"/>
          <w:color w:val="000000" w:themeColor="text1"/>
          <w:sz w:val="24"/>
          <w:szCs w:val="24"/>
        </w:rPr>
        <w:t xml:space="preserve">of the 2003 mobilizations were </w:t>
      </w:r>
      <w:r w:rsidR="00021B98">
        <w:rPr>
          <w:rFonts w:ascii="Times" w:hAnsi="Times" w:cs="Times New Roman"/>
          <w:color w:val="000000" w:themeColor="text1"/>
          <w:sz w:val="24"/>
          <w:szCs w:val="24"/>
        </w:rPr>
        <w:t xml:space="preserve">a </w:t>
      </w:r>
      <w:r>
        <w:rPr>
          <w:rFonts w:ascii="Times" w:hAnsi="Times" w:cs="Times New Roman"/>
          <w:color w:val="000000" w:themeColor="text1"/>
          <w:sz w:val="24"/>
          <w:szCs w:val="24"/>
        </w:rPr>
        <w:t>sha</w:t>
      </w:r>
      <w:r w:rsidR="00021B98">
        <w:rPr>
          <w:rFonts w:ascii="Times" w:hAnsi="Times" w:cs="Times New Roman"/>
          <w:color w:val="000000" w:themeColor="text1"/>
          <w:sz w:val="24"/>
          <w:szCs w:val="24"/>
        </w:rPr>
        <w:t xml:space="preserve">m.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ȀȂȂȂЂȀȁȂȂāȂȂȂȁȂĂȂȂ缄"/>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de">
    <w:altName w:val="Code"/>
    <w:panose1 w:val="020B0604020202020204"/>
    <w:charset w:val="00"/>
    <w:family w:val="swiss"/>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6F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9462" w14:textId="77777777" w:rsidR="000C23B5" w:rsidRDefault="000C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62570" w14:textId="77777777" w:rsidR="000C23B5" w:rsidRDefault="000C23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64C3D" w14:textId="77777777" w:rsidR="000C23B5" w:rsidRDefault="000C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BE65D" w14:textId="77777777" w:rsidR="00D75F02" w:rsidRDefault="00D75F02" w:rsidP="00BD1FC7">
      <w:pPr>
        <w:spacing w:line="240" w:lineRule="auto"/>
      </w:pPr>
      <w:r>
        <w:separator/>
      </w:r>
    </w:p>
  </w:footnote>
  <w:footnote w:type="continuationSeparator" w:id="0">
    <w:p w14:paraId="3D5A593C" w14:textId="77777777" w:rsidR="00D75F02" w:rsidRDefault="00D75F02" w:rsidP="00BD1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7130929"/>
      <w:docPartObj>
        <w:docPartGallery w:val="Page Numbers (Top of Page)"/>
        <w:docPartUnique/>
      </w:docPartObj>
    </w:sdtPr>
    <w:sdtEndPr>
      <w:rPr>
        <w:rStyle w:val="PageNumber"/>
      </w:rPr>
    </w:sdtEndPr>
    <w:sdtContent>
      <w:p w14:paraId="2E408597" w14:textId="652369D2" w:rsidR="000C23B5" w:rsidRDefault="000C23B5" w:rsidP="004816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F7F360" w14:textId="77777777" w:rsidR="000C23B5" w:rsidRDefault="000C23B5" w:rsidP="003267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1856614614"/>
      <w:docPartObj>
        <w:docPartGallery w:val="Page Numbers (Top of Page)"/>
        <w:docPartUnique/>
      </w:docPartObj>
    </w:sdtPr>
    <w:sdtEndPr>
      <w:rPr>
        <w:rStyle w:val="PageNumber"/>
      </w:rPr>
    </w:sdtEndPr>
    <w:sdtContent>
      <w:p w14:paraId="7B72818E" w14:textId="5E1F460D" w:rsidR="000C23B5" w:rsidRPr="0032670A" w:rsidRDefault="000C23B5" w:rsidP="00481652">
        <w:pPr>
          <w:pStyle w:val="Header"/>
          <w:framePr w:wrap="none" w:vAnchor="text" w:hAnchor="margin" w:xAlign="right" w:y="1"/>
          <w:rPr>
            <w:rStyle w:val="PageNumber"/>
            <w:rFonts w:ascii="Times" w:hAnsi="Times"/>
          </w:rPr>
        </w:pPr>
        <w:r w:rsidRPr="0032670A">
          <w:rPr>
            <w:rStyle w:val="PageNumber"/>
            <w:rFonts w:ascii="Times" w:hAnsi="Times"/>
          </w:rPr>
          <w:t xml:space="preserve">Palacio </w:t>
        </w:r>
        <w:r w:rsidRPr="0032670A">
          <w:rPr>
            <w:rStyle w:val="PageNumber"/>
            <w:rFonts w:ascii="Times" w:hAnsi="Times"/>
          </w:rPr>
          <w:fldChar w:fldCharType="begin"/>
        </w:r>
        <w:r w:rsidRPr="0032670A">
          <w:rPr>
            <w:rStyle w:val="PageNumber"/>
            <w:rFonts w:ascii="Times" w:hAnsi="Times"/>
          </w:rPr>
          <w:instrText xml:space="preserve"> PAGE </w:instrText>
        </w:r>
        <w:r w:rsidRPr="0032670A">
          <w:rPr>
            <w:rStyle w:val="PageNumber"/>
            <w:rFonts w:ascii="Times" w:hAnsi="Times"/>
          </w:rPr>
          <w:fldChar w:fldCharType="separate"/>
        </w:r>
        <w:r w:rsidR="000A5A48">
          <w:rPr>
            <w:rStyle w:val="PageNumber"/>
            <w:rFonts w:ascii="Times" w:hAnsi="Times"/>
            <w:noProof/>
          </w:rPr>
          <w:t>21</w:t>
        </w:r>
        <w:r w:rsidRPr="0032670A">
          <w:rPr>
            <w:rStyle w:val="PageNumber"/>
            <w:rFonts w:ascii="Times" w:hAnsi="Times"/>
          </w:rPr>
          <w:fldChar w:fldCharType="end"/>
        </w:r>
      </w:p>
    </w:sdtContent>
  </w:sdt>
  <w:p w14:paraId="508AE4A5" w14:textId="77777777" w:rsidR="000C23B5" w:rsidRPr="0032670A" w:rsidRDefault="000C23B5" w:rsidP="0032670A">
    <w:pPr>
      <w:pStyle w:val="Header"/>
      <w:ind w:right="360"/>
      <w:rPr>
        <w:rFonts w:ascii="Times" w:hAnsi="Tim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A2245" w14:textId="77777777" w:rsidR="000C23B5" w:rsidRDefault="000C2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568"/>
    <w:multiLevelType w:val="multilevel"/>
    <w:tmpl w:val="0B42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5624"/>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742541"/>
    <w:multiLevelType w:val="multilevel"/>
    <w:tmpl w:val="D1A0A0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21026"/>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FF0E07"/>
    <w:multiLevelType w:val="hybridMultilevel"/>
    <w:tmpl w:val="B38EDCA4"/>
    <w:lvl w:ilvl="0" w:tplc="7262A800">
      <w:start w:val="2"/>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34962"/>
    <w:multiLevelType w:val="multilevel"/>
    <w:tmpl w:val="F348A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1500FA"/>
    <w:multiLevelType w:val="hybridMultilevel"/>
    <w:tmpl w:val="3FE23DFC"/>
    <w:lvl w:ilvl="0" w:tplc="205A6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7032D"/>
    <w:multiLevelType w:val="multilevel"/>
    <w:tmpl w:val="0F14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51A14"/>
    <w:multiLevelType w:val="multilevel"/>
    <w:tmpl w:val="34EE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16ED0"/>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7434E63"/>
    <w:multiLevelType w:val="multilevel"/>
    <w:tmpl w:val="F602580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E931F8"/>
    <w:multiLevelType w:val="multilevel"/>
    <w:tmpl w:val="46A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62621"/>
    <w:multiLevelType w:val="multilevel"/>
    <w:tmpl w:val="57828D94"/>
    <w:lvl w:ilvl="0">
      <w:start w:val="1"/>
      <w:numFmt w:val="decimal"/>
      <w:lvlText w:val="%1."/>
      <w:lvlJc w:val="left"/>
      <w:pPr>
        <w:ind w:left="720" w:hanging="360"/>
      </w:pPr>
      <w:rPr>
        <w:rFonts w:ascii="Times" w:eastAsiaTheme="minorEastAsia" w:hAnsi="Times" w:cstheme="minorBid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7910CF8"/>
    <w:multiLevelType w:val="hybridMultilevel"/>
    <w:tmpl w:val="588430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4"/>
  </w:num>
  <w:num w:numId="5">
    <w:abstractNumId w:val="7"/>
  </w:num>
  <w:num w:numId="6">
    <w:abstractNumId w:val="0"/>
  </w:num>
  <w:num w:numId="7">
    <w:abstractNumId w:val="11"/>
  </w:num>
  <w:num w:numId="8">
    <w:abstractNumId w:val="8"/>
  </w:num>
  <w:num w:numId="9">
    <w:abstractNumId w:val="9"/>
  </w:num>
  <w:num w:numId="10">
    <w:abstractNumId w:val="13"/>
  </w:num>
  <w:num w:numId="11">
    <w:abstractNumId w:val="2"/>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41"/>
    <w:rsid w:val="00003130"/>
    <w:rsid w:val="00015369"/>
    <w:rsid w:val="00021B98"/>
    <w:rsid w:val="00032D79"/>
    <w:rsid w:val="000363AF"/>
    <w:rsid w:val="000409E2"/>
    <w:rsid w:val="00041203"/>
    <w:rsid w:val="000448C8"/>
    <w:rsid w:val="00045971"/>
    <w:rsid w:val="00054CBC"/>
    <w:rsid w:val="0005776B"/>
    <w:rsid w:val="0007359E"/>
    <w:rsid w:val="00076431"/>
    <w:rsid w:val="00082F39"/>
    <w:rsid w:val="0008359A"/>
    <w:rsid w:val="00087D08"/>
    <w:rsid w:val="000A4B99"/>
    <w:rsid w:val="000A5A48"/>
    <w:rsid w:val="000B16D8"/>
    <w:rsid w:val="000B3DA4"/>
    <w:rsid w:val="000B4B33"/>
    <w:rsid w:val="000C23B5"/>
    <w:rsid w:val="000D65F5"/>
    <w:rsid w:val="000D738B"/>
    <w:rsid w:val="000E4898"/>
    <w:rsid w:val="000E7ED1"/>
    <w:rsid w:val="000F0D36"/>
    <w:rsid w:val="000F2108"/>
    <w:rsid w:val="000F6513"/>
    <w:rsid w:val="001001A9"/>
    <w:rsid w:val="0010036F"/>
    <w:rsid w:val="001010AC"/>
    <w:rsid w:val="0010515D"/>
    <w:rsid w:val="0011097C"/>
    <w:rsid w:val="00120ACF"/>
    <w:rsid w:val="001504F1"/>
    <w:rsid w:val="0015789C"/>
    <w:rsid w:val="00161672"/>
    <w:rsid w:val="00162149"/>
    <w:rsid w:val="00165937"/>
    <w:rsid w:val="00171B61"/>
    <w:rsid w:val="0017534A"/>
    <w:rsid w:val="00181782"/>
    <w:rsid w:val="0018277D"/>
    <w:rsid w:val="00184C13"/>
    <w:rsid w:val="00184CD5"/>
    <w:rsid w:val="001A39A8"/>
    <w:rsid w:val="001A448A"/>
    <w:rsid w:val="001B2002"/>
    <w:rsid w:val="001B336E"/>
    <w:rsid w:val="001C2229"/>
    <w:rsid w:val="001D7EBE"/>
    <w:rsid w:val="001F0346"/>
    <w:rsid w:val="00200084"/>
    <w:rsid w:val="00200540"/>
    <w:rsid w:val="002050EA"/>
    <w:rsid w:val="002063DA"/>
    <w:rsid w:val="00213572"/>
    <w:rsid w:val="0021659F"/>
    <w:rsid w:val="0021776F"/>
    <w:rsid w:val="00223732"/>
    <w:rsid w:val="0023387F"/>
    <w:rsid w:val="00237D72"/>
    <w:rsid w:val="002402CA"/>
    <w:rsid w:val="00244CFE"/>
    <w:rsid w:val="002462A0"/>
    <w:rsid w:val="0025233A"/>
    <w:rsid w:val="00254519"/>
    <w:rsid w:val="0025570C"/>
    <w:rsid w:val="00274470"/>
    <w:rsid w:val="0027660B"/>
    <w:rsid w:val="0028439E"/>
    <w:rsid w:val="00285EE1"/>
    <w:rsid w:val="00296F38"/>
    <w:rsid w:val="002B50A1"/>
    <w:rsid w:val="002B511E"/>
    <w:rsid w:val="002B5EC3"/>
    <w:rsid w:val="002B655A"/>
    <w:rsid w:val="002C3D51"/>
    <w:rsid w:val="002C47EB"/>
    <w:rsid w:val="002C4BA5"/>
    <w:rsid w:val="002D5195"/>
    <w:rsid w:val="002D74FA"/>
    <w:rsid w:val="002E2991"/>
    <w:rsid w:val="002F4382"/>
    <w:rsid w:val="002F6277"/>
    <w:rsid w:val="002F6335"/>
    <w:rsid w:val="002F633C"/>
    <w:rsid w:val="002F7248"/>
    <w:rsid w:val="003006D4"/>
    <w:rsid w:val="00314EDA"/>
    <w:rsid w:val="00320702"/>
    <w:rsid w:val="003218C0"/>
    <w:rsid w:val="00322439"/>
    <w:rsid w:val="00323463"/>
    <w:rsid w:val="00325992"/>
    <w:rsid w:val="0032670A"/>
    <w:rsid w:val="00330A50"/>
    <w:rsid w:val="00334CD9"/>
    <w:rsid w:val="00347D66"/>
    <w:rsid w:val="00352E0C"/>
    <w:rsid w:val="00367FEC"/>
    <w:rsid w:val="00373B76"/>
    <w:rsid w:val="003740A4"/>
    <w:rsid w:val="00377F02"/>
    <w:rsid w:val="00381978"/>
    <w:rsid w:val="00390D43"/>
    <w:rsid w:val="003959D7"/>
    <w:rsid w:val="003A2063"/>
    <w:rsid w:val="003A2576"/>
    <w:rsid w:val="003B4A95"/>
    <w:rsid w:val="003C4FA2"/>
    <w:rsid w:val="003E51B7"/>
    <w:rsid w:val="003F1DA4"/>
    <w:rsid w:val="003F74A9"/>
    <w:rsid w:val="00401443"/>
    <w:rsid w:val="00401A87"/>
    <w:rsid w:val="0040220F"/>
    <w:rsid w:val="004117C2"/>
    <w:rsid w:val="00423934"/>
    <w:rsid w:val="00432101"/>
    <w:rsid w:val="00440F8B"/>
    <w:rsid w:val="0044136A"/>
    <w:rsid w:val="004430D3"/>
    <w:rsid w:val="00462994"/>
    <w:rsid w:val="00464276"/>
    <w:rsid w:val="004644FE"/>
    <w:rsid w:val="00465FB9"/>
    <w:rsid w:val="00466D56"/>
    <w:rsid w:val="004740E6"/>
    <w:rsid w:val="00476FD3"/>
    <w:rsid w:val="00481652"/>
    <w:rsid w:val="0048527E"/>
    <w:rsid w:val="0048575B"/>
    <w:rsid w:val="00490F17"/>
    <w:rsid w:val="00494C44"/>
    <w:rsid w:val="004B23A5"/>
    <w:rsid w:val="004B5782"/>
    <w:rsid w:val="004C0CF2"/>
    <w:rsid w:val="004C170E"/>
    <w:rsid w:val="004C34B8"/>
    <w:rsid w:val="0050426A"/>
    <w:rsid w:val="00512515"/>
    <w:rsid w:val="00545B4A"/>
    <w:rsid w:val="00546E35"/>
    <w:rsid w:val="0055545C"/>
    <w:rsid w:val="00557D63"/>
    <w:rsid w:val="0056164B"/>
    <w:rsid w:val="00574CE3"/>
    <w:rsid w:val="00582168"/>
    <w:rsid w:val="00585D31"/>
    <w:rsid w:val="005910F9"/>
    <w:rsid w:val="005950D8"/>
    <w:rsid w:val="00595269"/>
    <w:rsid w:val="005C38D7"/>
    <w:rsid w:val="005D31E8"/>
    <w:rsid w:val="005D563A"/>
    <w:rsid w:val="005E1FE6"/>
    <w:rsid w:val="005F4E53"/>
    <w:rsid w:val="0061076E"/>
    <w:rsid w:val="00611296"/>
    <w:rsid w:val="00616C72"/>
    <w:rsid w:val="00626F0C"/>
    <w:rsid w:val="00632BDE"/>
    <w:rsid w:val="00653312"/>
    <w:rsid w:val="006534F5"/>
    <w:rsid w:val="0065714F"/>
    <w:rsid w:val="00661E87"/>
    <w:rsid w:val="00673C6C"/>
    <w:rsid w:val="006848F8"/>
    <w:rsid w:val="0068591D"/>
    <w:rsid w:val="00685F0B"/>
    <w:rsid w:val="00687FCD"/>
    <w:rsid w:val="00691475"/>
    <w:rsid w:val="006950ED"/>
    <w:rsid w:val="006A6BDD"/>
    <w:rsid w:val="006C0160"/>
    <w:rsid w:val="006C53CC"/>
    <w:rsid w:val="006C6CAA"/>
    <w:rsid w:val="006D586A"/>
    <w:rsid w:val="006F2178"/>
    <w:rsid w:val="006F2ED0"/>
    <w:rsid w:val="006F309C"/>
    <w:rsid w:val="006F3F9A"/>
    <w:rsid w:val="006F7DCA"/>
    <w:rsid w:val="00700F3C"/>
    <w:rsid w:val="0071345F"/>
    <w:rsid w:val="0072482C"/>
    <w:rsid w:val="00725B74"/>
    <w:rsid w:val="00733B5D"/>
    <w:rsid w:val="00736E58"/>
    <w:rsid w:val="007452B5"/>
    <w:rsid w:val="00745D90"/>
    <w:rsid w:val="00753100"/>
    <w:rsid w:val="00754138"/>
    <w:rsid w:val="00761D62"/>
    <w:rsid w:val="0076445D"/>
    <w:rsid w:val="007646EF"/>
    <w:rsid w:val="00764FE2"/>
    <w:rsid w:val="0076599C"/>
    <w:rsid w:val="00775D35"/>
    <w:rsid w:val="00776C37"/>
    <w:rsid w:val="007926A6"/>
    <w:rsid w:val="00795DB7"/>
    <w:rsid w:val="007A01D1"/>
    <w:rsid w:val="007A79C6"/>
    <w:rsid w:val="007B21EA"/>
    <w:rsid w:val="007B24A2"/>
    <w:rsid w:val="007B35BA"/>
    <w:rsid w:val="007C3C4E"/>
    <w:rsid w:val="007D6881"/>
    <w:rsid w:val="007E3754"/>
    <w:rsid w:val="007F03B2"/>
    <w:rsid w:val="00801523"/>
    <w:rsid w:val="008079CA"/>
    <w:rsid w:val="008131AD"/>
    <w:rsid w:val="0082201C"/>
    <w:rsid w:val="00822EEC"/>
    <w:rsid w:val="00827C39"/>
    <w:rsid w:val="008338A0"/>
    <w:rsid w:val="00834D76"/>
    <w:rsid w:val="00873D85"/>
    <w:rsid w:val="00876387"/>
    <w:rsid w:val="00886BCE"/>
    <w:rsid w:val="008B5524"/>
    <w:rsid w:val="008B7CEF"/>
    <w:rsid w:val="008B7E0D"/>
    <w:rsid w:val="008C1194"/>
    <w:rsid w:val="008C2FB6"/>
    <w:rsid w:val="008C4A98"/>
    <w:rsid w:val="008C70FA"/>
    <w:rsid w:val="008C7752"/>
    <w:rsid w:val="008D10C1"/>
    <w:rsid w:val="008D2284"/>
    <w:rsid w:val="008D331C"/>
    <w:rsid w:val="008E6A99"/>
    <w:rsid w:val="008F11B7"/>
    <w:rsid w:val="00900DF5"/>
    <w:rsid w:val="009342B4"/>
    <w:rsid w:val="00942C2C"/>
    <w:rsid w:val="0094332F"/>
    <w:rsid w:val="00943561"/>
    <w:rsid w:val="0094356E"/>
    <w:rsid w:val="00951C63"/>
    <w:rsid w:val="009536B4"/>
    <w:rsid w:val="009601AA"/>
    <w:rsid w:val="009636F4"/>
    <w:rsid w:val="00965575"/>
    <w:rsid w:val="00970329"/>
    <w:rsid w:val="009875CB"/>
    <w:rsid w:val="009919E1"/>
    <w:rsid w:val="009951BF"/>
    <w:rsid w:val="009A7C55"/>
    <w:rsid w:val="009B025F"/>
    <w:rsid w:val="009B04E1"/>
    <w:rsid w:val="009C209A"/>
    <w:rsid w:val="009C6AE1"/>
    <w:rsid w:val="009D08B8"/>
    <w:rsid w:val="009D3723"/>
    <w:rsid w:val="009E6915"/>
    <w:rsid w:val="009E7A49"/>
    <w:rsid w:val="009F00BA"/>
    <w:rsid w:val="00A040F8"/>
    <w:rsid w:val="00A10578"/>
    <w:rsid w:val="00A16625"/>
    <w:rsid w:val="00A223AE"/>
    <w:rsid w:val="00A31F10"/>
    <w:rsid w:val="00A31F91"/>
    <w:rsid w:val="00A32D0F"/>
    <w:rsid w:val="00A37D90"/>
    <w:rsid w:val="00A37E08"/>
    <w:rsid w:val="00A44D8E"/>
    <w:rsid w:val="00A50F6A"/>
    <w:rsid w:val="00A52262"/>
    <w:rsid w:val="00A54FF0"/>
    <w:rsid w:val="00A60D4E"/>
    <w:rsid w:val="00A66190"/>
    <w:rsid w:val="00A67898"/>
    <w:rsid w:val="00A7076B"/>
    <w:rsid w:val="00A75ADB"/>
    <w:rsid w:val="00A82F6E"/>
    <w:rsid w:val="00A83542"/>
    <w:rsid w:val="00A91EAE"/>
    <w:rsid w:val="00AA1F59"/>
    <w:rsid w:val="00AA2F99"/>
    <w:rsid w:val="00AB6B52"/>
    <w:rsid w:val="00AB7101"/>
    <w:rsid w:val="00AC3BC7"/>
    <w:rsid w:val="00AD6F93"/>
    <w:rsid w:val="00AE03CA"/>
    <w:rsid w:val="00AE5D07"/>
    <w:rsid w:val="00AF29D7"/>
    <w:rsid w:val="00B00934"/>
    <w:rsid w:val="00B635D8"/>
    <w:rsid w:val="00B67AC6"/>
    <w:rsid w:val="00B80693"/>
    <w:rsid w:val="00B81E7B"/>
    <w:rsid w:val="00B90D5A"/>
    <w:rsid w:val="00B9186A"/>
    <w:rsid w:val="00B964E1"/>
    <w:rsid w:val="00BA0D2D"/>
    <w:rsid w:val="00BA7E89"/>
    <w:rsid w:val="00BB1DE9"/>
    <w:rsid w:val="00BB2132"/>
    <w:rsid w:val="00BD1FC7"/>
    <w:rsid w:val="00BE14D1"/>
    <w:rsid w:val="00BE49A5"/>
    <w:rsid w:val="00BF3294"/>
    <w:rsid w:val="00C0429F"/>
    <w:rsid w:val="00C07480"/>
    <w:rsid w:val="00C075CA"/>
    <w:rsid w:val="00C24924"/>
    <w:rsid w:val="00C268A0"/>
    <w:rsid w:val="00C27FD0"/>
    <w:rsid w:val="00C51A7A"/>
    <w:rsid w:val="00C572C6"/>
    <w:rsid w:val="00C6335B"/>
    <w:rsid w:val="00C66372"/>
    <w:rsid w:val="00C67062"/>
    <w:rsid w:val="00C70C91"/>
    <w:rsid w:val="00C73128"/>
    <w:rsid w:val="00C81B07"/>
    <w:rsid w:val="00C93594"/>
    <w:rsid w:val="00C93BEB"/>
    <w:rsid w:val="00C9565D"/>
    <w:rsid w:val="00C966F9"/>
    <w:rsid w:val="00CA1C80"/>
    <w:rsid w:val="00CB04EE"/>
    <w:rsid w:val="00CB0CA7"/>
    <w:rsid w:val="00CB76B9"/>
    <w:rsid w:val="00CC06CD"/>
    <w:rsid w:val="00CC71D6"/>
    <w:rsid w:val="00CD4C2A"/>
    <w:rsid w:val="00CD5006"/>
    <w:rsid w:val="00CE35A5"/>
    <w:rsid w:val="00CE721F"/>
    <w:rsid w:val="00CF0D95"/>
    <w:rsid w:val="00CF7E98"/>
    <w:rsid w:val="00D00E02"/>
    <w:rsid w:val="00D0186B"/>
    <w:rsid w:val="00D0306D"/>
    <w:rsid w:val="00D07755"/>
    <w:rsid w:val="00D21B34"/>
    <w:rsid w:val="00D27E1A"/>
    <w:rsid w:val="00D31978"/>
    <w:rsid w:val="00D53459"/>
    <w:rsid w:val="00D54E1D"/>
    <w:rsid w:val="00D632A0"/>
    <w:rsid w:val="00D74205"/>
    <w:rsid w:val="00D75F02"/>
    <w:rsid w:val="00D80DDB"/>
    <w:rsid w:val="00D8571A"/>
    <w:rsid w:val="00D86099"/>
    <w:rsid w:val="00D93CB4"/>
    <w:rsid w:val="00DA0E65"/>
    <w:rsid w:val="00DA4973"/>
    <w:rsid w:val="00DB041E"/>
    <w:rsid w:val="00DB32B4"/>
    <w:rsid w:val="00DB32FC"/>
    <w:rsid w:val="00DB40A7"/>
    <w:rsid w:val="00DC1A1C"/>
    <w:rsid w:val="00DC57AF"/>
    <w:rsid w:val="00DC635F"/>
    <w:rsid w:val="00DC7BF6"/>
    <w:rsid w:val="00DD3F0B"/>
    <w:rsid w:val="00DD57EF"/>
    <w:rsid w:val="00DE0C64"/>
    <w:rsid w:val="00DE34A3"/>
    <w:rsid w:val="00DE7641"/>
    <w:rsid w:val="00E0153C"/>
    <w:rsid w:val="00E05154"/>
    <w:rsid w:val="00E05997"/>
    <w:rsid w:val="00E12A51"/>
    <w:rsid w:val="00E16972"/>
    <w:rsid w:val="00E2253C"/>
    <w:rsid w:val="00E33367"/>
    <w:rsid w:val="00E400E7"/>
    <w:rsid w:val="00E42B0D"/>
    <w:rsid w:val="00E57B0B"/>
    <w:rsid w:val="00E663F0"/>
    <w:rsid w:val="00E67D69"/>
    <w:rsid w:val="00E73477"/>
    <w:rsid w:val="00E7532C"/>
    <w:rsid w:val="00E84C6C"/>
    <w:rsid w:val="00EA0613"/>
    <w:rsid w:val="00EB6175"/>
    <w:rsid w:val="00EB7216"/>
    <w:rsid w:val="00EC2711"/>
    <w:rsid w:val="00EE1061"/>
    <w:rsid w:val="00EF1206"/>
    <w:rsid w:val="00EF609C"/>
    <w:rsid w:val="00F10A92"/>
    <w:rsid w:val="00F1266F"/>
    <w:rsid w:val="00F16C2E"/>
    <w:rsid w:val="00F20FD0"/>
    <w:rsid w:val="00F25E48"/>
    <w:rsid w:val="00F33038"/>
    <w:rsid w:val="00F46B43"/>
    <w:rsid w:val="00F55BD6"/>
    <w:rsid w:val="00F57A84"/>
    <w:rsid w:val="00F57FF4"/>
    <w:rsid w:val="00F61C9B"/>
    <w:rsid w:val="00F621B7"/>
    <w:rsid w:val="00F70D03"/>
    <w:rsid w:val="00F752C5"/>
    <w:rsid w:val="00F75537"/>
    <w:rsid w:val="00F75A3E"/>
    <w:rsid w:val="00F828F8"/>
    <w:rsid w:val="00F9080B"/>
    <w:rsid w:val="00F91C86"/>
    <w:rsid w:val="00F94D87"/>
    <w:rsid w:val="00FB677C"/>
    <w:rsid w:val="00FC663B"/>
    <w:rsid w:val="00FD0384"/>
    <w:rsid w:val="00FE115B"/>
    <w:rsid w:val="00FE11EB"/>
    <w:rsid w:val="00FF0866"/>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376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4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D5A"/>
    <w:pPr>
      <w:spacing w:line="240" w:lineRule="auto"/>
      <w:ind w:left="720"/>
      <w:contextualSpacing/>
    </w:pPr>
    <w:rPr>
      <w:rFonts w:eastAsiaTheme="minorEastAsia"/>
      <w:sz w:val="24"/>
      <w:szCs w:val="24"/>
      <w:lang w:val="es-ES_tradnl" w:eastAsia="ko-KR"/>
    </w:rPr>
  </w:style>
  <w:style w:type="character" w:styleId="CommentReference">
    <w:name w:val="annotation reference"/>
    <w:basedOn w:val="DefaultParagraphFont"/>
    <w:uiPriority w:val="99"/>
    <w:semiHidden/>
    <w:unhideWhenUsed/>
    <w:rsid w:val="0094356E"/>
    <w:rPr>
      <w:sz w:val="16"/>
      <w:szCs w:val="16"/>
    </w:rPr>
  </w:style>
  <w:style w:type="paragraph" w:styleId="CommentText">
    <w:name w:val="annotation text"/>
    <w:basedOn w:val="Normal"/>
    <w:link w:val="CommentTextChar"/>
    <w:uiPriority w:val="99"/>
    <w:semiHidden/>
    <w:unhideWhenUsed/>
    <w:rsid w:val="0094356E"/>
    <w:pPr>
      <w:spacing w:line="240" w:lineRule="auto"/>
    </w:pPr>
    <w:rPr>
      <w:sz w:val="20"/>
      <w:szCs w:val="20"/>
    </w:rPr>
  </w:style>
  <w:style w:type="character" w:customStyle="1" w:styleId="CommentTextChar">
    <w:name w:val="Comment Text Char"/>
    <w:basedOn w:val="DefaultParagraphFont"/>
    <w:link w:val="CommentText"/>
    <w:uiPriority w:val="99"/>
    <w:semiHidden/>
    <w:rsid w:val="0094356E"/>
    <w:rPr>
      <w:sz w:val="20"/>
      <w:szCs w:val="20"/>
    </w:rPr>
  </w:style>
  <w:style w:type="paragraph" w:styleId="CommentSubject">
    <w:name w:val="annotation subject"/>
    <w:basedOn w:val="CommentText"/>
    <w:next w:val="CommentText"/>
    <w:link w:val="CommentSubjectChar"/>
    <w:uiPriority w:val="99"/>
    <w:semiHidden/>
    <w:unhideWhenUsed/>
    <w:rsid w:val="0094356E"/>
    <w:rPr>
      <w:b/>
      <w:bCs/>
    </w:rPr>
  </w:style>
  <w:style w:type="character" w:customStyle="1" w:styleId="CommentSubjectChar">
    <w:name w:val="Comment Subject Char"/>
    <w:basedOn w:val="CommentTextChar"/>
    <w:link w:val="CommentSubject"/>
    <w:uiPriority w:val="99"/>
    <w:semiHidden/>
    <w:rsid w:val="0094356E"/>
    <w:rPr>
      <w:b/>
      <w:bCs/>
      <w:sz w:val="20"/>
      <w:szCs w:val="20"/>
    </w:rPr>
  </w:style>
  <w:style w:type="paragraph" w:styleId="NormalWeb">
    <w:name w:val="Normal (Web)"/>
    <w:basedOn w:val="Normal"/>
    <w:uiPriority w:val="99"/>
    <w:unhideWhenUsed/>
    <w:rsid w:val="00BD1FC7"/>
    <w:rPr>
      <w:rFonts w:ascii="Times New Roman" w:hAnsi="Times New Roman" w:cs="Times New Roman"/>
      <w:sz w:val="24"/>
      <w:szCs w:val="24"/>
    </w:rPr>
  </w:style>
  <w:style w:type="paragraph" w:styleId="FootnoteText">
    <w:name w:val="footnote text"/>
    <w:basedOn w:val="Normal"/>
    <w:link w:val="FootnoteTextChar"/>
    <w:uiPriority w:val="99"/>
    <w:unhideWhenUsed/>
    <w:rsid w:val="00BD1FC7"/>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BD1F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D1FC7"/>
    <w:rPr>
      <w:vertAlign w:val="superscript"/>
    </w:rPr>
  </w:style>
  <w:style w:type="paragraph" w:customStyle="1" w:styleId="Default">
    <w:name w:val="Default"/>
    <w:rsid w:val="00D53459"/>
    <w:pPr>
      <w:autoSpaceDE w:val="0"/>
      <w:autoSpaceDN w:val="0"/>
      <w:adjustRightInd w:val="0"/>
      <w:spacing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FB677C"/>
    <w:pPr>
      <w:spacing w:line="240" w:lineRule="auto"/>
    </w:pPr>
    <w:rPr>
      <w:sz w:val="20"/>
      <w:szCs w:val="20"/>
    </w:rPr>
  </w:style>
  <w:style w:type="character" w:customStyle="1" w:styleId="EndnoteTextChar">
    <w:name w:val="Endnote Text Char"/>
    <w:basedOn w:val="DefaultParagraphFont"/>
    <w:link w:val="EndnoteText"/>
    <w:uiPriority w:val="99"/>
    <w:semiHidden/>
    <w:rsid w:val="00FB677C"/>
    <w:rPr>
      <w:sz w:val="20"/>
      <w:szCs w:val="20"/>
    </w:rPr>
  </w:style>
  <w:style w:type="character" w:styleId="EndnoteReference">
    <w:name w:val="endnote reference"/>
    <w:basedOn w:val="DefaultParagraphFont"/>
    <w:uiPriority w:val="99"/>
    <w:semiHidden/>
    <w:unhideWhenUsed/>
    <w:rsid w:val="00FB677C"/>
    <w:rPr>
      <w:vertAlign w:val="superscript"/>
    </w:rPr>
  </w:style>
  <w:style w:type="paragraph" w:styleId="Header">
    <w:name w:val="header"/>
    <w:basedOn w:val="Normal"/>
    <w:link w:val="HeaderChar"/>
    <w:uiPriority w:val="99"/>
    <w:unhideWhenUsed/>
    <w:rsid w:val="0032670A"/>
    <w:pPr>
      <w:tabs>
        <w:tab w:val="center" w:pos="4680"/>
        <w:tab w:val="right" w:pos="9360"/>
      </w:tabs>
      <w:spacing w:line="240" w:lineRule="auto"/>
    </w:pPr>
  </w:style>
  <w:style w:type="character" w:customStyle="1" w:styleId="HeaderChar">
    <w:name w:val="Header Char"/>
    <w:basedOn w:val="DefaultParagraphFont"/>
    <w:link w:val="Header"/>
    <w:uiPriority w:val="99"/>
    <w:rsid w:val="0032670A"/>
  </w:style>
  <w:style w:type="character" w:styleId="PageNumber">
    <w:name w:val="page number"/>
    <w:basedOn w:val="DefaultParagraphFont"/>
    <w:uiPriority w:val="99"/>
    <w:semiHidden/>
    <w:unhideWhenUsed/>
    <w:rsid w:val="0032670A"/>
  </w:style>
  <w:style w:type="paragraph" w:styleId="Footer">
    <w:name w:val="footer"/>
    <w:basedOn w:val="Normal"/>
    <w:link w:val="FooterChar"/>
    <w:uiPriority w:val="99"/>
    <w:unhideWhenUsed/>
    <w:rsid w:val="0032670A"/>
    <w:pPr>
      <w:tabs>
        <w:tab w:val="center" w:pos="4680"/>
        <w:tab w:val="right" w:pos="9360"/>
      </w:tabs>
      <w:spacing w:line="240" w:lineRule="auto"/>
    </w:pPr>
  </w:style>
  <w:style w:type="character" w:customStyle="1" w:styleId="FooterChar">
    <w:name w:val="Footer Char"/>
    <w:basedOn w:val="DefaultParagraphFont"/>
    <w:link w:val="Footer"/>
    <w:uiPriority w:val="99"/>
    <w:rsid w:val="0032670A"/>
  </w:style>
  <w:style w:type="paragraph" w:styleId="BalloonText">
    <w:name w:val="Balloon Text"/>
    <w:basedOn w:val="Normal"/>
    <w:link w:val="BalloonTextChar"/>
    <w:uiPriority w:val="99"/>
    <w:semiHidden/>
    <w:unhideWhenUsed/>
    <w:rsid w:val="000459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971"/>
    <w:rPr>
      <w:rFonts w:ascii="Segoe UI" w:hAnsi="Segoe UI" w:cs="Segoe UI"/>
      <w:sz w:val="18"/>
      <w:szCs w:val="18"/>
    </w:rPr>
  </w:style>
  <w:style w:type="paragraph" w:styleId="Revision">
    <w:name w:val="Revision"/>
    <w:hidden/>
    <w:uiPriority w:val="99"/>
    <w:semiHidden/>
    <w:rsid w:val="007926A6"/>
    <w:pPr>
      <w:spacing w:line="240" w:lineRule="auto"/>
    </w:pPr>
  </w:style>
  <w:style w:type="character" w:customStyle="1" w:styleId="apple-converted-space">
    <w:name w:val="apple-converted-space"/>
    <w:basedOn w:val="DefaultParagraphFont"/>
    <w:rsid w:val="0025233A"/>
  </w:style>
  <w:style w:type="character" w:customStyle="1" w:styleId="Heading1Char">
    <w:name w:val="Heading 1 Char"/>
    <w:basedOn w:val="DefaultParagraphFont"/>
    <w:link w:val="Heading1"/>
    <w:uiPriority w:val="9"/>
    <w:rsid w:val="00CB04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4E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F1DA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D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8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0503-76B0-4202-909B-4DF18052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4733</Words>
  <Characters>26983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2021-06-03T15:46:00Z</dcterms:created>
  <dcterms:modified xsi:type="dcterms:W3CDTF">2021-06-03T15:46:00Z</dcterms:modified>
</cp:coreProperties>
</file>